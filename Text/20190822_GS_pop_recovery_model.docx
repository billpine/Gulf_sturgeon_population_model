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3154DE" w14:textId="11751254" w:rsidR="00AA5087" w:rsidRDefault="003B7527">
      <w:pPr>
        <w:jc w:val="center"/>
        <w:rPr>
          <w:rFonts w:ascii="Times New Roman" w:hAnsi="Times New Roman"/>
          <w:b/>
          <w:sz w:val="24"/>
          <w:szCs w:val="24"/>
        </w:rPr>
      </w:pPr>
      <w:r w:rsidRPr="00CA0CE4">
        <w:rPr>
          <w:rFonts w:ascii="Times New Roman" w:hAnsi="Times New Roman"/>
          <w:b/>
          <w:sz w:val="24"/>
          <w:szCs w:val="24"/>
        </w:rPr>
        <w:t>Evaluating Population Recovery Characteristics</w:t>
      </w:r>
      <w:r w:rsidR="00334022" w:rsidRPr="00CA0CE4">
        <w:rPr>
          <w:rFonts w:ascii="Times New Roman" w:hAnsi="Times New Roman"/>
          <w:b/>
          <w:sz w:val="24"/>
          <w:szCs w:val="24"/>
        </w:rPr>
        <w:t xml:space="preserve"> and Potential </w:t>
      </w:r>
      <w:r w:rsidR="00361488" w:rsidRPr="00CA0CE4">
        <w:rPr>
          <w:rFonts w:ascii="Times New Roman" w:hAnsi="Times New Roman"/>
          <w:b/>
          <w:sz w:val="24"/>
          <w:szCs w:val="24"/>
        </w:rPr>
        <w:t xml:space="preserve">Recovery </w:t>
      </w:r>
      <w:r w:rsidR="00334022" w:rsidRPr="00CA0CE4">
        <w:rPr>
          <w:rFonts w:ascii="Times New Roman" w:hAnsi="Times New Roman"/>
          <w:b/>
          <w:sz w:val="24"/>
          <w:szCs w:val="24"/>
        </w:rPr>
        <w:t>Actions for a Long-lived Protected Species: A Case History</w:t>
      </w:r>
      <w:r w:rsidRPr="00CA0CE4">
        <w:rPr>
          <w:rFonts w:ascii="Times New Roman" w:hAnsi="Times New Roman"/>
          <w:b/>
          <w:sz w:val="24"/>
          <w:szCs w:val="24"/>
        </w:rPr>
        <w:t xml:space="preserve"> of </w:t>
      </w:r>
      <w:r w:rsidR="00303B4F">
        <w:rPr>
          <w:rFonts w:ascii="Times New Roman" w:hAnsi="Times New Roman"/>
          <w:b/>
          <w:sz w:val="24"/>
          <w:szCs w:val="24"/>
        </w:rPr>
        <w:t>Gulf Sturgeon</w:t>
      </w:r>
      <w:r w:rsidRPr="00CA0CE4">
        <w:rPr>
          <w:rFonts w:ascii="Times New Roman" w:hAnsi="Times New Roman"/>
          <w:b/>
          <w:sz w:val="24"/>
          <w:szCs w:val="24"/>
        </w:rPr>
        <w:t xml:space="preserve"> in the Apalachicola River</w:t>
      </w:r>
    </w:p>
    <w:p w14:paraId="7BB2318F" w14:textId="1BF5D677" w:rsidR="00611633" w:rsidRPr="00CA0CE4" w:rsidRDefault="00611633">
      <w:pPr>
        <w:jc w:val="center"/>
        <w:rPr>
          <w:rFonts w:ascii="Times New Roman" w:hAnsi="Times New Roman"/>
          <w:b/>
          <w:sz w:val="24"/>
          <w:szCs w:val="24"/>
        </w:rPr>
      </w:pPr>
    </w:p>
    <w:p w14:paraId="7E2422CC" w14:textId="77777777" w:rsidR="00CD5077" w:rsidRDefault="00CD5077" w:rsidP="00E00A8D">
      <w:pPr>
        <w:pStyle w:val="02First-LevelSubheadingBOLD"/>
        <w:spacing w:line="480" w:lineRule="auto"/>
        <w:rPr>
          <w:b w:val="0"/>
        </w:rPr>
      </w:pPr>
      <w:r w:rsidRPr="00CA0CE4">
        <w:rPr>
          <w:b w:val="0"/>
          <w:vertAlign w:val="superscript"/>
        </w:rPr>
        <w:t>1</w:t>
      </w:r>
      <w:proofErr w:type="gramStart"/>
      <w:r w:rsidR="009A6494">
        <w:rPr>
          <w:b w:val="0"/>
          <w:vertAlign w:val="superscript"/>
        </w:rPr>
        <w:t>,3</w:t>
      </w:r>
      <w:proofErr w:type="gramEnd"/>
      <w:r w:rsidRPr="00CA0CE4">
        <w:rPr>
          <w:b w:val="0"/>
          <w:vertAlign w:val="superscript"/>
        </w:rPr>
        <w:t>*†</w:t>
      </w:r>
      <w:r w:rsidRPr="00CA0CE4">
        <w:rPr>
          <w:b w:val="0"/>
        </w:rPr>
        <w:t>H. Jared Flowers,</w:t>
      </w:r>
      <w:r w:rsidRPr="00CA0CE4">
        <w:rPr>
          <w:b w:val="0"/>
          <w:vertAlign w:val="superscript"/>
        </w:rPr>
        <w:t xml:space="preserve"> 1</w:t>
      </w:r>
      <w:r w:rsidR="009A6494">
        <w:rPr>
          <w:b w:val="0"/>
          <w:vertAlign w:val="superscript"/>
        </w:rPr>
        <w:t xml:space="preserve">,3 </w:t>
      </w:r>
      <w:r w:rsidR="00755579" w:rsidRPr="00CA0CE4">
        <w:rPr>
          <w:b w:val="0"/>
        </w:rPr>
        <w:t>W. E. Pine, III</w:t>
      </w:r>
      <w:r w:rsidR="009A6494">
        <w:rPr>
          <w:b w:val="0"/>
        </w:rPr>
        <w:t xml:space="preserve">, </w:t>
      </w:r>
      <w:r w:rsidR="009A6494">
        <w:rPr>
          <w:b w:val="0"/>
          <w:vertAlign w:val="superscript"/>
        </w:rPr>
        <w:t>2</w:t>
      </w:r>
      <w:r w:rsidR="009A6494">
        <w:rPr>
          <w:b w:val="0"/>
        </w:rPr>
        <w:t xml:space="preserve">B. T. van </w:t>
      </w:r>
      <w:proofErr w:type="gramStart"/>
      <w:r w:rsidR="009A6494">
        <w:rPr>
          <w:b w:val="0"/>
        </w:rPr>
        <w:t>Poorten,</w:t>
      </w:r>
      <w:proofErr w:type="gramEnd"/>
      <w:r w:rsidR="009A6494">
        <w:rPr>
          <w:b w:val="0"/>
        </w:rPr>
        <w:t xml:space="preserve"> and </w:t>
      </w:r>
      <w:r w:rsidR="009A6494">
        <w:rPr>
          <w:b w:val="0"/>
          <w:vertAlign w:val="superscript"/>
        </w:rPr>
        <w:t>3</w:t>
      </w:r>
      <w:r w:rsidR="009A6494">
        <w:rPr>
          <w:b w:val="0"/>
        </w:rPr>
        <w:t>E. V. Camp</w:t>
      </w:r>
    </w:p>
    <w:p w14:paraId="4B57E305" w14:textId="77777777" w:rsidR="00280C11" w:rsidRPr="00280C11" w:rsidRDefault="00280C11" w:rsidP="00AC2846">
      <w:pPr>
        <w:pStyle w:val="05BodyText"/>
        <w:ind w:firstLine="0"/>
      </w:pPr>
    </w:p>
    <w:p w14:paraId="05AD1AD9" w14:textId="77777777" w:rsidR="00611633" w:rsidRPr="00CA0CE4" w:rsidRDefault="00611633" w:rsidP="00AC2846">
      <w:pPr>
        <w:pStyle w:val="05BodyText"/>
        <w:ind w:firstLine="0"/>
      </w:pPr>
    </w:p>
    <w:p w14:paraId="5CEBBD1D" w14:textId="77777777" w:rsidR="00611633" w:rsidRPr="00CA0CE4" w:rsidRDefault="00611633" w:rsidP="00AC2846">
      <w:pPr>
        <w:pStyle w:val="05BodyText"/>
        <w:ind w:firstLine="0"/>
      </w:pPr>
    </w:p>
    <w:p w14:paraId="02946A76" w14:textId="77777777" w:rsidR="00611633" w:rsidRPr="00CA0CE4" w:rsidRDefault="00611633" w:rsidP="00AC2846">
      <w:pPr>
        <w:pStyle w:val="05BodyText"/>
        <w:ind w:firstLine="0"/>
      </w:pPr>
    </w:p>
    <w:p w14:paraId="12C4EA0A" w14:textId="77777777" w:rsidR="00611633" w:rsidRPr="00CA0CE4" w:rsidRDefault="00611633" w:rsidP="00AC2846">
      <w:pPr>
        <w:pStyle w:val="05BodyText"/>
        <w:ind w:firstLine="0"/>
      </w:pPr>
    </w:p>
    <w:p w14:paraId="27534BD1" w14:textId="77777777" w:rsidR="00755579" w:rsidRPr="009A6494" w:rsidRDefault="009A6494" w:rsidP="00755579">
      <w:pPr>
        <w:pStyle w:val="08BodyText"/>
        <w:ind w:firstLine="0"/>
        <w:rPr>
          <w:rFonts w:ascii="Times New Roman" w:hAnsi="Times New Roman"/>
          <w:i/>
        </w:rPr>
      </w:pPr>
      <w:r>
        <w:rPr>
          <w:rFonts w:ascii="Times New Roman" w:hAnsi="Times New Roman"/>
          <w:i/>
          <w:vertAlign w:val="superscript"/>
        </w:rPr>
        <w:t>1</w:t>
      </w:r>
      <w:r w:rsidR="00755579" w:rsidRPr="00C26E65">
        <w:rPr>
          <w:rFonts w:ascii="Times New Roman" w:hAnsi="Times New Roman"/>
          <w:i/>
        </w:rPr>
        <w:t>Department of Wildlife Ecology and Conservation,</w:t>
      </w:r>
      <w:r w:rsidR="00361488" w:rsidRPr="00C26E65">
        <w:rPr>
          <w:rFonts w:ascii="Times New Roman" w:hAnsi="Times New Roman"/>
          <w:i/>
        </w:rPr>
        <w:t xml:space="preserve"> 110 </w:t>
      </w:r>
      <w:proofErr w:type="spellStart"/>
      <w:r w:rsidR="00361488" w:rsidRPr="00C26E65">
        <w:rPr>
          <w:rFonts w:ascii="Times New Roman" w:hAnsi="Times New Roman"/>
          <w:i/>
        </w:rPr>
        <w:t>Newins</w:t>
      </w:r>
      <w:proofErr w:type="spellEnd"/>
      <w:r w:rsidR="00361488" w:rsidRPr="00C26E65">
        <w:rPr>
          <w:rFonts w:ascii="Times New Roman" w:hAnsi="Times New Roman"/>
          <w:i/>
        </w:rPr>
        <w:t>-Ziegler Hall,</w:t>
      </w:r>
      <w:r w:rsidR="00755579" w:rsidRPr="00C26E65">
        <w:rPr>
          <w:rFonts w:ascii="Times New Roman" w:hAnsi="Times New Roman"/>
          <w:i/>
        </w:rPr>
        <w:t xml:space="preserve"> University of </w:t>
      </w:r>
      <w:r w:rsidR="00755579" w:rsidRPr="009A6494">
        <w:rPr>
          <w:rFonts w:ascii="Times New Roman" w:hAnsi="Times New Roman"/>
          <w:i/>
        </w:rPr>
        <w:t>Florida</w:t>
      </w:r>
      <w:r w:rsidR="00361488" w:rsidRPr="009A6494">
        <w:rPr>
          <w:rFonts w:ascii="Times New Roman" w:hAnsi="Times New Roman"/>
          <w:i/>
        </w:rPr>
        <w:t>, Gainesville, Florida 32611</w:t>
      </w:r>
    </w:p>
    <w:p w14:paraId="419054A9" w14:textId="319BA67E" w:rsidR="009A6494" w:rsidRPr="009A6494" w:rsidRDefault="009A6494" w:rsidP="00755579">
      <w:pPr>
        <w:pStyle w:val="08BodyText"/>
        <w:ind w:firstLine="0"/>
        <w:rPr>
          <w:rFonts w:ascii="Times New Roman" w:hAnsi="Times New Roman"/>
          <w:i/>
        </w:rPr>
      </w:pPr>
      <w:r>
        <w:rPr>
          <w:rFonts w:ascii="Times New Roman" w:hAnsi="Times New Roman"/>
          <w:i/>
          <w:vertAlign w:val="superscript"/>
        </w:rPr>
        <w:t>2</w:t>
      </w:r>
      <w:r w:rsidR="006737AF">
        <w:rPr>
          <w:rFonts w:ascii="Times New Roman" w:hAnsi="Times New Roman"/>
          <w:i/>
        </w:rPr>
        <w:t>Institute for the Oceans and Fisheries, University of British Columbia</w:t>
      </w:r>
      <w:r>
        <w:rPr>
          <w:rFonts w:ascii="Times New Roman" w:hAnsi="Times New Roman"/>
          <w:i/>
        </w:rPr>
        <w:t>, 2202 Main Mall, British Columbia, Vancouver, Canada V6T 1Z4</w:t>
      </w:r>
    </w:p>
    <w:p w14:paraId="590CB906" w14:textId="77777777" w:rsidR="009A6494" w:rsidRPr="00C26E65" w:rsidRDefault="009A6494" w:rsidP="009A6494">
      <w:pPr>
        <w:pStyle w:val="02First-LevelSubheadingBOLD"/>
        <w:spacing w:line="480" w:lineRule="auto"/>
        <w:jc w:val="left"/>
        <w:rPr>
          <w:b w:val="0"/>
          <w:i/>
        </w:rPr>
      </w:pPr>
      <w:r w:rsidRPr="009A6494">
        <w:rPr>
          <w:b w:val="0"/>
          <w:i/>
          <w:vertAlign w:val="superscript"/>
        </w:rPr>
        <w:t>3</w:t>
      </w:r>
      <w:r w:rsidRPr="009A6494">
        <w:rPr>
          <w:b w:val="0"/>
          <w:i/>
        </w:rPr>
        <w:t>Fisheries</w:t>
      </w:r>
      <w:r w:rsidRPr="00C26E65">
        <w:rPr>
          <w:b w:val="0"/>
          <w:i/>
        </w:rPr>
        <w:t xml:space="preserve"> and Aquatic Sciences Program, School of Forest Resources and Conservation University of Florida, 7922 NW 71</w:t>
      </w:r>
      <w:r w:rsidRPr="00C26E65">
        <w:rPr>
          <w:b w:val="0"/>
          <w:i/>
          <w:vertAlign w:val="superscript"/>
        </w:rPr>
        <w:t>st</w:t>
      </w:r>
      <w:r w:rsidRPr="00C26E65">
        <w:rPr>
          <w:b w:val="0"/>
          <w:i/>
        </w:rPr>
        <w:t xml:space="preserve"> St., Gainesville, Florida 32653, USA</w:t>
      </w:r>
    </w:p>
    <w:p w14:paraId="58230F05" w14:textId="77777777" w:rsidR="009A6494" w:rsidRPr="00C26E65" w:rsidRDefault="009A6494" w:rsidP="00755579">
      <w:pPr>
        <w:pStyle w:val="08BodyText"/>
        <w:ind w:firstLine="0"/>
        <w:rPr>
          <w:rFonts w:ascii="Times New Roman" w:hAnsi="Times New Roman"/>
          <w:i/>
        </w:rPr>
      </w:pPr>
    </w:p>
    <w:p w14:paraId="5404059C" w14:textId="77777777" w:rsidR="00755579" w:rsidRPr="00C26E65" w:rsidRDefault="00755579" w:rsidP="00755579">
      <w:pPr>
        <w:pStyle w:val="02First-LevelSubheadingBOLD"/>
        <w:jc w:val="left"/>
        <w:rPr>
          <w:rStyle w:val="08BodyTextChar"/>
        </w:rPr>
      </w:pPr>
      <w:r w:rsidRPr="00C26E65">
        <w:rPr>
          <w:b w:val="0"/>
        </w:rPr>
        <w:t xml:space="preserve">*corresponding author: </w:t>
      </w:r>
      <w:r w:rsidR="00907519">
        <w:rPr>
          <w:b w:val="0"/>
        </w:rPr>
        <w:t>billpine@ufl.edu</w:t>
      </w:r>
    </w:p>
    <w:p w14:paraId="395826DC" w14:textId="77777777" w:rsidR="00755579" w:rsidRPr="00C26E65" w:rsidRDefault="00755579" w:rsidP="00755579">
      <w:pPr>
        <w:pStyle w:val="08BodyText"/>
        <w:ind w:firstLine="0"/>
        <w:rPr>
          <w:rFonts w:ascii="Times New Roman" w:hAnsi="Times New Roman"/>
          <w:i/>
          <w:iCs/>
        </w:rPr>
      </w:pPr>
      <w:r w:rsidRPr="00C26E65">
        <w:rPr>
          <w:rFonts w:ascii="Times New Roman" w:hAnsi="Times New Roman"/>
          <w:vertAlign w:val="superscript"/>
        </w:rPr>
        <w:t>†</w:t>
      </w:r>
      <w:r w:rsidRPr="00C26E65">
        <w:rPr>
          <w:rFonts w:ascii="Times New Roman" w:hAnsi="Times New Roman"/>
        </w:rPr>
        <w:t xml:space="preserve">Present address: </w:t>
      </w:r>
      <w:r w:rsidR="009A6494">
        <w:rPr>
          <w:rFonts w:ascii="Times New Roman" w:hAnsi="Times New Roman"/>
        </w:rPr>
        <w:t>Georgia Department of Natural Resources, Wildlife Resources Division, 1 Conservation Way, Brunswick, GA 31520</w:t>
      </w:r>
    </w:p>
    <w:p w14:paraId="1ABFDF53" w14:textId="4E875C4B" w:rsidR="00AA5087" w:rsidRDefault="003B3492" w:rsidP="002A24EE">
      <w:pPr>
        <w:pStyle w:val="08BodyText"/>
        <w:ind w:firstLine="0"/>
      </w:pPr>
      <w:r w:rsidRPr="00CA0CE4">
        <w:rPr>
          <w:rFonts w:ascii="Times New Roman" w:hAnsi="Times New Roman"/>
        </w:rPr>
        <w:br w:type="page"/>
      </w:r>
      <w:r w:rsidRPr="00CA0CE4">
        <w:rPr>
          <w:rFonts w:ascii="Times New Roman" w:hAnsi="Times New Roman"/>
          <w:i/>
        </w:rPr>
        <w:lastRenderedPageBreak/>
        <w:t>Abstract—</w:t>
      </w:r>
      <w:r w:rsidR="0092303B" w:rsidRPr="00CA0CE4">
        <w:rPr>
          <w:rFonts w:ascii="Times New Roman" w:hAnsi="Times New Roman"/>
        </w:rPr>
        <w:t xml:space="preserve">In the US Gulf of Mexico, </w:t>
      </w:r>
      <w:r w:rsidR="00303B4F">
        <w:rPr>
          <w:rFonts w:ascii="Times New Roman" w:hAnsi="Times New Roman"/>
        </w:rPr>
        <w:t>Gulf Sturgeon</w:t>
      </w:r>
      <w:r w:rsidR="0092303B" w:rsidRPr="00CA0CE4">
        <w:rPr>
          <w:rFonts w:ascii="Times New Roman" w:hAnsi="Times New Roman"/>
        </w:rPr>
        <w:t xml:space="preserve"> </w:t>
      </w:r>
      <w:proofErr w:type="spellStart"/>
      <w:r w:rsidR="0092303B" w:rsidRPr="00CA0CE4">
        <w:rPr>
          <w:rFonts w:ascii="Times New Roman" w:hAnsi="Times New Roman"/>
          <w:i/>
        </w:rPr>
        <w:t>Acipenser</w:t>
      </w:r>
      <w:proofErr w:type="spellEnd"/>
      <w:r w:rsidR="0092303B" w:rsidRPr="00CA0CE4">
        <w:rPr>
          <w:rFonts w:ascii="Times New Roman" w:hAnsi="Times New Roman"/>
          <w:i/>
        </w:rPr>
        <w:t xml:space="preserve"> </w:t>
      </w:r>
      <w:proofErr w:type="spellStart"/>
      <w:r w:rsidR="0092303B" w:rsidRPr="00CA0CE4">
        <w:rPr>
          <w:rFonts w:ascii="Times New Roman" w:hAnsi="Times New Roman"/>
          <w:i/>
        </w:rPr>
        <w:t>oxyrinchus</w:t>
      </w:r>
      <w:proofErr w:type="spellEnd"/>
      <w:r w:rsidR="0092303B" w:rsidRPr="00CA0CE4">
        <w:rPr>
          <w:rFonts w:ascii="Times New Roman" w:hAnsi="Times New Roman"/>
          <w:i/>
        </w:rPr>
        <w:t xml:space="preserve"> </w:t>
      </w:r>
      <w:proofErr w:type="spellStart"/>
      <w:r w:rsidR="0092303B" w:rsidRPr="00CA0CE4">
        <w:rPr>
          <w:rFonts w:ascii="Times New Roman" w:hAnsi="Times New Roman"/>
          <w:i/>
        </w:rPr>
        <w:t>desotoi</w:t>
      </w:r>
      <w:proofErr w:type="spellEnd"/>
      <w:r w:rsidR="0092303B" w:rsidRPr="00CA0CE4">
        <w:rPr>
          <w:rFonts w:ascii="Times New Roman" w:hAnsi="Times New Roman"/>
        </w:rPr>
        <w:t xml:space="preserve"> supported a</w:t>
      </w:r>
      <w:r w:rsidR="00D55E26">
        <w:rPr>
          <w:rFonts w:ascii="Times New Roman" w:hAnsi="Times New Roman"/>
        </w:rPr>
        <w:t>n intense</w:t>
      </w:r>
      <w:r w:rsidR="0092303B" w:rsidRPr="00CA0CE4">
        <w:rPr>
          <w:rFonts w:ascii="Times New Roman" w:hAnsi="Times New Roman"/>
        </w:rPr>
        <w:t xml:space="preserve"> </w:t>
      </w:r>
      <w:r w:rsidR="00BE4271">
        <w:rPr>
          <w:rFonts w:ascii="Times New Roman" w:hAnsi="Times New Roman"/>
        </w:rPr>
        <w:t xml:space="preserve">and </w:t>
      </w:r>
      <w:r w:rsidR="003D24E5" w:rsidRPr="00CA0CE4">
        <w:rPr>
          <w:rFonts w:ascii="Times New Roman" w:hAnsi="Times New Roman"/>
        </w:rPr>
        <w:t xml:space="preserve">short-lived </w:t>
      </w:r>
      <w:r w:rsidR="00BE4271">
        <w:rPr>
          <w:rFonts w:ascii="Times New Roman" w:hAnsi="Times New Roman"/>
        </w:rPr>
        <w:t>early 20</w:t>
      </w:r>
      <w:r w:rsidR="00BE4271" w:rsidRPr="007A6E73">
        <w:rPr>
          <w:rFonts w:ascii="Times New Roman" w:hAnsi="Times New Roman"/>
          <w:vertAlign w:val="superscript"/>
        </w:rPr>
        <w:t>th</w:t>
      </w:r>
      <w:r w:rsidR="00BE4271">
        <w:rPr>
          <w:rFonts w:ascii="Times New Roman" w:hAnsi="Times New Roman"/>
        </w:rPr>
        <w:t xml:space="preserve">-century </w:t>
      </w:r>
      <w:r w:rsidR="003D24E5" w:rsidRPr="00CA0CE4">
        <w:rPr>
          <w:rFonts w:ascii="Times New Roman" w:hAnsi="Times New Roman"/>
        </w:rPr>
        <w:t>commercial</w:t>
      </w:r>
      <w:r w:rsidR="0092303B" w:rsidRPr="00CA0CE4">
        <w:rPr>
          <w:rFonts w:ascii="Times New Roman" w:hAnsi="Times New Roman"/>
        </w:rPr>
        <w:t xml:space="preserve"> fishery</w:t>
      </w:r>
      <w:r w:rsidR="00D55E26">
        <w:rPr>
          <w:rFonts w:ascii="Times New Roman" w:hAnsi="Times New Roman"/>
        </w:rPr>
        <w:t xml:space="preserve">; thereafter it </w:t>
      </w:r>
      <w:r w:rsidR="009A6494">
        <w:rPr>
          <w:rFonts w:ascii="Times New Roman" w:hAnsi="Times New Roman"/>
        </w:rPr>
        <w:t>persist</w:t>
      </w:r>
      <w:r w:rsidR="00D55E26">
        <w:rPr>
          <w:rFonts w:ascii="Times New Roman" w:hAnsi="Times New Roman"/>
        </w:rPr>
        <w:t>ed</w:t>
      </w:r>
      <w:r w:rsidR="009A6494">
        <w:rPr>
          <w:rFonts w:ascii="Times New Roman" w:hAnsi="Times New Roman"/>
        </w:rPr>
        <w:t xml:space="preserve"> at very low levels until </w:t>
      </w:r>
      <w:r w:rsidR="00200E5F">
        <w:rPr>
          <w:rFonts w:ascii="Times New Roman" w:hAnsi="Times New Roman"/>
        </w:rPr>
        <w:t xml:space="preserve">the fishery was </w:t>
      </w:r>
      <w:r w:rsidR="009A6494">
        <w:rPr>
          <w:rFonts w:ascii="Times New Roman" w:hAnsi="Times New Roman"/>
        </w:rPr>
        <w:t>closed by individual US states in the Gulf of Mexico region in the mid-1980s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 xml:space="preserve">Despite </w:t>
      </w:r>
      <w:r w:rsidR="00BC5398">
        <w:rPr>
          <w:rFonts w:ascii="Times New Roman" w:hAnsi="Times New Roman"/>
        </w:rPr>
        <w:t xml:space="preserve">closure of the </w:t>
      </w:r>
      <w:r w:rsidR="0092303B" w:rsidRPr="00CA0CE4">
        <w:rPr>
          <w:rFonts w:ascii="Times New Roman" w:hAnsi="Times New Roman"/>
        </w:rPr>
        <w:t>fishery, the stock has not</w:t>
      </w:r>
      <w:r w:rsidR="00BE3D00" w:rsidRPr="00CA0CE4">
        <w:rPr>
          <w:rFonts w:ascii="Times New Roman" w:hAnsi="Times New Roman"/>
        </w:rPr>
        <w:t xml:space="preserve"> </w:t>
      </w:r>
      <w:r w:rsidR="0092303B" w:rsidRPr="00CA0CE4">
        <w:rPr>
          <w:rFonts w:ascii="Times New Roman" w:hAnsi="Times New Roman"/>
        </w:rPr>
        <w:t>recovered</w:t>
      </w:r>
      <w:r w:rsidR="00145E3F">
        <w:rPr>
          <w:rFonts w:ascii="Times New Roman" w:hAnsi="Times New Roman"/>
        </w:rPr>
        <w:t>,</w:t>
      </w:r>
      <w:r w:rsidR="00594CA9">
        <w:rPr>
          <w:rFonts w:ascii="Times New Roman" w:hAnsi="Times New Roman"/>
        </w:rPr>
        <w:t xml:space="preserve"> and</w:t>
      </w:r>
      <w:r w:rsidR="00145E3F">
        <w:rPr>
          <w:rFonts w:ascii="Times New Roman" w:hAnsi="Times New Roman"/>
        </w:rPr>
        <w:t xml:space="preserve"> </w:t>
      </w:r>
      <w:r w:rsidR="00BE4271">
        <w:rPr>
          <w:rFonts w:ascii="Times New Roman" w:hAnsi="Times New Roman"/>
        </w:rPr>
        <w:t xml:space="preserve">there have been </w:t>
      </w:r>
      <w:r w:rsidR="00145E3F">
        <w:rPr>
          <w:rFonts w:ascii="Times New Roman" w:hAnsi="Times New Roman"/>
        </w:rPr>
        <w:t>threats to population recovery</w:t>
      </w:r>
      <w:r w:rsidR="00BE4271">
        <w:rPr>
          <w:rFonts w:ascii="Times New Roman" w:hAnsi="Times New Roman"/>
        </w:rPr>
        <w:t>,</w:t>
      </w:r>
      <w:r w:rsidR="00145E3F">
        <w:rPr>
          <w:rFonts w:ascii="Times New Roman" w:hAnsi="Times New Roman"/>
        </w:rPr>
        <w:t xml:space="preserve"> including potential impacts of the </w:t>
      </w:r>
      <w:r w:rsidR="00145E3F">
        <w:rPr>
          <w:rFonts w:ascii="Times New Roman" w:hAnsi="Times New Roman"/>
          <w:i/>
        </w:rPr>
        <w:t>Deepwater Horizon</w:t>
      </w:r>
      <w:r w:rsidR="00145E3F">
        <w:rPr>
          <w:rFonts w:ascii="Times New Roman" w:hAnsi="Times New Roman"/>
        </w:rPr>
        <w:t xml:space="preserve"> oil spill, storm events, and harmful algal blooms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We developed an age-structured population model</w:t>
      </w:r>
      <w:r w:rsidR="00B42ED0" w:rsidRPr="00CA0CE4">
        <w:rPr>
          <w:rFonts w:ascii="Times New Roman" w:hAnsi="Times New Roman"/>
        </w:rPr>
        <w:t xml:space="preserve"> for </w:t>
      </w:r>
      <w:r w:rsidR="00303B4F">
        <w:rPr>
          <w:rFonts w:ascii="Times New Roman" w:hAnsi="Times New Roman"/>
        </w:rPr>
        <w:t>Gulf Sturgeon</w:t>
      </w:r>
      <w:r w:rsidR="00B42ED0" w:rsidRPr="00CA0CE4">
        <w:rPr>
          <w:rFonts w:ascii="Times New Roman" w:hAnsi="Times New Roman"/>
        </w:rPr>
        <w:t xml:space="preserve"> </w:t>
      </w:r>
      <w:r w:rsidR="0092303B" w:rsidRPr="00CA0CE4">
        <w:rPr>
          <w:rFonts w:ascii="Times New Roman" w:hAnsi="Times New Roman"/>
        </w:rPr>
        <w:t xml:space="preserve">to </w:t>
      </w:r>
      <w:r w:rsidR="008E1C54" w:rsidRPr="00CA0CE4">
        <w:rPr>
          <w:rFonts w:ascii="Times New Roman" w:hAnsi="Times New Roman"/>
        </w:rPr>
        <w:t>examine population recovery characteristics</w:t>
      </w:r>
      <w:r w:rsidR="00A273DF" w:rsidRPr="00CA0CE4">
        <w:rPr>
          <w:rFonts w:ascii="Times New Roman" w:hAnsi="Times New Roman"/>
        </w:rPr>
        <w:t xml:space="preserve">. We </w:t>
      </w:r>
      <w:r w:rsidR="00A11D71">
        <w:rPr>
          <w:rFonts w:ascii="Times New Roman" w:hAnsi="Times New Roman"/>
        </w:rPr>
        <w:t>paired</w:t>
      </w:r>
      <w:r w:rsidR="00A11D71" w:rsidRPr="00CA0CE4">
        <w:rPr>
          <w:rFonts w:ascii="Times New Roman" w:hAnsi="Times New Roman"/>
        </w:rPr>
        <w:t xml:space="preserve"> </w:t>
      </w:r>
      <w:r w:rsidR="00A273DF" w:rsidRPr="00CA0CE4">
        <w:rPr>
          <w:rFonts w:ascii="Times New Roman" w:hAnsi="Times New Roman"/>
        </w:rPr>
        <w:t xml:space="preserve">this model </w:t>
      </w:r>
      <w:r w:rsidR="00A11D71">
        <w:rPr>
          <w:rFonts w:ascii="Times New Roman" w:hAnsi="Times New Roman"/>
        </w:rPr>
        <w:t>with simple population reference points</w:t>
      </w:r>
      <w:r w:rsidR="00A11D71" w:rsidRPr="00CA0CE4">
        <w:rPr>
          <w:rFonts w:ascii="Times New Roman" w:hAnsi="Times New Roman"/>
        </w:rPr>
        <w:t xml:space="preserve"> </w:t>
      </w:r>
      <w:r w:rsidR="00A273DF" w:rsidRPr="00CA0CE4">
        <w:rPr>
          <w:rFonts w:ascii="Times New Roman" w:hAnsi="Times New Roman"/>
        </w:rPr>
        <w:t>to assess</w:t>
      </w:r>
      <w:r w:rsidR="008E1C54" w:rsidRPr="00CA0CE4">
        <w:rPr>
          <w:rFonts w:ascii="Times New Roman" w:hAnsi="Times New Roman"/>
        </w:rPr>
        <w:t xml:space="preserve"> factors</w:t>
      </w:r>
      <w:r w:rsidR="00A273DF" w:rsidRPr="00CA0CE4">
        <w:rPr>
          <w:rFonts w:ascii="Times New Roman" w:hAnsi="Times New Roman"/>
        </w:rPr>
        <w:t xml:space="preserve"> that</w:t>
      </w:r>
      <w:r w:rsidR="008E1C54" w:rsidRPr="00CA0CE4">
        <w:rPr>
          <w:rFonts w:ascii="Times New Roman" w:hAnsi="Times New Roman"/>
        </w:rPr>
        <w:t xml:space="preserve"> influenc</w:t>
      </w:r>
      <w:r w:rsidR="00296CE5" w:rsidRPr="00CA0CE4">
        <w:rPr>
          <w:rFonts w:ascii="Times New Roman" w:hAnsi="Times New Roman"/>
        </w:rPr>
        <w:t>e</w:t>
      </w:r>
      <w:r w:rsidR="008E1C54" w:rsidRPr="00CA0CE4">
        <w:rPr>
          <w:rFonts w:ascii="Times New Roman" w:hAnsi="Times New Roman"/>
        </w:rPr>
        <w:t xml:space="preserve"> population recovery</w:t>
      </w:r>
      <w:r w:rsidR="00296CE5" w:rsidRPr="00CA0CE4">
        <w:rPr>
          <w:rFonts w:ascii="Times New Roman" w:hAnsi="Times New Roman"/>
        </w:rPr>
        <w:t xml:space="preserve"> rate</w:t>
      </w:r>
      <w:r w:rsidR="00907519">
        <w:rPr>
          <w:rFonts w:ascii="Times New Roman" w:hAnsi="Times New Roman"/>
        </w:rPr>
        <w:t xml:space="preserve"> and </w:t>
      </w:r>
      <w:r w:rsidR="003D24E5" w:rsidRPr="00CA0CE4">
        <w:rPr>
          <w:rFonts w:ascii="Times New Roman" w:hAnsi="Times New Roman"/>
        </w:rPr>
        <w:t xml:space="preserve">strategies </w:t>
      </w:r>
      <w:r w:rsidR="00EE29D2">
        <w:rPr>
          <w:rFonts w:ascii="Times New Roman" w:hAnsi="Times New Roman"/>
        </w:rPr>
        <w:t xml:space="preserve">resource </w:t>
      </w:r>
      <w:r w:rsidR="00EE29D2" w:rsidRPr="00CA0CE4">
        <w:rPr>
          <w:rFonts w:ascii="Times New Roman" w:hAnsi="Times New Roman"/>
        </w:rPr>
        <w:t xml:space="preserve">managers </w:t>
      </w:r>
      <w:r w:rsidR="00BC5398">
        <w:rPr>
          <w:rFonts w:ascii="Times New Roman" w:hAnsi="Times New Roman"/>
        </w:rPr>
        <w:t xml:space="preserve">could adopt </w:t>
      </w:r>
      <w:r w:rsidR="00EE29D2">
        <w:rPr>
          <w:rFonts w:ascii="Times New Roman" w:hAnsi="Times New Roman"/>
        </w:rPr>
        <w:t>to</w:t>
      </w:r>
      <w:r w:rsidR="00E46B5B">
        <w:rPr>
          <w:rFonts w:ascii="Times New Roman" w:hAnsi="Times New Roman"/>
        </w:rPr>
        <w:t xml:space="preserve"> promote species recovery</w:t>
      </w:r>
      <w:r w:rsidR="008E1C54" w:rsidRPr="00CA0CE4">
        <w:rPr>
          <w:rFonts w:ascii="Times New Roman" w:hAnsi="Times New Roman"/>
        </w:rPr>
        <w:t>.</w:t>
      </w:r>
      <w:r w:rsidR="00AA5087">
        <w:rPr>
          <w:rFonts w:ascii="Times New Roman" w:hAnsi="Times New Roman"/>
        </w:rPr>
        <w:t xml:space="preserve"> </w:t>
      </w:r>
      <w:proofErr w:type="gramStart"/>
      <w:r w:rsidR="00A273DF" w:rsidRPr="00CA0CE4">
        <w:rPr>
          <w:rFonts w:ascii="Times New Roman" w:hAnsi="Times New Roman"/>
        </w:rPr>
        <w:t xml:space="preserve">Using the Apalachicola River </w:t>
      </w:r>
      <w:r w:rsidR="00303B4F">
        <w:rPr>
          <w:rFonts w:ascii="Times New Roman" w:hAnsi="Times New Roman"/>
        </w:rPr>
        <w:t>Gulf Sturgeon</w:t>
      </w:r>
      <w:r w:rsidR="00A273DF" w:rsidRPr="00CA0CE4">
        <w:rPr>
          <w:rFonts w:ascii="Times New Roman" w:hAnsi="Times New Roman"/>
        </w:rPr>
        <w:t xml:space="preserve"> population</w:t>
      </w:r>
      <w:r w:rsidR="006F1666">
        <w:rPr>
          <w:rFonts w:ascii="Times New Roman" w:hAnsi="Times New Roman"/>
        </w:rPr>
        <w:t xml:space="preserve"> as a case history</w:t>
      </w:r>
      <w:r w:rsidR="00145E3F">
        <w:rPr>
          <w:rFonts w:ascii="Times New Roman" w:hAnsi="Times New Roman"/>
        </w:rPr>
        <w:t xml:space="preserve"> and</w:t>
      </w:r>
      <w:r w:rsidR="00896164">
        <w:rPr>
          <w:rFonts w:ascii="Times New Roman" w:hAnsi="Times New Roman"/>
        </w:rPr>
        <w:t xml:space="preserve"> the</w:t>
      </w:r>
      <w:r w:rsidR="00145E3F">
        <w:rPr>
          <w:rFonts w:ascii="Times New Roman" w:hAnsi="Times New Roman"/>
        </w:rPr>
        <w:t xml:space="preserve"> </w:t>
      </w:r>
      <w:r w:rsidR="00303B4F">
        <w:rPr>
          <w:rFonts w:ascii="Times New Roman" w:hAnsi="Times New Roman"/>
        </w:rPr>
        <w:t>Gulf Sturgeon</w:t>
      </w:r>
      <w:r w:rsidR="00145E3F">
        <w:rPr>
          <w:rFonts w:ascii="Times New Roman" w:hAnsi="Times New Roman"/>
        </w:rPr>
        <w:t xml:space="preserve"> Recovery Plan identified date of 2023 as </w:t>
      </w:r>
      <w:r w:rsidR="00BE4271">
        <w:rPr>
          <w:rFonts w:ascii="Times New Roman" w:hAnsi="Times New Roman"/>
        </w:rPr>
        <w:t xml:space="preserve">the </w:t>
      </w:r>
      <w:r w:rsidR="00145E3F">
        <w:rPr>
          <w:rFonts w:ascii="Times New Roman" w:hAnsi="Times New Roman"/>
        </w:rPr>
        <w:t>point in time to evaluate recovery</w:t>
      </w:r>
      <w:r w:rsidR="0023520A">
        <w:rPr>
          <w:rFonts w:ascii="Times New Roman" w:hAnsi="Times New Roman"/>
        </w:rPr>
        <w:t>,</w:t>
      </w:r>
      <w:r w:rsidR="006F1666">
        <w:rPr>
          <w:rFonts w:ascii="Times New Roman" w:hAnsi="Times New Roman"/>
        </w:rPr>
        <w:t xml:space="preserve"> </w:t>
      </w:r>
      <w:r w:rsidR="00896164">
        <w:rPr>
          <w:rFonts w:ascii="Times New Roman" w:hAnsi="Times New Roman"/>
        </w:rPr>
        <w:t xml:space="preserve">under current management </w:t>
      </w:r>
      <w:r w:rsidR="00A273DF" w:rsidRPr="00CA0CE4">
        <w:rPr>
          <w:rFonts w:ascii="Times New Roman" w:hAnsi="Times New Roman"/>
        </w:rPr>
        <w:t>we</w:t>
      </w:r>
      <w:r w:rsidR="00D7581F">
        <w:rPr>
          <w:rFonts w:ascii="Times New Roman" w:hAnsi="Times New Roman"/>
        </w:rPr>
        <w:t xml:space="preserve"> </w:t>
      </w:r>
      <w:r w:rsidR="009530EC">
        <w:rPr>
          <w:rFonts w:ascii="Times New Roman" w:hAnsi="Times New Roman"/>
        </w:rPr>
        <w:t>predict</w:t>
      </w:r>
      <w:r w:rsidR="00896164">
        <w:rPr>
          <w:rFonts w:ascii="Times New Roman" w:hAnsi="Times New Roman"/>
        </w:rPr>
        <w:t>:</w:t>
      </w:r>
      <w:r w:rsidR="003B1AD7">
        <w:rPr>
          <w:rFonts w:ascii="Times New Roman" w:hAnsi="Times New Roman"/>
        </w:rPr>
        <w:t xml:space="preserve"> </w:t>
      </w:r>
      <w:r w:rsidR="00AB2876">
        <w:rPr>
          <w:rFonts w:ascii="Times New Roman" w:hAnsi="Times New Roman"/>
        </w:rPr>
        <w:t xml:space="preserve">(1) age 4+ </w:t>
      </w:r>
      <w:r w:rsidR="00303B4F">
        <w:rPr>
          <w:rFonts w:ascii="Times New Roman" w:hAnsi="Times New Roman"/>
        </w:rPr>
        <w:t>Gulf Sturgeon</w:t>
      </w:r>
      <w:r w:rsidR="00AB2876">
        <w:rPr>
          <w:rFonts w:ascii="Times New Roman" w:hAnsi="Times New Roman"/>
        </w:rPr>
        <w:t xml:space="preserve"> will be </w:t>
      </w:r>
      <w:r w:rsidR="00D55E26">
        <w:rPr>
          <w:rFonts w:ascii="Times New Roman" w:hAnsi="Times New Roman"/>
        </w:rPr>
        <w:t xml:space="preserve">approaching </w:t>
      </w:r>
      <w:r w:rsidR="00AB2876">
        <w:rPr>
          <w:rFonts w:ascii="Times New Roman" w:hAnsi="Times New Roman"/>
        </w:rPr>
        <w:t>50% of current</w:t>
      </w:r>
      <w:r w:rsidR="006F1666">
        <w:rPr>
          <w:rFonts w:ascii="Times New Roman" w:hAnsi="Times New Roman"/>
        </w:rPr>
        <w:t xml:space="preserve"> estimated</w:t>
      </w:r>
      <w:r w:rsidR="00AB2876">
        <w:rPr>
          <w:rFonts w:ascii="Times New Roman" w:hAnsi="Times New Roman"/>
        </w:rPr>
        <w:t xml:space="preserve"> carrying capacity</w:t>
      </w:r>
      <w:r w:rsidR="00BE4271">
        <w:rPr>
          <w:rFonts w:ascii="Times New Roman" w:hAnsi="Times New Roman"/>
        </w:rPr>
        <w:t>;</w:t>
      </w:r>
      <w:r w:rsidR="00AB2876">
        <w:rPr>
          <w:rFonts w:ascii="Times New Roman" w:hAnsi="Times New Roman"/>
        </w:rPr>
        <w:t xml:space="preserve"> (2)</w:t>
      </w:r>
      <w:r w:rsidR="00FB01D8">
        <w:rPr>
          <w:rFonts w:ascii="Times New Roman" w:hAnsi="Times New Roman"/>
        </w:rPr>
        <w:t xml:space="preserve"> </w:t>
      </w:r>
      <w:r w:rsidR="00145E3F">
        <w:rPr>
          <w:rFonts w:ascii="Times New Roman" w:hAnsi="Times New Roman"/>
        </w:rPr>
        <w:t xml:space="preserve">Dynamic </w:t>
      </w:r>
      <w:r w:rsidR="00FB01D8">
        <w:rPr>
          <w:rFonts w:ascii="Times New Roman" w:hAnsi="Times New Roman"/>
        </w:rPr>
        <w:t xml:space="preserve">Spawning Potential Ratio </w:t>
      </w:r>
      <w:r w:rsidR="00145E3F">
        <w:rPr>
          <w:rFonts w:ascii="Times New Roman" w:hAnsi="Times New Roman"/>
        </w:rPr>
        <w:t>is likely &gt;</w:t>
      </w:r>
      <w:r w:rsidR="00FB01D8">
        <w:rPr>
          <w:rFonts w:ascii="Times New Roman" w:hAnsi="Times New Roman"/>
        </w:rPr>
        <w:t>0.</w:t>
      </w:r>
      <w:r w:rsidR="00145E3F">
        <w:rPr>
          <w:rFonts w:ascii="Times New Roman" w:hAnsi="Times New Roman"/>
        </w:rPr>
        <w:t>3</w:t>
      </w:r>
      <w:r w:rsidR="00BE4271">
        <w:rPr>
          <w:rFonts w:ascii="Times New Roman" w:hAnsi="Times New Roman"/>
        </w:rPr>
        <w:t>,</w:t>
      </w:r>
      <w:r w:rsidR="00FB01D8">
        <w:rPr>
          <w:rFonts w:ascii="Times New Roman" w:hAnsi="Times New Roman"/>
        </w:rPr>
        <w:t xml:space="preserve"> suggesting low chan</w:t>
      </w:r>
      <w:r w:rsidR="006F1666">
        <w:rPr>
          <w:rFonts w:ascii="Times New Roman" w:hAnsi="Times New Roman"/>
        </w:rPr>
        <w:t>c</w:t>
      </w:r>
      <w:r w:rsidR="00FB01D8">
        <w:rPr>
          <w:rFonts w:ascii="Times New Roman" w:hAnsi="Times New Roman"/>
        </w:rPr>
        <w:t>e of recruitment overfishing</w:t>
      </w:r>
      <w:r w:rsidR="00BE4271">
        <w:rPr>
          <w:rFonts w:ascii="Times New Roman" w:hAnsi="Times New Roman"/>
        </w:rPr>
        <w:t>;</w:t>
      </w:r>
      <w:r w:rsidR="00FB01D8">
        <w:rPr>
          <w:rFonts w:ascii="Times New Roman" w:hAnsi="Times New Roman"/>
        </w:rPr>
        <w:t xml:space="preserve"> (3) population age structure is</w:t>
      </w:r>
      <w:r w:rsidR="0058327A">
        <w:rPr>
          <w:rFonts w:ascii="Times New Roman" w:hAnsi="Times New Roman"/>
        </w:rPr>
        <w:t xml:space="preserve"> likely</w:t>
      </w:r>
      <w:r w:rsidR="00FB01D8">
        <w:rPr>
          <w:rFonts w:ascii="Times New Roman" w:hAnsi="Times New Roman"/>
        </w:rPr>
        <w:t xml:space="preserve"> </w:t>
      </w:r>
      <w:r w:rsidR="006F1666">
        <w:rPr>
          <w:rFonts w:ascii="Times New Roman" w:hAnsi="Times New Roman"/>
        </w:rPr>
        <w:t>s</w:t>
      </w:r>
      <w:r w:rsidR="00FB01D8">
        <w:rPr>
          <w:rFonts w:ascii="Times New Roman" w:hAnsi="Times New Roman"/>
        </w:rPr>
        <w:t>lowly recovering</w:t>
      </w:r>
      <w:r w:rsidR="00BE4271">
        <w:rPr>
          <w:rFonts w:ascii="Times New Roman" w:hAnsi="Times New Roman"/>
        </w:rPr>
        <w:t>;</w:t>
      </w:r>
      <w:r w:rsidR="00FB01D8">
        <w:rPr>
          <w:rFonts w:ascii="Times New Roman" w:hAnsi="Times New Roman"/>
        </w:rPr>
        <w:t xml:space="preserve"> (4) </w:t>
      </w:r>
      <w:r w:rsidR="00303B4F">
        <w:rPr>
          <w:rFonts w:ascii="Times New Roman" w:hAnsi="Times New Roman"/>
        </w:rPr>
        <w:t>Gulf Sturgeon</w:t>
      </w:r>
      <w:r w:rsidR="00FB01D8">
        <w:rPr>
          <w:rFonts w:ascii="Times New Roman" w:hAnsi="Times New Roman"/>
        </w:rPr>
        <w:t xml:space="preserve"> population</w:t>
      </w:r>
      <w:r w:rsidR="00145E3F">
        <w:rPr>
          <w:rFonts w:ascii="Times New Roman" w:hAnsi="Times New Roman"/>
        </w:rPr>
        <w:t xml:space="preserve"> recovery is</w:t>
      </w:r>
      <w:r w:rsidR="00FB01D8">
        <w:rPr>
          <w:rFonts w:ascii="Times New Roman" w:hAnsi="Times New Roman"/>
        </w:rPr>
        <w:t xml:space="preserve"> sensitive to increases in total mortality</w:t>
      </w:r>
      <w:r w:rsidR="00BE4271">
        <w:rPr>
          <w:rFonts w:ascii="Times New Roman" w:hAnsi="Times New Roman"/>
        </w:rPr>
        <w:t>;</w:t>
      </w:r>
      <w:r w:rsidR="00FB01D8">
        <w:rPr>
          <w:rFonts w:ascii="Times New Roman" w:hAnsi="Times New Roman"/>
        </w:rPr>
        <w:t xml:space="preserve"> </w:t>
      </w:r>
      <w:r w:rsidR="006F1666">
        <w:rPr>
          <w:rFonts w:ascii="Times New Roman" w:hAnsi="Times New Roman"/>
        </w:rPr>
        <w:t>and</w:t>
      </w:r>
      <w:r w:rsidR="00BE4271">
        <w:rPr>
          <w:rFonts w:ascii="Times New Roman" w:hAnsi="Times New Roman"/>
        </w:rPr>
        <w:t>,</w:t>
      </w:r>
      <w:r w:rsidR="00145E3F">
        <w:rPr>
          <w:rFonts w:ascii="Times New Roman" w:hAnsi="Times New Roman"/>
        </w:rPr>
        <w:t xml:space="preserve"> (5)</w:t>
      </w:r>
      <w:r w:rsidR="002A24EE">
        <w:rPr>
          <w:rFonts w:ascii="Times New Roman" w:hAnsi="Times New Roman"/>
        </w:rPr>
        <w:t xml:space="preserve"> estimated </w:t>
      </w:r>
      <w:r w:rsidR="00FB01D8">
        <w:rPr>
          <w:rFonts w:ascii="Times New Roman" w:hAnsi="Times New Roman"/>
          <w:color w:val="000000"/>
        </w:rPr>
        <w:t>U</w:t>
      </w:r>
      <w:r w:rsidR="00FB01D8" w:rsidRPr="008D673D">
        <w:rPr>
          <w:rFonts w:ascii="Times New Roman" w:hAnsi="Times New Roman"/>
          <w:color w:val="000000"/>
          <w:vertAlign w:val="subscript"/>
        </w:rPr>
        <w:t>MSY</w:t>
      </w:r>
      <w:r w:rsidR="002A24EE">
        <w:rPr>
          <w:rFonts w:ascii="Times New Roman" w:hAnsi="Times New Roman"/>
          <w:color w:val="000000"/>
          <w:vertAlign w:val="subscript"/>
        </w:rPr>
        <w:t xml:space="preserve"> </w:t>
      </w:r>
      <w:r w:rsidR="00FB01D8">
        <w:rPr>
          <w:rFonts w:ascii="Times New Roman" w:hAnsi="Times New Roman"/>
          <w:color w:val="000000"/>
        </w:rPr>
        <w:t>and B</w:t>
      </w:r>
      <w:r w:rsidR="00FB01D8" w:rsidRPr="008D673D">
        <w:rPr>
          <w:rFonts w:ascii="Times New Roman" w:hAnsi="Times New Roman"/>
          <w:color w:val="000000"/>
          <w:vertAlign w:val="subscript"/>
        </w:rPr>
        <w:t>MSY</w:t>
      </w:r>
      <w:r w:rsidR="00FB01D8">
        <w:rPr>
          <w:rFonts w:ascii="Times New Roman" w:hAnsi="Times New Roman"/>
          <w:color w:val="000000"/>
        </w:rPr>
        <w:t xml:space="preserve"> </w:t>
      </w:r>
      <w:r w:rsidR="00145E3F">
        <w:rPr>
          <w:rFonts w:ascii="Times New Roman" w:hAnsi="Times New Roman"/>
          <w:color w:val="000000"/>
        </w:rPr>
        <w:t>is about</w:t>
      </w:r>
      <w:r w:rsidR="002A24EE">
        <w:rPr>
          <w:rFonts w:ascii="Times New Roman" w:hAnsi="Times New Roman"/>
          <w:color w:val="000000"/>
        </w:rPr>
        <w:t xml:space="preserve"> 0.058 and</w:t>
      </w:r>
      <w:r w:rsidR="00FB01D8">
        <w:rPr>
          <w:rFonts w:ascii="Times New Roman" w:hAnsi="Times New Roman"/>
          <w:color w:val="000000"/>
        </w:rPr>
        <w:t xml:space="preserve"> 1</w:t>
      </w:r>
      <w:r w:rsidR="00594CA9">
        <w:rPr>
          <w:rFonts w:ascii="Times New Roman" w:hAnsi="Times New Roman"/>
          <w:color w:val="000000"/>
        </w:rPr>
        <w:t>,</w:t>
      </w:r>
      <w:r w:rsidR="00FB01D8">
        <w:rPr>
          <w:rFonts w:ascii="Times New Roman" w:hAnsi="Times New Roman"/>
          <w:color w:val="000000"/>
        </w:rPr>
        <w:t>859 kg (&lt;200 age-4+ fish</w:t>
      </w:r>
      <w:r w:rsidR="008C48E3">
        <w:rPr>
          <w:rFonts w:ascii="Times New Roman" w:hAnsi="Times New Roman"/>
          <w:color w:val="000000"/>
        </w:rPr>
        <w:t xml:space="preserve"> per year</w:t>
      </w:r>
      <w:r w:rsidR="00FB01D8">
        <w:rPr>
          <w:rFonts w:ascii="Times New Roman" w:hAnsi="Times New Roman"/>
          <w:color w:val="000000"/>
        </w:rPr>
        <w:t>).</w:t>
      </w:r>
      <w:proofErr w:type="gramEnd"/>
      <w:r w:rsidR="00AA5087">
        <w:rPr>
          <w:rFonts w:ascii="Times New Roman" w:hAnsi="Times New Roman"/>
          <w:color w:val="000000"/>
        </w:rPr>
        <w:t xml:space="preserve"> </w:t>
      </w:r>
      <w:r w:rsidR="00D55E26">
        <w:rPr>
          <w:rFonts w:ascii="Times New Roman" w:hAnsi="Times New Roman"/>
          <w:color w:val="000000"/>
        </w:rPr>
        <w:t>Our results demonstrate the relative efficacy and impacts of various recovery efforts and threats, respectively</w:t>
      </w:r>
      <w:r w:rsidR="00A11D71">
        <w:rPr>
          <w:rFonts w:ascii="Times New Roman" w:hAnsi="Times New Roman"/>
          <w:color w:val="000000"/>
        </w:rPr>
        <w:t>,</w:t>
      </w:r>
      <w:r w:rsidR="00D55E26">
        <w:rPr>
          <w:rFonts w:ascii="Times New Roman" w:hAnsi="Times New Roman"/>
          <w:color w:val="000000"/>
        </w:rPr>
        <w:t xml:space="preserve"> and demonstrate that </w:t>
      </w:r>
      <w:r w:rsidR="00C91CAC">
        <w:rPr>
          <w:rFonts w:ascii="Times New Roman" w:hAnsi="Times New Roman"/>
          <w:color w:val="000000"/>
        </w:rPr>
        <w:t>“</w:t>
      </w:r>
      <w:r w:rsidR="00D55E26">
        <w:rPr>
          <w:rFonts w:ascii="Times New Roman" w:hAnsi="Times New Roman"/>
          <w:color w:val="000000"/>
        </w:rPr>
        <w:t>recovery</w:t>
      </w:r>
      <w:r w:rsidR="00C91CAC">
        <w:rPr>
          <w:rFonts w:ascii="Times New Roman" w:hAnsi="Times New Roman"/>
          <w:color w:val="000000"/>
        </w:rPr>
        <w:t>”</w:t>
      </w:r>
      <w:r w:rsidR="00D55E26">
        <w:rPr>
          <w:rFonts w:ascii="Times New Roman" w:hAnsi="Times New Roman"/>
          <w:color w:val="000000"/>
        </w:rPr>
        <w:t xml:space="preserve"> is </w:t>
      </w:r>
      <w:r w:rsidR="00FF2E41">
        <w:rPr>
          <w:rFonts w:ascii="Times New Roman" w:hAnsi="Times New Roman"/>
          <w:color w:val="000000"/>
        </w:rPr>
        <w:t>much different when based on historic vs. currently available habitat</w:t>
      </w:r>
      <w:r w:rsidR="00D55E26">
        <w:rPr>
          <w:rFonts w:ascii="Times New Roman" w:hAnsi="Times New Roman"/>
          <w:color w:val="000000"/>
        </w:rPr>
        <w:t xml:space="preserve">. </w:t>
      </w:r>
      <w:r w:rsidR="00FB01D8">
        <w:rPr>
          <w:rFonts w:ascii="Times New Roman" w:hAnsi="Times New Roman"/>
          <w:color w:val="000000"/>
        </w:rPr>
        <w:t xml:space="preserve">These model results provide reference points to compare field assessments as part of planned </w:t>
      </w:r>
      <w:r w:rsidR="006F1666">
        <w:rPr>
          <w:rFonts w:ascii="Times New Roman" w:hAnsi="Times New Roman"/>
          <w:color w:val="000000"/>
        </w:rPr>
        <w:t>restoration efforts</w:t>
      </w:r>
      <w:r w:rsidR="00594CA9">
        <w:rPr>
          <w:rFonts w:ascii="Times New Roman" w:hAnsi="Times New Roman"/>
          <w:color w:val="000000"/>
        </w:rPr>
        <w:t xml:space="preserve"> and </w:t>
      </w:r>
      <w:r w:rsidR="00896164">
        <w:rPr>
          <w:rFonts w:ascii="Times New Roman" w:hAnsi="Times New Roman"/>
          <w:color w:val="000000"/>
        </w:rPr>
        <w:t xml:space="preserve">upcoming </w:t>
      </w:r>
      <w:r w:rsidR="00594CA9">
        <w:rPr>
          <w:rFonts w:ascii="Times New Roman" w:hAnsi="Times New Roman"/>
          <w:color w:val="000000"/>
        </w:rPr>
        <w:t>population status reviews</w:t>
      </w:r>
      <w:r w:rsidR="006F1666">
        <w:rPr>
          <w:rFonts w:ascii="Times New Roman" w:hAnsi="Times New Roman"/>
          <w:color w:val="000000"/>
        </w:rPr>
        <w:t xml:space="preserve"> for </w:t>
      </w:r>
      <w:r w:rsidR="00303B4F">
        <w:rPr>
          <w:rFonts w:ascii="Times New Roman" w:hAnsi="Times New Roman"/>
          <w:color w:val="000000"/>
        </w:rPr>
        <w:t>Gulf Sturgeon</w:t>
      </w:r>
      <w:r w:rsidR="006F1666">
        <w:rPr>
          <w:rFonts w:ascii="Times New Roman" w:hAnsi="Times New Roman"/>
          <w:color w:val="000000"/>
        </w:rPr>
        <w:t xml:space="preserve"> </w:t>
      </w:r>
      <w:r w:rsidR="00145E3F">
        <w:rPr>
          <w:rFonts w:ascii="Times New Roman" w:hAnsi="Times New Roman"/>
          <w:color w:val="000000"/>
        </w:rPr>
        <w:t>funded as</w:t>
      </w:r>
      <w:r w:rsidR="0023520A">
        <w:rPr>
          <w:rFonts w:ascii="Times New Roman" w:hAnsi="Times New Roman"/>
          <w:color w:val="000000"/>
        </w:rPr>
        <w:t xml:space="preserve"> part of the Natural Resource Damage Assessment</w:t>
      </w:r>
      <w:r w:rsidR="009C0100">
        <w:rPr>
          <w:rFonts w:ascii="Times New Roman" w:hAnsi="Times New Roman"/>
          <w:color w:val="000000"/>
        </w:rPr>
        <w:t xml:space="preserve"> following the </w:t>
      </w:r>
      <w:r w:rsidR="009C0100" w:rsidRPr="009C0100">
        <w:rPr>
          <w:rFonts w:ascii="Times New Roman" w:hAnsi="Times New Roman"/>
          <w:i/>
          <w:color w:val="000000"/>
        </w:rPr>
        <w:t>Deepwater Horizon</w:t>
      </w:r>
      <w:r w:rsidR="009C0100">
        <w:rPr>
          <w:rFonts w:ascii="Times New Roman" w:hAnsi="Times New Roman"/>
          <w:color w:val="000000"/>
        </w:rPr>
        <w:t xml:space="preserve"> oil spill</w:t>
      </w:r>
      <w:r w:rsidR="00145E3F">
        <w:rPr>
          <w:rFonts w:ascii="Times New Roman" w:hAnsi="Times New Roman"/>
          <w:color w:val="000000"/>
        </w:rPr>
        <w:t>.</w:t>
      </w:r>
    </w:p>
    <w:p w14:paraId="3C9747D2" w14:textId="1C91A6FC" w:rsidR="008C1956" w:rsidRPr="002A24EE" w:rsidRDefault="003B3492" w:rsidP="002A24EE">
      <w:pPr>
        <w:autoSpaceDE w:val="0"/>
        <w:autoSpaceDN w:val="0"/>
        <w:adjustRightInd w:val="0"/>
        <w:spacing w:line="480" w:lineRule="auto"/>
        <w:jc w:val="center"/>
        <w:rPr>
          <w:rFonts w:ascii="Times New Roman" w:hAnsi="Times New Roman"/>
          <w:i/>
          <w:iCs/>
          <w:sz w:val="24"/>
          <w:szCs w:val="24"/>
        </w:rPr>
      </w:pPr>
      <w:r w:rsidRPr="00CA0CE4">
        <w:rPr>
          <w:rFonts w:ascii="Times New Roman" w:hAnsi="Times New Roman"/>
          <w:i/>
          <w:iCs/>
          <w:sz w:val="24"/>
          <w:szCs w:val="24"/>
        </w:rPr>
        <w:br w:type="page"/>
      </w:r>
      <w:r w:rsidR="008C1956" w:rsidRPr="00CA0CE4">
        <w:rPr>
          <w:rFonts w:ascii="Times New Roman" w:hAnsi="Times New Roman"/>
          <w:b/>
          <w:iCs/>
          <w:sz w:val="24"/>
          <w:szCs w:val="24"/>
        </w:rPr>
        <w:lastRenderedPageBreak/>
        <w:t>Introduction</w:t>
      </w:r>
    </w:p>
    <w:p w14:paraId="12AB272C" w14:textId="7B4423AD" w:rsidR="000C5059" w:rsidRPr="00CA0CE4" w:rsidRDefault="000C5059" w:rsidP="005C605A">
      <w:pPr>
        <w:pStyle w:val="05BodyText"/>
        <w:ind w:firstLine="720"/>
        <w:rPr>
          <w:iCs/>
        </w:rPr>
      </w:pPr>
      <w:r w:rsidRPr="00CA0CE4">
        <w:t xml:space="preserve">Over the past century significant declines in abundance have been observed in many marine (Baum et al. 2003; Christensen et al. 2003; Myers and Worm 2003), freshwater (Duncan and Lockwood 2001; Kruk and </w:t>
      </w:r>
      <w:proofErr w:type="spellStart"/>
      <w:r w:rsidRPr="00CA0CE4">
        <w:t>Penczak</w:t>
      </w:r>
      <w:proofErr w:type="spellEnd"/>
      <w:r w:rsidRPr="00CA0CE4">
        <w:t xml:space="preserve"> 2003; </w:t>
      </w:r>
      <w:proofErr w:type="spellStart"/>
      <w:r w:rsidRPr="00CA0CE4">
        <w:t>Pitkitch</w:t>
      </w:r>
      <w:proofErr w:type="spellEnd"/>
      <w:r w:rsidRPr="00CA0CE4">
        <w:t xml:space="preserve"> et al. 2005), and diadromous (Limburg and Waldman 2009) fish species.</w:t>
      </w:r>
      <w:r w:rsidR="00AA5087">
        <w:t xml:space="preserve"> </w:t>
      </w:r>
      <w:r w:rsidRPr="00CA0CE4">
        <w:t>These declines have stimulated debates among resource scientists and managers as to the magnitude of these declines, the</w:t>
      </w:r>
      <w:r w:rsidR="00A11D71">
        <w:t>ir</w:t>
      </w:r>
      <w:r w:rsidRPr="00CA0CE4">
        <w:t xml:space="preserve"> potential cause(s), and the necessary steps to reverse trends and promote stock recovery.</w:t>
      </w:r>
      <w:r w:rsidR="00AA5087">
        <w:t xml:space="preserve"> </w:t>
      </w:r>
      <w:r w:rsidRPr="00CA0CE4">
        <w:t>Detailed examinations of fishery management successes and failures (</w:t>
      </w:r>
      <w:proofErr w:type="spellStart"/>
      <w:r w:rsidRPr="00CA0CE4">
        <w:t>Hilborn</w:t>
      </w:r>
      <w:proofErr w:type="spellEnd"/>
      <w:r w:rsidRPr="00CA0CE4">
        <w:t xml:space="preserve"> 2007; Worm et al. 2009) and assessments of characteristics of stock recoveries (Hutchings 2000; Hutchings and Reynolds 2004; Walters et al. 2008</w:t>
      </w:r>
      <w:r w:rsidR="001218B8">
        <w:t xml:space="preserve">; </w:t>
      </w:r>
      <w:proofErr w:type="spellStart"/>
      <w:r w:rsidR="001218B8">
        <w:t>Hilborn</w:t>
      </w:r>
      <w:proofErr w:type="spellEnd"/>
      <w:r w:rsidR="001218B8">
        <w:t xml:space="preserve"> et al. 2014</w:t>
      </w:r>
      <w:r w:rsidRPr="00CA0CE4">
        <w:t>) are available.</w:t>
      </w:r>
      <w:r w:rsidR="00AA5087">
        <w:t xml:space="preserve"> </w:t>
      </w:r>
      <w:r w:rsidRPr="00CA0CE4">
        <w:t>In a review of over 230 exploited fish populations, Hutchings and Reynolds (2004) i</w:t>
      </w:r>
      <w:r w:rsidRPr="00CA0CE4">
        <w:rPr>
          <w:iCs/>
        </w:rPr>
        <w:t>dentified fishing rates and the magnitude of habitat alteration as two factors with the greatest influence on stock recovery.</w:t>
      </w:r>
      <w:r w:rsidR="00AA5087">
        <w:rPr>
          <w:iCs/>
        </w:rPr>
        <w:t xml:space="preserve"> </w:t>
      </w:r>
      <w:r w:rsidRPr="00CA0CE4">
        <w:rPr>
          <w:iCs/>
        </w:rPr>
        <w:t xml:space="preserve">These authors found that </w:t>
      </w:r>
      <w:r w:rsidRPr="00CA0CE4">
        <w:t>management actions focus</w:t>
      </w:r>
      <w:r w:rsidR="005F2241">
        <w:t>ed</w:t>
      </w:r>
      <w:r w:rsidRPr="00CA0CE4">
        <w:t xml:space="preserve"> on reducing harvest are often insufficient alone to aid in recovering populations and that</w:t>
      </w:r>
      <w:r w:rsidR="007C1FB0">
        <w:t xml:space="preserve"> multiple factors influence recovery</w:t>
      </w:r>
      <w:r w:rsidRPr="00CA0CE4">
        <w:t xml:space="preserve"> including human activities, species life history, habitat alterations, and genetics.</w:t>
      </w:r>
    </w:p>
    <w:p w14:paraId="4B0A7B55" w14:textId="52F89505" w:rsidR="0092303B" w:rsidRPr="00CA0CE4" w:rsidRDefault="00DF1C50" w:rsidP="005C605A">
      <w:pPr>
        <w:pStyle w:val="05BodyText"/>
        <w:ind w:firstLine="720"/>
        <w:rPr>
          <w:color w:val="000000"/>
        </w:rPr>
      </w:pPr>
      <w:r w:rsidRPr="00CA0CE4">
        <w:rPr>
          <w:iCs/>
        </w:rPr>
        <w:t>T</w:t>
      </w:r>
      <w:r w:rsidR="0092303B" w:rsidRPr="00CA0CE4">
        <w:rPr>
          <w:color w:val="000000"/>
        </w:rPr>
        <w:t>he recovery</w:t>
      </w:r>
      <w:r w:rsidRPr="00CA0CE4">
        <w:rPr>
          <w:color w:val="000000"/>
        </w:rPr>
        <w:t xml:space="preserve"> time</w:t>
      </w:r>
      <w:r w:rsidR="0092303B" w:rsidRPr="00CA0CE4">
        <w:rPr>
          <w:color w:val="000000"/>
        </w:rPr>
        <w:t xml:space="preserve"> of a severely depleted fish population is</w:t>
      </w:r>
      <w:r w:rsidR="007C1FB0">
        <w:rPr>
          <w:color w:val="000000"/>
        </w:rPr>
        <w:t xml:space="preserve"> often</w:t>
      </w:r>
      <w:r w:rsidR="0092303B" w:rsidRPr="00CA0CE4">
        <w:rPr>
          <w:color w:val="000000"/>
        </w:rPr>
        <w:t xml:space="preserve"> </w:t>
      </w:r>
      <w:r w:rsidR="00BA286E" w:rsidRPr="00CA0CE4">
        <w:rPr>
          <w:color w:val="000000"/>
        </w:rPr>
        <w:t>longer than</w:t>
      </w:r>
      <w:r w:rsidR="0092303B" w:rsidRPr="00CA0CE4">
        <w:rPr>
          <w:color w:val="000000"/>
        </w:rPr>
        <w:t xml:space="preserve"> </w:t>
      </w:r>
      <w:r w:rsidR="00BC5398">
        <w:rPr>
          <w:color w:val="000000"/>
        </w:rPr>
        <w:t>less</w:t>
      </w:r>
      <w:r w:rsidR="0092303B" w:rsidRPr="00CA0CE4">
        <w:rPr>
          <w:color w:val="000000"/>
        </w:rPr>
        <w:t xml:space="preserve"> exploited populations because of</w:t>
      </w:r>
      <w:r w:rsidR="008A31B6" w:rsidRPr="00CA0CE4">
        <w:rPr>
          <w:color w:val="000000"/>
        </w:rPr>
        <w:t xml:space="preserve"> greater </w:t>
      </w:r>
      <w:r w:rsidR="0092303B" w:rsidRPr="00CA0CE4">
        <w:rPr>
          <w:color w:val="000000"/>
        </w:rPr>
        <w:t>erosion in population age-structure and the loss of older, more fecund individuals (Walters et al. 2008).</w:t>
      </w:r>
      <w:r w:rsidR="00AA5087">
        <w:rPr>
          <w:color w:val="000000"/>
        </w:rPr>
        <w:t xml:space="preserve"> </w:t>
      </w:r>
      <w:r w:rsidR="0092303B" w:rsidRPr="00CA0CE4">
        <w:rPr>
          <w:color w:val="000000"/>
        </w:rPr>
        <w:t xml:space="preserve">These effects are likely greater in slow growing and </w:t>
      </w:r>
      <w:proofErr w:type="gramStart"/>
      <w:r w:rsidR="0092303B" w:rsidRPr="00CA0CE4">
        <w:rPr>
          <w:color w:val="000000"/>
        </w:rPr>
        <w:t>late</w:t>
      </w:r>
      <w:r w:rsidR="00BC5398">
        <w:rPr>
          <w:color w:val="000000"/>
        </w:rPr>
        <w:t>-</w:t>
      </w:r>
      <w:r w:rsidR="0092303B" w:rsidRPr="00CA0CE4">
        <w:rPr>
          <w:color w:val="000000"/>
        </w:rPr>
        <w:t>maturing</w:t>
      </w:r>
      <w:proofErr w:type="gramEnd"/>
      <w:r w:rsidR="0092303B" w:rsidRPr="00CA0CE4">
        <w:rPr>
          <w:color w:val="000000"/>
        </w:rPr>
        <w:t xml:space="preserve"> fish species (</w:t>
      </w:r>
      <w:proofErr w:type="spellStart"/>
      <w:r w:rsidR="0092303B" w:rsidRPr="00CA0CE4">
        <w:rPr>
          <w:color w:val="000000"/>
        </w:rPr>
        <w:t>Paragamian</w:t>
      </w:r>
      <w:proofErr w:type="spellEnd"/>
      <w:r w:rsidR="0092303B" w:rsidRPr="00CA0CE4">
        <w:rPr>
          <w:color w:val="000000"/>
        </w:rPr>
        <w:t xml:space="preserve"> et al. 2005</w:t>
      </w:r>
      <w:r w:rsidR="0018292F" w:rsidRPr="00CA0CE4">
        <w:rPr>
          <w:color w:val="000000"/>
        </w:rPr>
        <w:t>;</w:t>
      </w:r>
      <w:r w:rsidR="0092303B" w:rsidRPr="00CA0CE4">
        <w:rPr>
          <w:color w:val="000000"/>
        </w:rPr>
        <w:t xml:space="preserve"> Walters et al. 2008</w:t>
      </w:r>
      <w:r w:rsidR="001218B8">
        <w:rPr>
          <w:color w:val="000000"/>
        </w:rPr>
        <w:t xml:space="preserve">; </w:t>
      </w:r>
      <w:proofErr w:type="spellStart"/>
      <w:r w:rsidR="001218B8">
        <w:rPr>
          <w:color w:val="000000"/>
        </w:rPr>
        <w:t>Hilborn</w:t>
      </w:r>
      <w:proofErr w:type="spellEnd"/>
      <w:r w:rsidR="001218B8">
        <w:rPr>
          <w:color w:val="000000"/>
        </w:rPr>
        <w:t xml:space="preserve"> et al. 2014</w:t>
      </w:r>
      <w:r w:rsidR="0092303B" w:rsidRPr="00CA0CE4">
        <w:rPr>
          <w:color w:val="000000"/>
        </w:rPr>
        <w:t>).</w:t>
      </w:r>
      <w:r w:rsidR="00AA5087">
        <w:rPr>
          <w:color w:val="000000"/>
        </w:rPr>
        <w:t xml:space="preserve"> </w:t>
      </w:r>
      <w:r w:rsidR="00C440BC">
        <w:rPr>
          <w:color w:val="000000"/>
        </w:rPr>
        <w:t xml:space="preserve">Recovery may be further </w:t>
      </w:r>
      <w:r w:rsidR="007C1FB0">
        <w:rPr>
          <w:color w:val="000000"/>
        </w:rPr>
        <w:t>slowed</w:t>
      </w:r>
      <w:r w:rsidR="00C440BC">
        <w:rPr>
          <w:color w:val="000000"/>
        </w:rPr>
        <w:t xml:space="preserve"> by t</w:t>
      </w:r>
      <w:r w:rsidR="0092303B" w:rsidRPr="00CA0CE4">
        <w:rPr>
          <w:color w:val="000000"/>
        </w:rPr>
        <w:t xml:space="preserve">he impact of habitat alterations on fish populations from fishing activities (e.g., trawling; Watling and Norse 1998) or large-scale habitat alterations (e.g. dam construction: </w:t>
      </w:r>
      <w:r w:rsidR="0092303B" w:rsidRPr="00CA0CE4">
        <w:rPr>
          <w:iCs/>
        </w:rPr>
        <w:t>Freeman et al.</w:t>
      </w:r>
      <w:r w:rsidR="0092303B" w:rsidRPr="00CA0CE4">
        <w:rPr>
          <w:color w:val="000000"/>
        </w:rPr>
        <w:t xml:space="preserve"> 2003</w:t>
      </w:r>
      <w:r w:rsidR="0018292F" w:rsidRPr="00CA0CE4">
        <w:rPr>
          <w:color w:val="000000"/>
        </w:rPr>
        <w:t>;</w:t>
      </w:r>
      <w:r w:rsidR="0092303B" w:rsidRPr="00CA0CE4">
        <w:rPr>
          <w:color w:val="000000"/>
        </w:rPr>
        <w:t xml:space="preserve"> Kruk and </w:t>
      </w:r>
      <w:proofErr w:type="spellStart"/>
      <w:r w:rsidR="0092303B" w:rsidRPr="00CA0CE4">
        <w:rPr>
          <w:color w:val="000000"/>
        </w:rPr>
        <w:t>Penczak</w:t>
      </w:r>
      <w:proofErr w:type="spellEnd"/>
      <w:r w:rsidR="0092303B" w:rsidRPr="00CA0CE4">
        <w:rPr>
          <w:color w:val="000000"/>
        </w:rPr>
        <w:t xml:space="preserve"> 2003)</w:t>
      </w:r>
      <w:r w:rsidR="00C440BC">
        <w:rPr>
          <w:color w:val="000000"/>
        </w:rPr>
        <w:t xml:space="preserve">, representing an additional </w:t>
      </w:r>
      <w:r w:rsidR="00BE762C" w:rsidRPr="00CA0CE4">
        <w:rPr>
          <w:color w:val="000000"/>
        </w:rPr>
        <w:t>conservation</w:t>
      </w:r>
      <w:r w:rsidR="0092303B" w:rsidRPr="00CA0CE4">
        <w:rPr>
          <w:color w:val="000000"/>
        </w:rPr>
        <w:t xml:space="preserve"> concern.</w:t>
      </w:r>
      <w:r w:rsidR="00AA5087">
        <w:rPr>
          <w:color w:val="000000"/>
        </w:rPr>
        <w:t xml:space="preserve"> </w:t>
      </w:r>
      <w:r w:rsidR="0092303B" w:rsidRPr="00CA0CE4">
        <w:rPr>
          <w:color w:val="000000"/>
        </w:rPr>
        <w:t xml:space="preserve">Many North American </w:t>
      </w:r>
      <w:r w:rsidR="00132BFD">
        <w:rPr>
          <w:color w:val="000000"/>
        </w:rPr>
        <w:t>riverine and diadromous</w:t>
      </w:r>
      <w:r w:rsidR="00132BFD" w:rsidRPr="00CA0CE4">
        <w:rPr>
          <w:color w:val="000000"/>
        </w:rPr>
        <w:t xml:space="preserve"> </w:t>
      </w:r>
      <w:r w:rsidR="0092303B" w:rsidRPr="00CA0CE4">
        <w:rPr>
          <w:color w:val="000000"/>
        </w:rPr>
        <w:t xml:space="preserve">fish species, including </w:t>
      </w:r>
      <w:r w:rsidR="0092303B" w:rsidRPr="00CA0CE4">
        <w:rPr>
          <w:color w:val="000000"/>
        </w:rPr>
        <w:lastRenderedPageBreak/>
        <w:t xml:space="preserve">salmon </w:t>
      </w:r>
      <w:proofErr w:type="spellStart"/>
      <w:r w:rsidR="0092303B" w:rsidRPr="00CA0CE4">
        <w:rPr>
          <w:i/>
          <w:color w:val="000000"/>
        </w:rPr>
        <w:t>Oncorhynchus</w:t>
      </w:r>
      <w:proofErr w:type="spellEnd"/>
      <w:r w:rsidR="0092303B" w:rsidRPr="00CA0CE4">
        <w:rPr>
          <w:color w:val="000000"/>
        </w:rPr>
        <w:t xml:space="preserve"> spp. (</w:t>
      </w:r>
      <w:proofErr w:type="spellStart"/>
      <w:r w:rsidR="0092303B" w:rsidRPr="00CA0CE4">
        <w:rPr>
          <w:color w:val="000000"/>
        </w:rPr>
        <w:t>Nehls</w:t>
      </w:r>
      <w:r w:rsidR="00E96794">
        <w:rPr>
          <w:color w:val="000000"/>
        </w:rPr>
        <w:t>e</w:t>
      </w:r>
      <w:r w:rsidR="0092303B" w:rsidRPr="00CA0CE4">
        <w:rPr>
          <w:color w:val="000000"/>
        </w:rPr>
        <w:t>n</w:t>
      </w:r>
      <w:proofErr w:type="spellEnd"/>
      <w:r w:rsidR="0092303B" w:rsidRPr="00CA0CE4">
        <w:rPr>
          <w:color w:val="000000"/>
        </w:rPr>
        <w:t xml:space="preserve"> et al. 1991), shad </w:t>
      </w:r>
      <w:proofErr w:type="spellStart"/>
      <w:r w:rsidR="0092303B" w:rsidRPr="00CA0CE4">
        <w:rPr>
          <w:i/>
          <w:color w:val="000000"/>
        </w:rPr>
        <w:t>Alosa</w:t>
      </w:r>
      <w:proofErr w:type="spellEnd"/>
      <w:r w:rsidR="0092303B" w:rsidRPr="00CA0CE4">
        <w:rPr>
          <w:i/>
          <w:color w:val="000000"/>
        </w:rPr>
        <w:t xml:space="preserve"> spp</w:t>
      </w:r>
      <w:r w:rsidR="005E52FF" w:rsidRPr="00CA0CE4">
        <w:rPr>
          <w:color w:val="000000"/>
        </w:rPr>
        <w:t>.</w:t>
      </w:r>
      <w:r w:rsidR="0092303B" w:rsidRPr="00CA0CE4">
        <w:rPr>
          <w:color w:val="000000"/>
        </w:rPr>
        <w:t xml:space="preserve"> (Jenkins and </w:t>
      </w:r>
      <w:proofErr w:type="spellStart"/>
      <w:r w:rsidR="0092303B" w:rsidRPr="00CA0CE4">
        <w:rPr>
          <w:color w:val="000000"/>
        </w:rPr>
        <w:t>Burkhead</w:t>
      </w:r>
      <w:proofErr w:type="spellEnd"/>
      <w:r w:rsidR="0092303B" w:rsidRPr="00CA0CE4">
        <w:rPr>
          <w:color w:val="000000"/>
        </w:rPr>
        <w:t xml:space="preserve"> 1994), and sturgeon </w:t>
      </w:r>
      <w:proofErr w:type="spellStart"/>
      <w:r w:rsidR="0092303B" w:rsidRPr="00CA0CE4">
        <w:rPr>
          <w:i/>
          <w:color w:val="000000"/>
        </w:rPr>
        <w:t>Acipenser</w:t>
      </w:r>
      <w:proofErr w:type="spellEnd"/>
      <w:r w:rsidR="005E52FF" w:rsidRPr="00CA0CE4">
        <w:rPr>
          <w:color w:val="000000"/>
        </w:rPr>
        <w:t xml:space="preserve"> spp. </w:t>
      </w:r>
      <w:r w:rsidR="0092303B" w:rsidRPr="00CA0CE4">
        <w:rPr>
          <w:color w:val="000000"/>
        </w:rPr>
        <w:t>(</w:t>
      </w:r>
      <w:proofErr w:type="spellStart"/>
      <w:r w:rsidR="0092303B" w:rsidRPr="00CA0CE4">
        <w:rPr>
          <w:iCs/>
        </w:rPr>
        <w:t>Pitkitch</w:t>
      </w:r>
      <w:proofErr w:type="spellEnd"/>
      <w:r w:rsidR="0092303B" w:rsidRPr="00CA0CE4">
        <w:rPr>
          <w:iCs/>
        </w:rPr>
        <w:t xml:space="preserve"> et al. 2005</w:t>
      </w:r>
      <w:r w:rsidR="007C2430">
        <w:rPr>
          <w:iCs/>
        </w:rPr>
        <w:t>; Hilton et al. 2016</w:t>
      </w:r>
      <w:r w:rsidR="0092303B" w:rsidRPr="00CA0CE4">
        <w:rPr>
          <w:iCs/>
        </w:rPr>
        <w:t>)</w:t>
      </w:r>
      <w:r w:rsidR="0092303B" w:rsidRPr="00CA0CE4">
        <w:rPr>
          <w:color w:val="000000"/>
        </w:rPr>
        <w:t xml:space="preserve"> stocks have historically supported commercial fisheries</w:t>
      </w:r>
      <w:r w:rsidR="00BE762C" w:rsidRPr="00CA0CE4">
        <w:rPr>
          <w:color w:val="000000"/>
        </w:rPr>
        <w:t>.</w:t>
      </w:r>
      <w:r w:rsidR="00AA5087">
        <w:rPr>
          <w:color w:val="000000"/>
        </w:rPr>
        <w:t xml:space="preserve"> </w:t>
      </w:r>
      <w:r w:rsidR="00BE762C" w:rsidRPr="00CA0CE4">
        <w:rPr>
          <w:color w:val="000000"/>
        </w:rPr>
        <w:t>These populations</w:t>
      </w:r>
      <w:r w:rsidR="0092303B" w:rsidRPr="00CA0CE4">
        <w:rPr>
          <w:color w:val="000000"/>
        </w:rPr>
        <w:t xml:space="preserve"> </w:t>
      </w:r>
      <w:r w:rsidR="00824D56" w:rsidRPr="00CA0CE4">
        <w:rPr>
          <w:color w:val="000000"/>
        </w:rPr>
        <w:t xml:space="preserve">also have experienced large-scale habitat modifications due to dam construction </w:t>
      </w:r>
      <w:r w:rsidR="00BC5398">
        <w:rPr>
          <w:color w:val="000000"/>
        </w:rPr>
        <w:t>that alters</w:t>
      </w:r>
      <w:r w:rsidR="00824D56" w:rsidRPr="00CA0CE4">
        <w:rPr>
          <w:color w:val="000000"/>
        </w:rPr>
        <w:t xml:space="preserve"> riverine flows and impair</w:t>
      </w:r>
      <w:r w:rsidR="00BC5398">
        <w:rPr>
          <w:color w:val="000000"/>
        </w:rPr>
        <w:t>s</w:t>
      </w:r>
      <w:r w:rsidR="00824D56" w:rsidRPr="00CA0CE4">
        <w:rPr>
          <w:color w:val="000000"/>
        </w:rPr>
        <w:t xml:space="preserve"> access to historic spawning habitats (Freeman et al. 2003</w:t>
      </w:r>
      <w:r w:rsidR="0018292F" w:rsidRPr="00CA0CE4">
        <w:rPr>
          <w:color w:val="000000"/>
        </w:rPr>
        <w:t>;</w:t>
      </w:r>
      <w:r w:rsidR="00824D56" w:rsidRPr="00CA0CE4">
        <w:rPr>
          <w:color w:val="000000"/>
        </w:rPr>
        <w:t xml:space="preserve"> Kruk and </w:t>
      </w:r>
      <w:proofErr w:type="spellStart"/>
      <w:r w:rsidR="00824D56" w:rsidRPr="00CA0CE4">
        <w:rPr>
          <w:color w:val="000000"/>
        </w:rPr>
        <w:t>Penczak</w:t>
      </w:r>
      <w:proofErr w:type="spellEnd"/>
      <w:r w:rsidR="00824D56" w:rsidRPr="00CA0CE4">
        <w:rPr>
          <w:color w:val="000000"/>
        </w:rPr>
        <w:t xml:space="preserve"> 2003).</w:t>
      </w:r>
      <w:r w:rsidR="00AA5087">
        <w:rPr>
          <w:color w:val="000000"/>
        </w:rPr>
        <w:t xml:space="preserve"> </w:t>
      </w:r>
      <w:r w:rsidR="00DD6B1B" w:rsidRPr="00CA0CE4">
        <w:rPr>
          <w:color w:val="000000"/>
        </w:rPr>
        <w:t xml:space="preserve">While habitat modifications may have contributed to population decline, </w:t>
      </w:r>
      <w:r w:rsidR="00BE762C" w:rsidRPr="00CA0CE4">
        <w:rPr>
          <w:color w:val="000000"/>
        </w:rPr>
        <w:t xml:space="preserve">in their present form </w:t>
      </w:r>
      <w:r w:rsidR="00DD6B1B" w:rsidRPr="00CA0CE4">
        <w:rPr>
          <w:color w:val="000000"/>
        </w:rPr>
        <w:t>they</w:t>
      </w:r>
      <w:r w:rsidR="00BE762C" w:rsidRPr="00CA0CE4">
        <w:rPr>
          <w:color w:val="000000"/>
        </w:rPr>
        <w:t xml:space="preserve"> may</w:t>
      </w:r>
      <w:r w:rsidR="00DD6B1B" w:rsidRPr="00CA0CE4">
        <w:rPr>
          <w:color w:val="000000"/>
        </w:rPr>
        <w:t xml:space="preserve"> also serve as restrictions to population recovery</w:t>
      </w:r>
      <w:r w:rsidR="00BE762C" w:rsidRPr="00CA0CE4">
        <w:rPr>
          <w:color w:val="000000"/>
        </w:rPr>
        <w:t xml:space="preserve"> to pre-exploitation levels</w:t>
      </w:r>
      <w:r w:rsidR="006C14C1" w:rsidRPr="00CA0CE4">
        <w:rPr>
          <w:color w:val="000000"/>
        </w:rPr>
        <w:t xml:space="preserve"> (Ahrens and Pine 2014)</w:t>
      </w:r>
      <w:r w:rsidR="00DD6B1B" w:rsidRPr="00CA0CE4">
        <w:rPr>
          <w:color w:val="000000"/>
        </w:rPr>
        <w:t>.</w:t>
      </w:r>
    </w:p>
    <w:p w14:paraId="3AE0DC35" w14:textId="66BA60CC" w:rsidR="00AA5087" w:rsidRDefault="006C398D">
      <w:pPr>
        <w:spacing w:line="480" w:lineRule="auto"/>
        <w:ind w:firstLine="720"/>
        <w:rPr>
          <w:rFonts w:ascii="Times New Roman" w:hAnsi="Times New Roman"/>
          <w:color w:val="000000"/>
          <w:sz w:val="24"/>
          <w:szCs w:val="24"/>
        </w:rPr>
      </w:pPr>
      <w:r w:rsidRPr="00CA0CE4">
        <w:rPr>
          <w:rFonts w:ascii="Times New Roman" w:hAnsi="Times New Roman"/>
          <w:sz w:val="24"/>
          <w:szCs w:val="24"/>
        </w:rPr>
        <w:t xml:space="preserve">Gulf of Mexico Sturgeon </w:t>
      </w:r>
      <w:proofErr w:type="spellStart"/>
      <w:r w:rsidRPr="00CA0CE4">
        <w:rPr>
          <w:rFonts w:ascii="Times New Roman" w:hAnsi="Times New Roman"/>
          <w:i/>
          <w:iCs/>
          <w:sz w:val="24"/>
          <w:szCs w:val="24"/>
        </w:rPr>
        <w:t>Acipenser</w:t>
      </w:r>
      <w:proofErr w:type="spellEnd"/>
      <w:r w:rsidRPr="00CA0CE4">
        <w:rPr>
          <w:rFonts w:ascii="Times New Roman" w:hAnsi="Times New Roman"/>
          <w:i/>
          <w:iCs/>
          <w:sz w:val="24"/>
          <w:szCs w:val="24"/>
        </w:rPr>
        <w:t xml:space="preserve"> </w:t>
      </w:r>
      <w:proofErr w:type="spellStart"/>
      <w:r w:rsidRPr="00CA0CE4">
        <w:rPr>
          <w:rFonts w:ascii="Times New Roman" w:hAnsi="Times New Roman"/>
          <w:i/>
          <w:iCs/>
          <w:sz w:val="24"/>
          <w:szCs w:val="24"/>
        </w:rPr>
        <w:t>oxyrinchus</w:t>
      </w:r>
      <w:proofErr w:type="spellEnd"/>
      <w:r w:rsidRPr="00CA0CE4">
        <w:rPr>
          <w:rFonts w:ascii="Times New Roman" w:hAnsi="Times New Roman"/>
          <w:i/>
          <w:iCs/>
          <w:sz w:val="24"/>
          <w:szCs w:val="24"/>
        </w:rPr>
        <w:t xml:space="preserve"> </w:t>
      </w:r>
      <w:proofErr w:type="spellStart"/>
      <w:r w:rsidRPr="00CA0CE4">
        <w:rPr>
          <w:rFonts w:ascii="Times New Roman" w:hAnsi="Times New Roman"/>
          <w:i/>
          <w:iCs/>
          <w:sz w:val="24"/>
          <w:szCs w:val="24"/>
        </w:rPr>
        <w:t>desotoi</w:t>
      </w:r>
      <w:proofErr w:type="spellEnd"/>
      <w:r w:rsidRPr="00CA0CE4">
        <w:rPr>
          <w:rFonts w:ascii="Times New Roman" w:hAnsi="Times New Roman"/>
          <w:sz w:val="24"/>
          <w:szCs w:val="24"/>
        </w:rPr>
        <w:t xml:space="preserve"> “</w:t>
      </w:r>
      <w:r w:rsidR="00303B4F">
        <w:rPr>
          <w:rFonts w:ascii="Times New Roman" w:hAnsi="Times New Roman"/>
          <w:sz w:val="24"/>
          <w:szCs w:val="24"/>
        </w:rPr>
        <w:t>Gulf Sturgeon</w:t>
      </w:r>
      <w:r w:rsidRPr="00CA0CE4">
        <w:rPr>
          <w:rFonts w:ascii="Times New Roman" w:hAnsi="Times New Roman"/>
          <w:sz w:val="24"/>
          <w:szCs w:val="24"/>
        </w:rPr>
        <w:t xml:space="preserve">” was federally listed under the US Endangered Species Act in 1991 by NOAA and USFWS (56FR 49653). Current management units for </w:t>
      </w:r>
      <w:r w:rsidR="00303B4F">
        <w:rPr>
          <w:rFonts w:ascii="Times New Roman" w:hAnsi="Times New Roman"/>
          <w:sz w:val="24"/>
          <w:szCs w:val="24"/>
        </w:rPr>
        <w:t>Gulf Sturgeon</w:t>
      </w:r>
      <w:r w:rsidRPr="00CA0CE4">
        <w:rPr>
          <w:rFonts w:ascii="Times New Roman" w:hAnsi="Times New Roman"/>
          <w:sz w:val="24"/>
          <w:szCs w:val="24"/>
        </w:rPr>
        <w:t xml:space="preserve"> include seven river systems and adjacent estuarine and marine habitats across the northern Gulf of Mexico from the Pearl River in Louisiana to the Suwannee River in Florida.</w:t>
      </w:r>
      <w:r w:rsidR="00AA5087">
        <w:rPr>
          <w:rFonts w:ascii="Times New Roman" w:hAnsi="Times New Roman"/>
          <w:sz w:val="24"/>
          <w:szCs w:val="24"/>
        </w:rPr>
        <w:t xml:space="preserve"> </w:t>
      </w:r>
      <w:r w:rsidR="003D0D0C" w:rsidRPr="00CA0CE4">
        <w:rPr>
          <w:rFonts w:ascii="Times New Roman" w:hAnsi="Times New Roman"/>
          <w:sz w:val="24"/>
          <w:szCs w:val="24"/>
        </w:rPr>
        <w:t xml:space="preserve">Primary factors potentially contributing to declines in </w:t>
      </w:r>
      <w:r w:rsidR="00303B4F">
        <w:rPr>
          <w:rFonts w:ascii="Times New Roman" w:hAnsi="Times New Roman"/>
          <w:sz w:val="24"/>
          <w:szCs w:val="24"/>
        </w:rPr>
        <w:t>Gulf Sturgeon</w:t>
      </w:r>
      <w:r w:rsidR="003D0D0C" w:rsidRPr="00CA0CE4">
        <w:rPr>
          <w:rFonts w:ascii="Times New Roman" w:hAnsi="Times New Roman"/>
          <w:sz w:val="24"/>
          <w:szCs w:val="24"/>
        </w:rPr>
        <w:t xml:space="preserve"> populations include overfishing, loss of spawning habitat, alteration of riverine habitat, or a combination of these and other factors (</w:t>
      </w:r>
      <w:r w:rsidR="003D0D0C">
        <w:rPr>
          <w:rFonts w:ascii="Times New Roman" w:hAnsi="Times New Roman"/>
          <w:sz w:val="24"/>
          <w:szCs w:val="24"/>
        </w:rPr>
        <w:t xml:space="preserve">USFWS 1995; </w:t>
      </w:r>
      <w:proofErr w:type="spellStart"/>
      <w:r w:rsidR="003D0D0C" w:rsidRPr="00CA0CE4">
        <w:rPr>
          <w:rFonts w:ascii="Times New Roman" w:hAnsi="Times New Roman"/>
          <w:sz w:val="24"/>
          <w:szCs w:val="24"/>
        </w:rPr>
        <w:t>Clugston</w:t>
      </w:r>
      <w:proofErr w:type="spellEnd"/>
      <w:r w:rsidR="003D0D0C" w:rsidRPr="00CA0CE4">
        <w:rPr>
          <w:rFonts w:ascii="Times New Roman" w:hAnsi="Times New Roman"/>
          <w:sz w:val="24"/>
          <w:szCs w:val="24"/>
        </w:rPr>
        <w:t xml:space="preserve"> et al. 1995; Zehfuss et al. 1999).</w:t>
      </w:r>
      <w:r w:rsidR="00AA5087">
        <w:rPr>
          <w:rFonts w:ascii="Times New Roman" w:hAnsi="Times New Roman"/>
          <w:sz w:val="24"/>
          <w:szCs w:val="24"/>
        </w:rPr>
        <w:t xml:space="preserve"> </w:t>
      </w:r>
      <w:r w:rsidRPr="00CA0CE4">
        <w:rPr>
          <w:rFonts w:ascii="Times New Roman" w:hAnsi="Times New Roman"/>
          <w:sz w:val="24"/>
          <w:szCs w:val="24"/>
        </w:rPr>
        <w:t xml:space="preserve">The current </w:t>
      </w:r>
      <w:r w:rsidR="00303B4F">
        <w:rPr>
          <w:rFonts w:ascii="Times New Roman" w:hAnsi="Times New Roman"/>
          <w:sz w:val="24"/>
          <w:szCs w:val="24"/>
        </w:rPr>
        <w:t>Gulf Sturgeon</w:t>
      </w:r>
      <w:r w:rsidRPr="00CA0CE4">
        <w:rPr>
          <w:rFonts w:ascii="Times New Roman" w:hAnsi="Times New Roman"/>
          <w:sz w:val="24"/>
          <w:szCs w:val="24"/>
        </w:rPr>
        <w:t xml:space="preserve"> Recovery Plan (GSRP; available </w:t>
      </w:r>
      <w:r w:rsidR="00F54135" w:rsidRPr="00CA0CE4">
        <w:rPr>
          <w:rFonts w:ascii="Times New Roman" w:hAnsi="Times New Roman"/>
          <w:sz w:val="24"/>
          <w:szCs w:val="24"/>
        </w:rPr>
        <w:t>https://bit.ly/2A7Jg2H</w:t>
      </w:r>
      <w:r w:rsidRPr="00CA0CE4">
        <w:rPr>
          <w:rFonts w:ascii="Times New Roman" w:hAnsi="Times New Roman"/>
          <w:sz w:val="24"/>
          <w:szCs w:val="24"/>
        </w:rPr>
        <w:t xml:space="preserve">) outlines </w:t>
      </w:r>
      <w:r w:rsidR="00511266">
        <w:rPr>
          <w:rFonts w:ascii="Times New Roman" w:hAnsi="Times New Roman"/>
          <w:sz w:val="24"/>
          <w:szCs w:val="24"/>
        </w:rPr>
        <w:t>multiple</w:t>
      </w:r>
      <w:r w:rsidRPr="00CA0CE4">
        <w:rPr>
          <w:rFonts w:ascii="Times New Roman" w:hAnsi="Times New Roman"/>
          <w:sz w:val="24"/>
          <w:szCs w:val="24"/>
        </w:rPr>
        <w:t xml:space="preserve"> criteria before population</w:t>
      </w:r>
      <w:r w:rsidR="00FA09EF" w:rsidRPr="00CA0CE4">
        <w:rPr>
          <w:rFonts w:ascii="Times New Roman" w:hAnsi="Times New Roman"/>
          <w:sz w:val="24"/>
          <w:szCs w:val="24"/>
        </w:rPr>
        <w:t xml:space="preserve"> recovery is considered</w:t>
      </w:r>
      <w:r w:rsidRPr="00CA0CE4">
        <w:rPr>
          <w:rFonts w:ascii="Times New Roman" w:hAnsi="Times New Roman"/>
          <w:sz w:val="24"/>
          <w:szCs w:val="24"/>
        </w:rPr>
        <w:t xml:space="preserve"> and delisting of this species proposed (U.S. Fish and Wildlife Service [USFWS] 1995).</w:t>
      </w:r>
      <w:r w:rsidR="00AA5087">
        <w:rPr>
          <w:rFonts w:ascii="Times New Roman" w:hAnsi="Times New Roman"/>
          <w:sz w:val="24"/>
          <w:szCs w:val="24"/>
        </w:rPr>
        <w:t xml:space="preserve"> </w:t>
      </w:r>
      <w:r w:rsidR="000C48B5">
        <w:rPr>
          <w:rFonts w:ascii="Times New Roman" w:hAnsi="Times New Roman"/>
          <w:sz w:val="24"/>
          <w:szCs w:val="24"/>
        </w:rPr>
        <w:t xml:space="preserve">As initially </w:t>
      </w:r>
      <w:r w:rsidR="00FA09EF" w:rsidRPr="00CA0CE4">
        <w:rPr>
          <w:rFonts w:ascii="Times New Roman" w:hAnsi="Times New Roman"/>
          <w:sz w:val="24"/>
          <w:szCs w:val="24"/>
        </w:rPr>
        <w:t>drafted in 1995</w:t>
      </w:r>
      <w:r w:rsidR="00954719">
        <w:rPr>
          <w:rFonts w:ascii="Times New Roman" w:hAnsi="Times New Roman"/>
          <w:sz w:val="24"/>
          <w:szCs w:val="24"/>
        </w:rPr>
        <w:t>,</w:t>
      </w:r>
      <w:r w:rsidR="00FA09EF" w:rsidRPr="00CA0CE4">
        <w:rPr>
          <w:rFonts w:ascii="Times New Roman" w:hAnsi="Times New Roman"/>
          <w:sz w:val="24"/>
          <w:szCs w:val="24"/>
        </w:rPr>
        <w:t xml:space="preserve"> the GSRP </w:t>
      </w:r>
      <w:r w:rsidR="000C48B5">
        <w:rPr>
          <w:rFonts w:ascii="Times New Roman" w:hAnsi="Times New Roman"/>
          <w:sz w:val="24"/>
          <w:szCs w:val="24"/>
        </w:rPr>
        <w:t xml:space="preserve">proposed </w:t>
      </w:r>
      <w:r w:rsidR="00FA09EF" w:rsidRPr="00CA0CE4">
        <w:rPr>
          <w:rFonts w:ascii="Times New Roman" w:hAnsi="Times New Roman"/>
          <w:sz w:val="24"/>
          <w:szCs w:val="24"/>
        </w:rPr>
        <w:t>a</w:t>
      </w:r>
      <w:r w:rsidRPr="00CA0CE4">
        <w:rPr>
          <w:rFonts w:ascii="Times New Roman" w:hAnsi="Times New Roman"/>
          <w:sz w:val="24"/>
          <w:szCs w:val="24"/>
        </w:rPr>
        <w:t xml:space="preserve"> short-term goal of </w:t>
      </w:r>
      <w:r w:rsidR="000C48B5">
        <w:rPr>
          <w:rFonts w:ascii="Times New Roman" w:hAnsi="Times New Roman"/>
          <w:sz w:val="24"/>
          <w:szCs w:val="24"/>
        </w:rPr>
        <w:t xml:space="preserve">halting population </w:t>
      </w:r>
      <w:r w:rsidRPr="00CA0CE4">
        <w:rPr>
          <w:rFonts w:ascii="Times New Roman" w:hAnsi="Times New Roman"/>
          <w:sz w:val="24"/>
          <w:szCs w:val="24"/>
        </w:rPr>
        <w:t>declin</w:t>
      </w:r>
      <w:r w:rsidR="00FA09EF" w:rsidRPr="00CA0CE4">
        <w:rPr>
          <w:rFonts w:ascii="Times New Roman" w:hAnsi="Times New Roman"/>
          <w:sz w:val="24"/>
          <w:szCs w:val="24"/>
        </w:rPr>
        <w:t>e</w:t>
      </w:r>
      <w:r w:rsidR="00954719">
        <w:rPr>
          <w:rFonts w:ascii="Times New Roman" w:hAnsi="Times New Roman"/>
          <w:sz w:val="24"/>
          <w:szCs w:val="24"/>
        </w:rPr>
        <w:t>,</w:t>
      </w:r>
      <w:r w:rsidRPr="00CA0CE4">
        <w:rPr>
          <w:rFonts w:ascii="Times New Roman" w:hAnsi="Times New Roman"/>
          <w:sz w:val="24"/>
          <w:szCs w:val="24"/>
        </w:rPr>
        <w:t xml:space="preserve"> </w:t>
      </w:r>
      <w:r w:rsidR="000C48B5">
        <w:rPr>
          <w:rFonts w:ascii="Times New Roman" w:hAnsi="Times New Roman"/>
          <w:sz w:val="24"/>
          <w:szCs w:val="24"/>
        </w:rPr>
        <w:t xml:space="preserve">and a </w:t>
      </w:r>
      <w:r w:rsidRPr="00CA0CE4">
        <w:rPr>
          <w:rFonts w:ascii="Times New Roman" w:hAnsi="Times New Roman"/>
          <w:sz w:val="24"/>
          <w:szCs w:val="24"/>
        </w:rPr>
        <w:t>long-term goal</w:t>
      </w:r>
      <w:r w:rsidR="00954719">
        <w:rPr>
          <w:rFonts w:ascii="Times New Roman" w:hAnsi="Times New Roman"/>
          <w:sz w:val="24"/>
          <w:szCs w:val="24"/>
        </w:rPr>
        <w:t xml:space="preserve"> </w:t>
      </w:r>
      <w:r w:rsidR="00FD5526">
        <w:rPr>
          <w:rFonts w:ascii="Times New Roman" w:hAnsi="Times New Roman"/>
          <w:sz w:val="24"/>
          <w:szCs w:val="24"/>
        </w:rPr>
        <w:t xml:space="preserve">of ensuring </w:t>
      </w:r>
      <w:r w:rsidRPr="00CA0CE4">
        <w:rPr>
          <w:rFonts w:ascii="Times New Roman" w:hAnsi="Times New Roman"/>
          <w:sz w:val="24"/>
          <w:szCs w:val="24"/>
        </w:rPr>
        <w:t xml:space="preserve">self-sustaining </w:t>
      </w:r>
      <w:r w:rsidR="006E16A3" w:rsidRPr="00CA0CE4">
        <w:rPr>
          <w:rFonts w:ascii="Times New Roman" w:hAnsi="Times New Roman"/>
          <w:sz w:val="24"/>
          <w:szCs w:val="24"/>
        </w:rPr>
        <w:t xml:space="preserve">populations </w:t>
      </w:r>
      <w:r w:rsidR="00FD5526">
        <w:rPr>
          <w:rFonts w:ascii="Times New Roman" w:hAnsi="Times New Roman"/>
          <w:sz w:val="24"/>
          <w:szCs w:val="24"/>
        </w:rPr>
        <w:t>(i.e.</w:t>
      </w:r>
      <w:r w:rsidR="007A6E73">
        <w:rPr>
          <w:rFonts w:ascii="Times New Roman" w:hAnsi="Times New Roman"/>
          <w:sz w:val="24"/>
          <w:szCs w:val="24"/>
        </w:rPr>
        <w:t>,</w:t>
      </w:r>
      <w:r w:rsidR="00FD5526">
        <w:rPr>
          <w:rFonts w:ascii="Times New Roman" w:hAnsi="Times New Roman"/>
          <w:sz w:val="24"/>
          <w:szCs w:val="24"/>
        </w:rPr>
        <w:t xml:space="preserve"> stable or growing without hatchery intervention), which </w:t>
      </w:r>
      <w:r w:rsidR="006E16A3" w:rsidRPr="00CA0CE4">
        <w:rPr>
          <w:rFonts w:ascii="Times New Roman" w:hAnsi="Times New Roman"/>
          <w:sz w:val="24"/>
          <w:szCs w:val="24"/>
        </w:rPr>
        <w:t xml:space="preserve">could </w:t>
      </w:r>
      <w:r w:rsidR="00FD5526">
        <w:rPr>
          <w:rFonts w:ascii="Times New Roman" w:hAnsi="Times New Roman"/>
          <w:sz w:val="24"/>
          <w:szCs w:val="24"/>
        </w:rPr>
        <w:t xml:space="preserve">be </w:t>
      </w:r>
      <w:r w:rsidR="006E16A3" w:rsidRPr="00CA0CE4">
        <w:rPr>
          <w:rFonts w:ascii="Times New Roman" w:hAnsi="Times New Roman"/>
          <w:sz w:val="24"/>
          <w:szCs w:val="24"/>
        </w:rPr>
        <w:t>delist</w:t>
      </w:r>
      <w:r w:rsidR="00FD5526">
        <w:rPr>
          <w:rFonts w:ascii="Times New Roman" w:hAnsi="Times New Roman"/>
          <w:sz w:val="24"/>
          <w:szCs w:val="24"/>
        </w:rPr>
        <w:t xml:space="preserve">ed by 2023 </w:t>
      </w:r>
      <w:r w:rsidR="004B2B05">
        <w:rPr>
          <w:rFonts w:ascii="Times New Roman" w:hAnsi="Times New Roman"/>
          <w:sz w:val="24"/>
          <w:szCs w:val="24"/>
        </w:rPr>
        <w:t xml:space="preserve">if </w:t>
      </w:r>
      <w:r w:rsidR="00FD5526">
        <w:rPr>
          <w:rFonts w:ascii="Times New Roman" w:hAnsi="Times New Roman"/>
          <w:sz w:val="24"/>
          <w:szCs w:val="24"/>
        </w:rPr>
        <w:t xml:space="preserve">several </w:t>
      </w:r>
      <w:r w:rsidR="004B2B05">
        <w:rPr>
          <w:rFonts w:ascii="Times New Roman" w:hAnsi="Times New Roman"/>
          <w:sz w:val="24"/>
          <w:szCs w:val="24"/>
        </w:rPr>
        <w:t>criteria were met</w:t>
      </w:r>
      <w:r w:rsidR="006E16A3" w:rsidRPr="00CA0CE4">
        <w:rPr>
          <w:rFonts w:ascii="Times New Roman" w:hAnsi="Times New Roman"/>
          <w:sz w:val="24"/>
          <w:szCs w:val="24"/>
        </w:rPr>
        <w:t xml:space="preserve"> (USFWS 1995).</w:t>
      </w:r>
      <w:r w:rsidR="00AA5087">
        <w:rPr>
          <w:rFonts w:ascii="Times New Roman" w:hAnsi="Times New Roman"/>
          <w:sz w:val="24"/>
          <w:szCs w:val="24"/>
        </w:rPr>
        <w:t xml:space="preserve"> </w:t>
      </w:r>
      <w:r w:rsidR="00A400A2">
        <w:rPr>
          <w:rFonts w:ascii="Times New Roman" w:hAnsi="Times New Roman"/>
          <w:sz w:val="24"/>
          <w:szCs w:val="24"/>
        </w:rPr>
        <w:t xml:space="preserve"> </w:t>
      </w:r>
      <w:r w:rsidR="00FD5526">
        <w:rPr>
          <w:rFonts w:ascii="Times New Roman" w:hAnsi="Times New Roman"/>
          <w:sz w:val="24"/>
          <w:szCs w:val="24"/>
        </w:rPr>
        <w:t xml:space="preserve">Specific delisting criteria </w:t>
      </w:r>
      <w:proofErr w:type="gramStart"/>
      <w:r w:rsidR="00FD5526">
        <w:rPr>
          <w:rFonts w:ascii="Times New Roman" w:hAnsi="Times New Roman"/>
          <w:sz w:val="24"/>
          <w:szCs w:val="24"/>
        </w:rPr>
        <w:t>include:</w:t>
      </w:r>
      <w:proofErr w:type="gramEnd"/>
      <w:r w:rsidR="00FD5526">
        <w:rPr>
          <w:rFonts w:ascii="Times New Roman" w:hAnsi="Times New Roman"/>
          <w:sz w:val="24"/>
          <w:szCs w:val="24"/>
        </w:rPr>
        <w:t xml:space="preserve"> </w:t>
      </w:r>
      <w:r w:rsidR="004B2B05">
        <w:rPr>
          <w:rFonts w:ascii="Times New Roman" w:hAnsi="Times New Roman"/>
          <w:sz w:val="24"/>
          <w:szCs w:val="24"/>
        </w:rPr>
        <w:t>increas</w:t>
      </w:r>
      <w:r w:rsidR="00FD5526">
        <w:rPr>
          <w:rFonts w:ascii="Times New Roman" w:hAnsi="Times New Roman"/>
          <w:sz w:val="24"/>
          <w:szCs w:val="24"/>
        </w:rPr>
        <w:t>ed</w:t>
      </w:r>
      <w:r w:rsidR="004B2B05">
        <w:rPr>
          <w:rFonts w:ascii="Times New Roman" w:hAnsi="Times New Roman"/>
          <w:sz w:val="24"/>
          <w:szCs w:val="24"/>
        </w:rPr>
        <w:t xml:space="preserve"> catch</w:t>
      </w:r>
      <w:r w:rsidR="007A6E73">
        <w:rPr>
          <w:rFonts w:ascii="Times New Roman" w:hAnsi="Times New Roman"/>
          <w:sz w:val="24"/>
          <w:szCs w:val="24"/>
        </w:rPr>
        <w:t xml:space="preserve"> </w:t>
      </w:r>
      <w:r w:rsidR="004B2B05">
        <w:rPr>
          <w:rFonts w:ascii="Times New Roman" w:hAnsi="Times New Roman"/>
          <w:sz w:val="24"/>
          <w:szCs w:val="24"/>
        </w:rPr>
        <w:t>per</w:t>
      </w:r>
      <w:r w:rsidR="007A6E73">
        <w:rPr>
          <w:rFonts w:ascii="Times New Roman" w:hAnsi="Times New Roman"/>
          <w:sz w:val="24"/>
          <w:szCs w:val="24"/>
        </w:rPr>
        <w:t xml:space="preserve"> </w:t>
      </w:r>
      <w:r w:rsidR="004B2B05">
        <w:rPr>
          <w:rFonts w:ascii="Times New Roman" w:hAnsi="Times New Roman"/>
          <w:sz w:val="24"/>
          <w:szCs w:val="24"/>
        </w:rPr>
        <w:t>unit effort (CPUE) during monitoring efforts over baseline levels</w:t>
      </w:r>
      <w:r w:rsidR="00FD5526">
        <w:rPr>
          <w:rFonts w:ascii="Times New Roman" w:hAnsi="Times New Roman"/>
          <w:sz w:val="24"/>
          <w:szCs w:val="24"/>
        </w:rPr>
        <w:t xml:space="preserve">; demonstrated </w:t>
      </w:r>
      <w:r w:rsidR="004B2B05">
        <w:rPr>
          <w:rFonts w:ascii="Times New Roman" w:hAnsi="Times New Roman"/>
          <w:sz w:val="24"/>
          <w:szCs w:val="24"/>
        </w:rPr>
        <w:t>restor</w:t>
      </w:r>
      <w:r w:rsidR="00FD5526">
        <w:rPr>
          <w:rFonts w:ascii="Times New Roman" w:hAnsi="Times New Roman"/>
          <w:sz w:val="24"/>
          <w:szCs w:val="24"/>
        </w:rPr>
        <w:t>ation of</w:t>
      </w:r>
      <w:r w:rsidR="004B2B05">
        <w:rPr>
          <w:rFonts w:ascii="Times New Roman" w:hAnsi="Times New Roman"/>
          <w:sz w:val="24"/>
          <w:szCs w:val="24"/>
        </w:rPr>
        <w:t xml:space="preserve"> habitat</w:t>
      </w:r>
      <w:r w:rsidR="00FD5526">
        <w:rPr>
          <w:rFonts w:ascii="Times New Roman" w:hAnsi="Times New Roman"/>
          <w:sz w:val="24"/>
          <w:szCs w:val="24"/>
        </w:rPr>
        <w:t xml:space="preserve">s; and population abundance </w:t>
      </w:r>
      <w:r w:rsidR="004B2B05">
        <w:rPr>
          <w:rFonts w:ascii="Times New Roman" w:hAnsi="Times New Roman"/>
          <w:sz w:val="24"/>
          <w:szCs w:val="24"/>
        </w:rPr>
        <w:t>that could sustain a fishery (USFWS 1995).</w:t>
      </w:r>
      <w:r w:rsidR="00AA5087">
        <w:rPr>
          <w:rFonts w:ascii="Times New Roman" w:hAnsi="Times New Roman"/>
          <w:sz w:val="24"/>
          <w:szCs w:val="24"/>
        </w:rPr>
        <w:t xml:space="preserve"> </w:t>
      </w:r>
      <w:r w:rsidR="003D0D0C">
        <w:rPr>
          <w:rFonts w:ascii="Times New Roman" w:hAnsi="Times New Roman"/>
          <w:sz w:val="24"/>
          <w:szCs w:val="24"/>
        </w:rPr>
        <w:t xml:space="preserve">Within the GSRP, a fishery </w:t>
      </w:r>
      <w:proofErr w:type="gramStart"/>
      <w:r w:rsidR="003D0D0C">
        <w:rPr>
          <w:rFonts w:ascii="Times New Roman" w:hAnsi="Times New Roman"/>
          <w:sz w:val="24"/>
          <w:szCs w:val="24"/>
        </w:rPr>
        <w:t>is defined</w:t>
      </w:r>
      <w:proofErr w:type="gramEnd"/>
      <w:r w:rsidR="003D0D0C">
        <w:rPr>
          <w:rFonts w:ascii="Times New Roman" w:hAnsi="Times New Roman"/>
          <w:sz w:val="24"/>
          <w:szCs w:val="24"/>
        </w:rPr>
        <w:t xml:space="preserve"> as “when sustainable yield can be </w:t>
      </w:r>
      <w:r w:rsidR="003D0D0C">
        <w:rPr>
          <w:rFonts w:ascii="Times New Roman" w:hAnsi="Times New Roman"/>
          <w:sz w:val="24"/>
          <w:szCs w:val="24"/>
        </w:rPr>
        <w:lastRenderedPageBreak/>
        <w:t>achieved while maintaining a stable population through recruitment.</w:t>
      </w:r>
      <w:r w:rsidR="007A6E73">
        <w:rPr>
          <w:rFonts w:ascii="Times New Roman" w:hAnsi="Times New Roman"/>
          <w:sz w:val="24"/>
          <w:szCs w:val="24"/>
        </w:rPr>
        <w:t>”</w:t>
      </w:r>
      <w:r w:rsidR="003D0D0C">
        <w:rPr>
          <w:rFonts w:ascii="Times New Roman" w:hAnsi="Times New Roman"/>
          <w:sz w:val="24"/>
          <w:szCs w:val="24"/>
        </w:rPr>
        <w:t xml:space="preserve"> </w:t>
      </w:r>
      <w:r w:rsidR="006E16A3" w:rsidRPr="00CA0CE4">
        <w:rPr>
          <w:rFonts w:ascii="Times New Roman" w:hAnsi="Times New Roman"/>
          <w:sz w:val="24"/>
          <w:szCs w:val="24"/>
        </w:rPr>
        <w:t xml:space="preserve">Following the 2010 </w:t>
      </w:r>
      <w:r w:rsidR="006E16A3" w:rsidRPr="00511266">
        <w:rPr>
          <w:rFonts w:ascii="Times New Roman" w:hAnsi="Times New Roman"/>
          <w:i/>
          <w:sz w:val="24"/>
          <w:szCs w:val="24"/>
        </w:rPr>
        <w:t>Deepwater Horizon</w:t>
      </w:r>
      <w:r w:rsidR="006E16A3" w:rsidRPr="00CA0CE4">
        <w:rPr>
          <w:rFonts w:ascii="Times New Roman" w:hAnsi="Times New Roman"/>
          <w:sz w:val="24"/>
          <w:szCs w:val="24"/>
        </w:rPr>
        <w:t xml:space="preserve"> oil spill,</w:t>
      </w:r>
      <w:r w:rsidR="003447B1" w:rsidRPr="00CA0CE4">
        <w:rPr>
          <w:rFonts w:ascii="Times New Roman" w:hAnsi="Times New Roman"/>
          <w:sz w:val="24"/>
          <w:szCs w:val="24"/>
        </w:rPr>
        <w:t xml:space="preserve"> </w:t>
      </w:r>
      <w:r w:rsidR="006E16A3" w:rsidRPr="00CA0CE4">
        <w:rPr>
          <w:rFonts w:ascii="Times New Roman" w:hAnsi="Times New Roman"/>
          <w:sz w:val="24"/>
          <w:szCs w:val="24"/>
        </w:rPr>
        <w:t>the Final Programmatic Damage Assessment and Restoration Plan and Final Programmatic Environmental Impact Statement</w:t>
      </w:r>
      <w:r w:rsidR="006B0DEB" w:rsidRPr="00CA0CE4">
        <w:rPr>
          <w:rFonts w:ascii="Times New Roman" w:hAnsi="Times New Roman"/>
          <w:sz w:val="24"/>
          <w:szCs w:val="24"/>
        </w:rPr>
        <w:t xml:space="preserve"> (</w:t>
      </w:r>
      <w:r w:rsidR="003447B1" w:rsidRPr="00CA0CE4">
        <w:rPr>
          <w:rFonts w:ascii="Times New Roman" w:hAnsi="Times New Roman"/>
          <w:sz w:val="24"/>
          <w:szCs w:val="24"/>
        </w:rPr>
        <w:t>“</w:t>
      </w:r>
      <w:r w:rsidR="00923500" w:rsidRPr="00CA0CE4">
        <w:rPr>
          <w:rFonts w:ascii="Times New Roman" w:hAnsi="Times New Roman"/>
          <w:sz w:val="24"/>
          <w:szCs w:val="24"/>
        </w:rPr>
        <w:t>PDARP</w:t>
      </w:r>
      <w:r w:rsidR="003447B1" w:rsidRPr="00CA0CE4">
        <w:rPr>
          <w:rFonts w:ascii="Times New Roman" w:hAnsi="Times New Roman"/>
          <w:sz w:val="24"/>
          <w:szCs w:val="24"/>
        </w:rPr>
        <w:t>”</w:t>
      </w:r>
      <w:r w:rsidR="006B0DEB" w:rsidRPr="00CA0CE4">
        <w:rPr>
          <w:rFonts w:ascii="Times New Roman" w:hAnsi="Times New Roman"/>
          <w:sz w:val="24"/>
          <w:szCs w:val="24"/>
        </w:rPr>
        <w:t xml:space="preserve">; </w:t>
      </w:r>
      <w:r w:rsidR="00923500" w:rsidRPr="00CA0CE4">
        <w:rPr>
          <w:rFonts w:ascii="Times New Roman" w:hAnsi="Times New Roman"/>
          <w:sz w:val="24"/>
          <w:szCs w:val="24"/>
        </w:rPr>
        <w:t>section 5.5.7</w:t>
      </w:r>
      <w:r w:rsidR="00094C8D">
        <w:rPr>
          <w:rFonts w:ascii="Times New Roman" w:hAnsi="Times New Roman"/>
          <w:sz w:val="24"/>
          <w:szCs w:val="24"/>
        </w:rPr>
        <w:t xml:space="preserve">; available </w:t>
      </w:r>
      <w:r w:rsidR="00094C8D" w:rsidRPr="00094C8D">
        <w:rPr>
          <w:rFonts w:ascii="Times New Roman" w:hAnsi="Times New Roman"/>
          <w:sz w:val="24"/>
          <w:szCs w:val="24"/>
        </w:rPr>
        <w:t>https://bit.ly/2VWDYQT</w:t>
      </w:r>
      <w:r w:rsidR="00923500" w:rsidRPr="00CA0CE4">
        <w:rPr>
          <w:rFonts w:ascii="Times New Roman" w:hAnsi="Times New Roman"/>
          <w:sz w:val="24"/>
          <w:szCs w:val="24"/>
        </w:rPr>
        <w:t>)</w:t>
      </w:r>
      <w:r w:rsidR="003447B1" w:rsidRPr="00CA0CE4">
        <w:rPr>
          <w:rFonts w:ascii="Times New Roman" w:hAnsi="Times New Roman"/>
          <w:sz w:val="24"/>
          <w:szCs w:val="24"/>
        </w:rPr>
        <w:t xml:space="preserve"> identified that</w:t>
      </w:r>
      <w:r w:rsidR="00923500" w:rsidRPr="00CA0CE4">
        <w:rPr>
          <w:rFonts w:ascii="Times New Roman" w:hAnsi="Times New Roman"/>
          <w:sz w:val="24"/>
          <w:szCs w:val="24"/>
        </w:rPr>
        <w:t xml:space="preserve"> large numbers of </w:t>
      </w:r>
      <w:r w:rsidR="00303B4F">
        <w:rPr>
          <w:rFonts w:ascii="Times New Roman" w:hAnsi="Times New Roman"/>
          <w:sz w:val="24"/>
          <w:szCs w:val="24"/>
        </w:rPr>
        <w:t>Gulf Sturgeon</w:t>
      </w:r>
      <w:r w:rsidR="00923500" w:rsidRPr="00CA0CE4">
        <w:rPr>
          <w:rFonts w:ascii="Times New Roman" w:hAnsi="Times New Roman"/>
          <w:sz w:val="24"/>
          <w:szCs w:val="24"/>
        </w:rPr>
        <w:t xml:space="preserve"> </w:t>
      </w:r>
      <w:proofErr w:type="gramStart"/>
      <w:r w:rsidR="00923500" w:rsidRPr="00CA0CE4">
        <w:rPr>
          <w:rFonts w:ascii="Times New Roman" w:hAnsi="Times New Roman"/>
          <w:sz w:val="24"/>
          <w:szCs w:val="24"/>
        </w:rPr>
        <w:t>were exposed</w:t>
      </w:r>
      <w:proofErr w:type="gramEnd"/>
      <w:r w:rsidR="00923500" w:rsidRPr="00CA0CE4">
        <w:rPr>
          <w:rFonts w:ascii="Times New Roman" w:hAnsi="Times New Roman"/>
          <w:sz w:val="24"/>
          <w:szCs w:val="24"/>
        </w:rPr>
        <w:t xml:space="preserve"> to</w:t>
      </w:r>
      <w:r w:rsidR="006B0DEB" w:rsidRPr="00CA0CE4">
        <w:rPr>
          <w:rFonts w:ascii="Times New Roman" w:hAnsi="Times New Roman"/>
          <w:sz w:val="24"/>
          <w:szCs w:val="24"/>
        </w:rPr>
        <w:t xml:space="preserve"> oil</w:t>
      </w:r>
      <w:r w:rsidR="00923500" w:rsidRPr="00CA0CE4">
        <w:rPr>
          <w:rFonts w:ascii="Times New Roman" w:hAnsi="Times New Roman"/>
          <w:sz w:val="24"/>
          <w:szCs w:val="24"/>
        </w:rPr>
        <w:t xml:space="preserve"> and were affected by </w:t>
      </w:r>
      <w:r w:rsidR="007B63FA" w:rsidRPr="00CA0CE4">
        <w:rPr>
          <w:rFonts w:ascii="Times New Roman" w:hAnsi="Times New Roman"/>
          <w:sz w:val="24"/>
          <w:szCs w:val="24"/>
        </w:rPr>
        <w:t>exposure</w:t>
      </w:r>
      <w:r w:rsidR="007B63FA">
        <w:rPr>
          <w:rFonts w:ascii="Times New Roman" w:hAnsi="Times New Roman"/>
          <w:sz w:val="24"/>
          <w:szCs w:val="24"/>
        </w:rPr>
        <w:t>, which has motived renewed interest in management actions to promote recovery for this species.</w:t>
      </w:r>
      <w:r w:rsidR="00AA5087">
        <w:rPr>
          <w:rFonts w:ascii="Times New Roman" w:hAnsi="Times New Roman"/>
          <w:sz w:val="24"/>
          <w:szCs w:val="24"/>
        </w:rPr>
        <w:t xml:space="preserve"> </w:t>
      </w:r>
      <w:r w:rsidR="007B63FA">
        <w:rPr>
          <w:rFonts w:ascii="Times New Roman" w:hAnsi="Times New Roman"/>
          <w:sz w:val="24"/>
          <w:szCs w:val="24"/>
        </w:rPr>
        <w:t xml:space="preserve">However, a general understanding </w:t>
      </w:r>
      <w:r w:rsidR="007A6E73">
        <w:rPr>
          <w:rFonts w:ascii="Times New Roman" w:hAnsi="Times New Roman"/>
          <w:sz w:val="24"/>
          <w:szCs w:val="24"/>
        </w:rPr>
        <w:t xml:space="preserve">is absent </w:t>
      </w:r>
      <w:r w:rsidR="007B63FA">
        <w:rPr>
          <w:rFonts w:ascii="Times New Roman" w:hAnsi="Times New Roman"/>
          <w:sz w:val="24"/>
          <w:szCs w:val="24"/>
        </w:rPr>
        <w:t xml:space="preserve">of how these recovery criteria, which depend on </w:t>
      </w:r>
      <w:r w:rsidR="00303B4F">
        <w:rPr>
          <w:rFonts w:ascii="Times New Roman" w:hAnsi="Times New Roman"/>
          <w:sz w:val="24"/>
          <w:szCs w:val="24"/>
        </w:rPr>
        <w:t>Gulf Sturgeon</w:t>
      </w:r>
      <w:r w:rsidR="007B63FA">
        <w:rPr>
          <w:rFonts w:ascii="Times New Roman" w:hAnsi="Times New Roman"/>
          <w:sz w:val="24"/>
          <w:szCs w:val="24"/>
        </w:rPr>
        <w:t xml:space="preserve"> population trends and habitat, integrate with </w:t>
      </w:r>
      <w:r w:rsidR="00303B4F">
        <w:rPr>
          <w:rFonts w:ascii="Times New Roman" w:hAnsi="Times New Roman"/>
          <w:sz w:val="24"/>
          <w:szCs w:val="24"/>
        </w:rPr>
        <w:t>Gulf Sturgeon</w:t>
      </w:r>
      <w:r w:rsidR="007B63FA">
        <w:rPr>
          <w:rFonts w:ascii="Times New Roman" w:hAnsi="Times New Roman"/>
          <w:sz w:val="24"/>
          <w:szCs w:val="24"/>
        </w:rPr>
        <w:t xml:space="preserve"> life history and possible management actions to efficiently reach these recovery criteria.</w:t>
      </w:r>
    </w:p>
    <w:p w14:paraId="2A6B906B" w14:textId="7D9CBEB3" w:rsidR="0092303B" w:rsidRPr="00CA0CE4" w:rsidRDefault="00FA09EF" w:rsidP="00505849">
      <w:pPr>
        <w:autoSpaceDE w:val="0"/>
        <w:spacing w:line="480" w:lineRule="auto"/>
        <w:ind w:firstLine="720"/>
        <w:rPr>
          <w:rFonts w:ascii="Times New Roman" w:hAnsi="Times New Roman"/>
          <w:color w:val="000000"/>
          <w:sz w:val="24"/>
          <w:szCs w:val="24"/>
        </w:rPr>
      </w:pPr>
      <w:proofErr w:type="gramStart"/>
      <w:r w:rsidRPr="00CA0CE4">
        <w:rPr>
          <w:rFonts w:ascii="Times New Roman" w:hAnsi="Times New Roman"/>
          <w:color w:val="000000"/>
          <w:sz w:val="24"/>
          <w:szCs w:val="24"/>
        </w:rPr>
        <w:t>W</w:t>
      </w:r>
      <w:r w:rsidR="004254AA" w:rsidRPr="00CA0CE4">
        <w:rPr>
          <w:rFonts w:ascii="Times New Roman" w:hAnsi="Times New Roman"/>
          <w:color w:val="000000"/>
          <w:sz w:val="24"/>
          <w:szCs w:val="24"/>
        </w:rPr>
        <w:t xml:space="preserve">e build on earlier </w:t>
      </w:r>
      <w:r w:rsidR="00303B4F">
        <w:rPr>
          <w:rFonts w:ascii="Times New Roman" w:hAnsi="Times New Roman"/>
          <w:color w:val="000000"/>
          <w:sz w:val="24"/>
          <w:szCs w:val="24"/>
        </w:rPr>
        <w:t>Gulf Sturgeon</w:t>
      </w:r>
      <w:r w:rsidR="004254AA" w:rsidRPr="00CA0CE4">
        <w:rPr>
          <w:rFonts w:ascii="Times New Roman" w:hAnsi="Times New Roman"/>
          <w:color w:val="000000"/>
          <w:sz w:val="24"/>
          <w:szCs w:val="24"/>
        </w:rPr>
        <w:t xml:space="preserve"> modeling </w:t>
      </w:r>
      <w:r w:rsidR="008A6D2A" w:rsidRPr="00CA0CE4">
        <w:rPr>
          <w:rFonts w:ascii="Times New Roman" w:hAnsi="Times New Roman"/>
          <w:color w:val="000000"/>
          <w:sz w:val="24"/>
          <w:szCs w:val="24"/>
        </w:rPr>
        <w:t>efforts from individual rivers (</w:t>
      </w:r>
      <w:r w:rsidR="00F94F89" w:rsidRPr="00CA0CE4">
        <w:rPr>
          <w:rFonts w:ascii="Times New Roman" w:hAnsi="Times New Roman"/>
          <w:color w:val="000000"/>
          <w:sz w:val="24"/>
          <w:szCs w:val="24"/>
        </w:rPr>
        <w:t xml:space="preserve">Apalachicola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Zehfuss et al. 1999</w:t>
      </w:r>
      <w:r w:rsidR="003447B1" w:rsidRPr="00CA0CE4">
        <w:rPr>
          <w:rFonts w:ascii="Times New Roman" w:hAnsi="Times New Roman"/>
          <w:color w:val="000000"/>
          <w:sz w:val="24"/>
          <w:szCs w:val="24"/>
        </w:rPr>
        <w:t>; Flowers et al. 2009</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Pearl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Morrow et al. 199</w:t>
      </w:r>
      <w:r w:rsidR="00A36B64">
        <w:rPr>
          <w:rFonts w:ascii="Times New Roman" w:hAnsi="Times New Roman"/>
          <w:color w:val="000000"/>
          <w:sz w:val="24"/>
          <w:szCs w:val="24"/>
        </w:rPr>
        <w:t>8</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Suwannee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Pine et al. 2001</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and Y</w:t>
      </w:r>
      <w:r w:rsidR="00096ADA" w:rsidRPr="00CA0CE4">
        <w:rPr>
          <w:rFonts w:ascii="Times New Roman" w:hAnsi="Times New Roman"/>
          <w:color w:val="000000"/>
          <w:sz w:val="24"/>
          <w:szCs w:val="24"/>
        </w:rPr>
        <w:t xml:space="preserve">ellow </w:t>
      </w:r>
      <w:r w:rsidR="0029358E" w:rsidRPr="00CA0CE4">
        <w:rPr>
          <w:rFonts w:ascii="Times New Roman" w:hAnsi="Times New Roman"/>
          <w:color w:val="000000"/>
          <w:sz w:val="24"/>
          <w:szCs w:val="24"/>
        </w:rPr>
        <w:t xml:space="preserve">rivers </w:t>
      </w:r>
      <w:r w:rsidR="004254AA" w:rsidRPr="00CA0CE4">
        <w:rPr>
          <w:rFonts w:ascii="Times New Roman" w:hAnsi="Times New Roman"/>
          <w:color w:val="000000"/>
          <w:sz w:val="24"/>
          <w:szCs w:val="24"/>
        </w:rPr>
        <w:t>[</w:t>
      </w:r>
      <w:r w:rsidR="00096ADA" w:rsidRPr="00CA0CE4">
        <w:rPr>
          <w:rFonts w:ascii="Times New Roman" w:hAnsi="Times New Roman"/>
          <w:color w:val="000000"/>
          <w:sz w:val="24"/>
          <w:szCs w:val="24"/>
        </w:rPr>
        <w:t>Berg et al. 2007</w:t>
      </w:r>
      <w:r w:rsidR="004254AA" w:rsidRPr="00CA0CE4">
        <w:rPr>
          <w:rFonts w:ascii="Times New Roman" w:hAnsi="Times New Roman"/>
          <w:color w:val="000000"/>
          <w:sz w:val="24"/>
          <w:szCs w:val="24"/>
        </w:rPr>
        <w:t>]</w:t>
      </w:r>
      <w:r w:rsidR="008A6D2A" w:rsidRPr="00CA0CE4">
        <w:rPr>
          <w:rFonts w:ascii="Times New Roman" w:hAnsi="Times New Roman"/>
          <w:color w:val="000000"/>
          <w:sz w:val="24"/>
          <w:szCs w:val="24"/>
        </w:rPr>
        <w:t>)</w:t>
      </w:r>
      <w:r w:rsidR="004254AA"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as well as range-wide estimates of mortality (Rudd et al. 2014) and carrying capacity</w:t>
      </w:r>
      <w:r w:rsidR="00F94F89"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 xml:space="preserve">Ahrens and Pine </w:t>
      </w:r>
      <w:r w:rsidR="00F94F89" w:rsidRPr="00CA0CE4">
        <w:rPr>
          <w:rFonts w:ascii="Times New Roman" w:hAnsi="Times New Roman"/>
          <w:color w:val="000000"/>
          <w:sz w:val="24"/>
          <w:szCs w:val="24"/>
        </w:rPr>
        <w:t>2014)</w:t>
      </w:r>
      <w:r w:rsidR="00505849" w:rsidRPr="00CA0CE4">
        <w:rPr>
          <w:rFonts w:ascii="Times New Roman" w:hAnsi="Times New Roman"/>
          <w:color w:val="000000"/>
          <w:sz w:val="24"/>
          <w:szCs w:val="24"/>
        </w:rPr>
        <w:t xml:space="preserve"> to develop an</w:t>
      </w:r>
      <w:r w:rsidR="0092303B" w:rsidRPr="00CA0CE4">
        <w:rPr>
          <w:rFonts w:ascii="Times New Roman" w:hAnsi="Times New Roman"/>
          <w:color w:val="000000"/>
          <w:sz w:val="24"/>
          <w:szCs w:val="24"/>
        </w:rPr>
        <w:t xml:space="preserve"> age-structured population model</w:t>
      </w:r>
      <w:r w:rsidR="00C50ABA" w:rsidRPr="00CA0CE4">
        <w:rPr>
          <w:rFonts w:ascii="Times New Roman" w:hAnsi="Times New Roman"/>
          <w:color w:val="000000"/>
          <w:sz w:val="24"/>
          <w:szCs w:val="24"/>
        </w:rPr>
        <w:t xml:space="preserve"> tool for examining tradeoffs in restoration actions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w:t>
      </w:r>
      <w:proofErr w:type="gramEnd"/>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Using the Apalachicola River </w:t>
      </w:r>
      <w:r w:rsidR="00303B4F">
        <w:rPr>
          <w:rFonts w:ascii="Times New Roman" w:hAnsi="Times New Roman"/>
          <w:color w:val="000000"/>
          <w:sz w:val="24"/>
          <w:szCs w:val="24"/>
        </w:rPr>
        <w:t>Gulf Sturgeon</w:t>
      </w:r>
      <w:r w:rsidR="0094389D" w:rsidRPr="00CA0CE4">
        <w:rPr>
          <w:rFonts w:ascii="Times New Roman" w:hAnsi="Times New Roman"/>
          <w:color w:val="000000"/>
          <w:sz w:val="24"/>
          <w:szCs w:val="24"/>
        </w:rPr>
        <w:t xml:space="preserve"> </w:t>
      </w:r>
      <w:r w:rsidR="00C50ABA" w:rsidRPr="00CA0CE4">
        <w:rPr>
          <w:rFonts w:ascii="Times New Roman" w:hAnsi="Times New Roman"/>
          <w:color w:val="000000"/>
          <w:sz w:val="24"/>
          <w:szCs w:val="24"/>
        </w:rPr>
        <w:t>population as an example</w:t>
      </w:r>
      <w:r w:rsidR="004B2B05">
        <w:rPr>
          <w:rFonts w:ascii="Times New Roman" w:hAnsi="Times New Roman"/>
          <w:color w:val="000000"/>
          <w:sz w:val="24"/>
          <w:szCs w:val="24"/>
        </w:rPr>
        <w:t xml:space="preserve"> (a possible discrete management unit)</w:t>
      </w:r>
      <w:r w:rsidR="00C50ABA" w:rsidRPr="00CA0CE4">
        <w:rPr>
          <w:rFonts w:ascii="Times New Roman" w:hAnsi="Times New Roman"/>
          <w:color w:val="000000"/>
          <w:sz w:val="24"/>
          <w:szCs w:val="24"/>
        </w:rPr>
        <w:t xml:space="preserve">, we present several different scenarios that represent general types of management actions that could be implemented (i.e., efforts to reduce adult </w:t>
      </w:r>
      <w:r w:rsidRPr="00CA0CE4">
        <w:rPr>
          <w:rFonts w:ascii="Times New Roman" w:hAnsi="Times New Roman"/>
          <w:color w:val="000000"/>
          <w:sz w:val="24"/>
          <w:szCs w:val="24"/>
        </w:rPr>
        <w:t>mortality</w:t>
      </w:r>
      <w:r w:rsidR="00C50ABA" w:rsidRPr="00CA0CE4">
        <w:rPr>
          <w:rFonts w:ascii="Times New Roman" w:hAnsi="Times New Roman"/>
          <w:color w:val="000000"/>
          <w:sz w:val="24"/>
          <w:szCs w:val="24"/>
        </w:rPr>
        <w:t xml:space="preserve"> or stock </w:t>
      </w:r>
      <w:r w:rsidR="0009244E">
        <w:rPr>
          <w:rFonts w:ascii="Times New Roman" w:hAnsi="Times New Roman"/>
          <w:color w:val="000000"/>
          <w:sz w:val="24"/>
          <w:szCs w:val="24"/>
        </w:rPr>
        <w:t>enhancement</w:t>
      </w:r>
      <w:r w:rsidR="00C50ABA" w:rsidRPr="00CA0CE4">
        <w:rPr>
          <w:rFonts w:ascii="Times New Roman" w:hAnsi="Times New Roman"/>
          <w:color w:val="000000"/>
          <w:sz w:val="24"/>
          <w:szCs w:val="24"/>
        </w:rPr>
        <w:t xml:space="preserve"> efforts to promote recruitment) as part of recovery efforts.</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w:t>
      </w:r>
      <w:r w:rsidR="004254AA" w:rsidRPr="00CA0CE4">
        <w:rPr>
          <w:rFonts w:ascii="Times New Roman" w:hAnsi="Times New Roman"/>
          <w:color w:val="000000"/>
          <w:sz w:val="24"/>
          <w:szCs w:val="24"/>
        </w:rPr>
        <w:t xml:space="preserve">also </w:t>
      </w:r>
      <w:r w:rsidR="00C50ABA" w:rsidRPr="00CA0CE4">
        <w:rPr>
          <w:rFonts w:ascii="Times New Roman" w:hAnsi="Times New Roman"/>
          <w:color w:val="000000"/>
          <w:sz w:val="24"/>
          <w:szCs w:val="24"/>
        </w:rPr>
        <w:t xml:space="preserve">examine how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life history traits influence population recovery.</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frame these scenarios in terms of a relatively short </w:t>
      </w:r>
      <w:r w:rsidRPr="00CA0CE4">
        <w:rPr>
          <w:rFonts w:ascii="Times New Roman" w:hAnsi="Times New Roman"/>
          <w:color w:val="000000"/>
          <w:sz w:val="24"/>
          <w:szCs w:val="24"/>
        </w:rPr>
        <w:t>period</w:t>
      </w:r>
      <w:r w:rsidR="0094389D">
        <w:rPr>
          <w:rFonts w:ascii="Times New Roman" w:hAnsi="Times New Roman"/>
          <w:color w:val="000000"/>
          <w:sz w:val="24"/>
          <w:szCs w:val="24"/>
        </w:rPr>
        <w:t>,</w:t>
      </w:r>
      <w:r w:rsidR="00C50ABA" w:rsidRPr="00CA0CE4">
        <w:rPr>
          <w:rFonts w:ascii="Times New Roman" w:hAnsi="Times New Roman"/>
          <w:color w:val="000000"/>
          <w:sz w:val="24"/>
          <w:szCs w:val="24"/>
        </w:rPr>
        <w:t xml:space="preserve"> from the end of commercial fishing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in 1985 to the GSRP identified target </w:t>
      </w:r>
      <w:r w:rsidR="005B324D" w:rsidRPr="00CA0CE4">
        <w:rPr>
          <w:rFonts w:ascii="Times New Roman" w:hAnsi="Times New Roman"/>
          <w:color w:val="000000"/>
          <w:sz w:val="24"/>
          <w:szCs w:val="24"/>
        </w:rPr>
        <w:t xml:space="preserve">potential </w:t>
      </w:r>
      <w:r w:rsidR="00C50ABA" w:rsidRPr="00CA0CE4">
        <w:rPr>
          <w:rFonts w:ascii="Times New Roman" w:hAnsi="Times New Roman"/>
          <w:color w:val="000000"/>
          <w:sz w:val="24"/>
          <w:szCs w:val="24"/>
        </w:rPr>
        <w:t>recovery year of 2023</w:t>
      </w:r>
      <w:r w:rsidR="004B2B05">
        <w:rPr>
          <w:rFonts w:ascii="Times New Roman" w:hAnsi="Times New Roman"/>
          <w:color w:val="000000"/>
          <w:sz w:val="24"/>
          <w:szCs w:val="24"/>
        </w:rPr>
        <w:t xml:space="preserve"> for an individual management unit</w:t>
      </w:r>
      <w:r w:rsidR="005B324D"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AD745A">
        <w:rPr>
          <w:rFonts w:ascii="Times New Roman" w:hAnsi="Times New Roman"/>
          <w:color w:val="000000"/>
          <w:sz w:val="24"/>
          <w:szCs w:val="24"/>
        </w:rPr>
        <w:t xml:space="preserve"> </w:t>
      </w:r>
      <w:r w:rsidR="00680802">
        <w:rPr>
          <w:rFonts w:ascii="Times New Roman" w:hAnsi="Times New Roman"/>
          <w:color w:val="000000"/>
          <w:sz w:val="24"/>
          <w:szCs w:val="24"/>
        </w:rPr>
        <w:t xml:space="preserve">We use this </w:t>
      </w:r>
      <w:r w:rsidR="0072210E">
        <w:rPr>
          <w:rFonts w:ascii="Times New Roman" w:hAnsi="Times New Roman"/>
          <w:color w:val="000000"/>
          <w:sz w:val="24"/>
          <w:szCs w:val="24"/>
        </w:rPr>
        <w:t>38</w:t>
      </w:r>
      <w:r w:rsidR="0094389D">
        <w:rPr>
          <w:rFonts w:ascii="Times New Roman" w:hAnsi="Times New Roman"/>
          <w:color w:val="000000"/>
          <w:sz w:val="24"/>
          <w:szCs w:val="24"/>
        </w:rPr>
        <w:t>-</w:t>
      </w:r>
      <w:r w:rsidR="00680802">
        <w:rPr>
          <w:rFonts w:ascii="Times New Roman" w:hAnsi="Times New Roman"/>
          <w:color w:val="000000"/>
          <w:sz w:val="24"/>
          <w:szCs w:val="24"/>
        </w:rPr>
        <w:t xml:space="preserve">year </w:t>
      </w:r>
      <w:r w:rsidR="0094389D">
        <w:rPr>
          <w:rFonts w:ascii="Times New Roman" w:hAnsi="Times New Roman"/>
          <w:color w:val="000000"/>
          <w:sz w:val="24"/>
          <w:szCs w:val="24"/>
        </w:rPr>
        <w:t xml:space="preserve">epoch </w:t>
      </w:r>
      <w:r w:rsidR="00680802">
        <w:rPr>
          <w:rFonts w:ascii="Times New Roman" w:hAnsi="Times New Roman"/>
          <w:color w:val="000000"/>
          <w:sz w:val="24"/>
          <w:szCs w:val="24"/>
        </w:rPr>
        <w:t xml:space="preserve">to consider </w:t>
      </w:r>
      <w:r w:rsidR="00303B4F">
        <w:rPr>
          <w:rFonts w:ascii="Times New Roman" w:hAnsi="Times New Roman"/>
          <w:color w:val="000000"/>
          <w:sz w:val="24"/>
          <w:szCs w:val="24"/>
        </w:rPr>
        <w:t>Gulf Sturgeon</w:t>
      </w:r>
      <w:r w:rsidR="00680802">
        <w:rPr>
          <w:rFonts w:ascii="Times New Roman" w:hAnsi="Times New Roman"/>
          <w:color w:val="000000"/>
          <w:sz w:val="24"/>
          <w:szCs w:val="24"/>
        </w:rPr>
        <w:t xml:space="preserve"> population response and do not consider our effort any sort of retrospective evaluation of policy choices.</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We</w:t>
      </w:r>
      <w:r w:rsidR="004254AA" w:rsidRPr="00CA0CE4">
        <w:rPr>
          <w:rFonts w:ascii="Times New Roman" w:hAnsi="Times New Roman"/>
          <w:color w:val="000000"/>
          <w:sz w:val="24"/>
          <w:szCs w:val="24"/>
        </w:rPr>
        <w:t xml:space="preserve"> evaluate how realistic </w:t>
      </w:r>
      <w:r w:rsidR="004B79B3">
        <w:rPr>
          <w:rFonts w:ascii="Times New Roman" w:hAnsi="Times New Roman"/>
          <w:color w:val="000000"/>
          <w:sz w:val="24"/>
          <w:szCs w:val="24"/>
        </w:rPr>
        <w:t xml:space="preserve">is </w:t>
      </w:r>
      <w:r w:rsidR="004254AA" w:rsidRPr="00CA0CE4">
        <w:rPr>
          <w:rFonts w:ascii="Times New Roman" w:hAnsi="Times New Roman"/>
          <w:color w:val="000000"/>
          <w:sz w:val="24"/>
          <w:szCs w:val="24"/>
        </w:rPr>
        <w:t>this recovery time</w:t>
      </w:r>
      <w:r w:rsidR="005B324D" w:rsidRPr="00CA0CE4">
        <w:rPr>
          <w:rFonts w:ascii="Times New Roman" w:hAnsi="Times New Roman"/>
          <w:color w:val="000000"/>
          <w:sz w:val="24"/>
          <w:szCs w:val="24"/>
        </w:rPr>
        <w:t xml:space="preserve"> </w:t>
      </w:r>
      <w:r w:rsidR="005B324D" w:rsidRPr="00CA0CE4">
        <w:rPr>
          <w:rFonts w:ascii="Times New Roman" w:hAnsi="Times New Roman"/>
          <w:color w:val="000000"/>
          <w:sz w:val="24"/>
          <w:szCs w:val="24"/>
        </w:rPr>
        <w:lastRenderedPageBreak/>
        <w:t xml:space="preserve">interval based on stock status at the time of fishery closure, life history of </w:t>
      </w:r>
      <w:r w:rsidR="00303B4F">
        <w:rPr>
          <w:rFonts w:ascii="Times New Roman" w:hAnsi="Times New Roman"/>
          <w:color w:val="000000"/>
          <w:sz w:val="24"/>
          <w:szCs w:val="24"/>
        </w:rPr>
        <w:t>Gulf Sturgeon</w:t>
      </w:r>
      <w:r w:rsidR="005B324D" w:rsidRPr="00CA0CE4">
        <w:rPr>
          <w:rFonts w:ascii="Times New Roman" w:hAnsi="Times New Roman"/>
          <w:color w:val="000000"/>
          <w:sz w:val="24"/>
          <w:szCs w:val="24"/>
        </w:rPr>
        <w:t>, and management options available</w:t>
      </w:r>
      <w:r w:rsidR="00C50ABA"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 xml:space="preserve">We then </w:t>
      </w:r>
      <w:r w:rsidR="00E2678A" w:rsidRPr="00CA0CE4">
        <w:rPr>
          <w:rFonts w:ascii="Times New Roman" w:hAnsi="Times New Roman"/>
          <w:color w:val="000000"/>
          <w:sz w:val="24"/>
          <w:szCs w:val="24"/>
        </w:rPr>
        <w:t>evaluate model predictions</w:t>
      </w:r>
      <w:r w:rsidR="00C50ABA" w:rsidRPr="00CA0CE4">
        <w:rPr>
          <w:rFonts w:ascii="Times New Roman" w:hAnsi="Times New Roman"/>
          <w:color w:val="000000"/>
          <w:sz w:val="24"/>
          <w:szCs w:val="24"/>
        </w:rPr>
        <w:t xml:space="preserve"> as a</w:t>
      </w:r>
      <w:r w:rsidRPr="00CA0CE4">
        <w:rPr>
          <w:rFonts w:ascii="Times New Roman" w:hAnsi="Times New Roman"/>
          <w:color w:val="000000"/>
          <w:sz w:val="24"/>
          <w:szCs w:val="24"/>
        </w:rPr>
        <w:t>n informal</w:t>
      </w:r>
      <w:r w:rsidR="00C50ABA" w:rsidRPr="00CA0CE4">
        <w:rPr>
          <w:rFonts w:ascii="Times New Roman" w:hAnsi="Times New Roman"/>
          <w:color w:val="000000"/>
          <w:sz w:val="24"/>
          <w:szCs w:val="24"/>
        </w:rPr>
        <w:t xml:space="preserve"> tool to aid in </w:t>
      </w:r>
      <w:r w:rsidR="0029358E" w:rsidRPr="00CA0CE4">
        <w:rPr>
          <w:rFonts w:ascii="Times New Roman" w:hAnsi="Times New Roman"/>
          <w:color w:val="000000"/>
          <w:sz w:val="24"/>
          <w:szCs w:val="24"/>
        </w:rPr>
        <w:t>decision making related to</w:t>
      </w:r>
      <w:r w:rsidR="00505849" w:rsidRPr="00CA0CE4">
        <w:rPr>
          <w:rFonts w:ascii="Times New Roman" w:hAnsi="Times New Roman"/>
          <w:color w:val="000000"/>
          <w:sz w:val="24"/>
          <w:szCs w:val="24"/>
        </w:rPr>
        <w:t xml:space="preserve"> restoration efforts</w:t>
      </w:r>
      <w:r w:rsidR="006A605E">
        <w:rPr>
          <w:rFonts w:ascii="Times New Roman" w:hAnsi="Times New Roman"/>
          <w:color w:val="000000"/>
          <w:sz w:val="24"/>
          <w:szCs w:val="24"/>
        </w:rPr>
        <w:t>.</w:t>
      </w:r>
    </w:p>
    <w:p w14:paraId="7B90193B" w14:textId="77777777" w:rsidR="003B7527" w:rsidRPr="00CA0CE4" w:rsidRDefault="003B7527" w:rsidP="005C605A">
      <w:pPr>
        <w:pStyle w:val="02First-LevelSubheadingBOLD"/>
        <w:spacing w:after="0" w:line="480" w:lineRule="auto"/>
      </w:pPr>
      <w:r w:rsidRPr="00CA0CE4">
        <w:t>Study Site</w:t>
      </w:r>
    </w:p>
    <w:p w14:paraId="6224EDC2" w14:textId="7DBD0CC6" w:rsidR="003B7527" w:rsidRPr="00CA0CE4" w:rsidRDefault="003B7527" w:rsidP="00055268">
      <w:pPr>
        <w:autoSpaceDE w:val="0"/>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The Apalachicola River is the largest river, by </w:t>
      </w:r>
      <w:r w:rsidR="00E07958" w:rsidRPr="00CA0CE4">
        <w:rPr>
          <w:rFonts w:ascii="Times New Roman" w:hAnsi="Times New Roman"/>
          <w:color w:val="000000"/>
          <w:sz w:val="24"/>
          <w:szCs w:val="24"/>
        </w:rPr>
        <w:t xml:space="preserve">average </w:t>
      </w:r>
      <w:r w:rsidRPr="00CA0CE4">
        <w:rPr>
          <w:rFonts w:ascii="Times New Roman" w:hAnsi="Times New Roman"/>
          <w:color w:val="000000"/>
          <w:sz w:val="24"/>
          <w:szCs w:val="24"/>
        </w:rPr>
        <w:t>discharge, in Florida</w:t>
      </w:r>
      <w:r w:rsidR="00E07958" w:rsidRPr="00CA0CE4">
        <w:rPr>
          <w:rFonts w:ascii="Times New Roman" w:hAnsi="Times New Roman"/>
          <w:color w:val="000000"/>
          <w:sz w:val="24"/>
          <w:szCs w:val="24"/>
        </w:rPr>
        <w:t xml:space="preserve"> (Bass and Cox 1985)</w:t>
      </w:r>
      <w:r w:rsidR="00465BC5">
        <w:rPr>
          <w:rFonts w:ascii="Times New Roman" w:hAnsi="Times New Roman"/>
          <w:color w:val="000000"/>
          <w:sz w:val="24"/>
          <w:szCs w:val="24"/>
        </w:rPr>
        <w:t xml:space="preserve">, and </w:t>
      </w:r>
      <w:r w:rsidR="004B79B3">
        <w:rPr>
          <w:rFonts w:ascii="Times New Roman" w:hAnsi="Times New Roman"/>
          <w:color w:val="000000"/>
          <w:sz w:val="24"/>
          <w:szCs w:val="24"/>
        </w:rPr>
        <w:t xml:space="preserve">is </w:t>
      </w:r>
      <w:r w:rsidR="00465BC5">
        <w:rPr>
          <w:rFonts w:ascii="Times New Roman" w:hAnsi="Times New Roman"/>
          <w:color w:val="000000"/>
          <w:sz w:val="24"/>
          <w:szCs w:val="24"/>
        </w:rPr>
        <w:t>part of the Apalachicola-Chattahoochee-Flint (ACF) watershed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CA5D9D">
        <w:rPr>
          <w:rFonts w:ascii="Times New Roman" w:hAnsi="Times New Roman"/>
          <w:color w:val="000000"/>
          <w:sz w:val="24"/>
          <w:szCs w:val="24"/>
        </w:rPr>
        <w:t>ACF</w:t>
      </w:r>
      <w:r w:rsidR="00465BC5">
        <w:rPr>
          <w:rFonts w:ascii="Times New Roman" w:hAnsi="Times New Roman"/>
          <w:color w:val="000000"/>
          <w:sz w:val="24"/>
          <w:szCs w:val="24"/>
        </w:rPr>
        <w:t xml:space="preserve"> </w:t>
      </w:r>
      <w:r w:rsidRPr="00CA0CE4">
        <w:rPr>
          <w:rFonts w:ascii="Times New Roman" w:hAnsi="Times New Roman"/>
          <w:color w:val="000000"/>
          <w:sz w:val="24"/>
          <w:szCs w:val="24"/>
        </w:rPr>
        <w:t xml:space="preserve">drains an area of 31,375 km² in Georgia, Florida, and Alabama </w:t>
      </w:r>
      <w:r w:rsidR="009A01AA" w:rsidRPr="00CA0CE4">
        <w:rPr>
          <w:rFonts w:ascii="Times New Roman" w:hAnsi="Times New Roman"/>
          <w:color w:val="000000"/>
          <w:sz w:val="24"/>
          <w:szCs w:val="24"/>
        </w:rPr>
        <w:t xml:space="preserve">and </w:t>
      </w:r>
      <w:r w:rsidR="00E546A3" w:rsidRPr="00CA0CE4">
        <w:rPr>
          <w:rFonts w:ascii="Times New Roman" w:hAnsi="Times New Roman"/>
          <w:color w:val="000000"/>
          <w:sz w:val="24"/>
          <w:szCs w:val="24"/>
        </w:rPr>
        <w:t xml:space="preserve">is the largest of the </w:t>
      </w:r>
      <w:r w:rsidR="000B7BA4">
        <w:rPr>
          <w:rFonts w:ascii="Times New Roman" w:hAnsi="Times New Roman"/>
          <w:color w:val="000000"/>
          <w:sz w:val="24"/>
          <w:szCs w:val="24"/>
        </w:rPr>
        <w:t>river drain</w:t>
      </w:r>
      <w:r w:rsidR="00AD745A">
        <w:rPr>
          <w:rFonts w:ascii="Times New Roman" w:hAnsi="Times New Roman"/>
          <w:color w:val="000000"/>
          <w:sz w:val="24"/>
          <w:szCs w:val="24"/>
        </w:rPr>
        <w:t>ages</w:t>
      </w:r>
      <w:r w:rsidR="000B7BA4">
        <w:rPr>
          <w:rFonts w:ascii="Times New Roman" w:hAnsi="Times New Roman"/>
          <w:color w:val="000000"/>
          <w:sz w:val="24"/>
          <w:szCs w:val="24"/>
        </w:rPr>
        <w:t xml:space="preserve"> where </w:t>
      </w:r>
      <w:r w:rsidR="00303B4F">
        <w:rPr>
          <w:rFonts w:ascii="Times New Roman" w:hAnsi="Times New Roman"/>
          <w:color w:val="000000"/>
          <w:sz w:val="24"/>
          <w:szCs w:val="24"/>
        </w:rPr>
        <w:t>Gulf Sturgeon</w:t>
      </w:r>
      <w:r w:rsidR="000B7BA4">
        <w:rPr>
          <w:rFonts w:ascii="Times New Roman" w:hAnsi="Times New Roman"/>
          <w:color w:val="000000"/>
          <w:sz w:val="24"/>
          <w:szCs w:val="24"/>
        </w:rPr>
        <w:t xml:space="preserve"> </w:t>
      </w:r>
      <w:proofErr w:type="gramStart"/>
      <w:r w:rsidR="000B7BA4">
        <w:rPr>
          <w:rFonts w:ascii="Times New Roman" w:hAnsi="Times New Roman"/>
          <w:color w:val="000000"/>
          <w:sz w:val="24"/>
          <w:szCs w:val="24"/>
        </w:rPr>
        <w:t>are presently found</w:t>
      </w:r>
      <w:proofErr w:type="gramEnd"/>
      <w:r w:rsidR="00E546A3" w:rsidRPr="00CA0CE4">
        <w:rPr>
          <w:rFonts w:ascii="Times New Roman" w:hAnsi="Times New Roman"/>
          <w:color w:val="000000"/>
          <w:sz w:val="24"/>
          <w:szCs w:val="24"/>
        </w:rPr>
        <w:t xml:space="preserve"> (Wooley and </w:t>
      </w:r>
      <w:proofErr w:type="spellStart"/>
      <w:r w:rsidR="00E546A3" w:rsidRPr="00CA0CE4">
        <w:rPr>
          <w:rFonts w:ascii="Times New Roman" w:hAnsi="Times New Roman"/>
          <w:color w:val="000000"/>
          <w:sz w:val="24"/>
          <w:szCs w:val="24"/>
        </w:rPr>
        <w:t>Crateau</w:t>
      </w:r>
      <w:proofErr w:type="spellEnd"/>
      <w:r w:rsidR="00E546A3" w:rsidRPr="00CA0CE4">
        <w:rPr>
          <w:rFonts w:ascii="Times New Roman" w:hAnsi="Times New Roman"/>
          <w:color w:val="000000"/>
          <w:sz w:val="24"/>
          <w:szCs w:val="24"/>
        </w:rPr>
        <w:t xml:space="preserve"> 1985</w:t>
      </w:r>
      <w:r w:rsidR="00055268" w:rsidRPr="00CA0CE4">
        <w:rPr>
          <w:rFonts w:ascii="Times New Roman" w:hAnsi="Times New Roman"/>
          <w:color w:val="000000"/>
          <w:sz w:val="24"/>
          <w:szCs w:val="24"/>
        </w:rPr>
        <w:t>; Ahrens and Pine 2014</w:t>
      </w:r>
      <w:r w:rsidR="00E546A3"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4517C7" w:rsidRPr="00CA0CE4">
        <w:rPr>
          <w:rFonts w:ascii="Times New Roman" w:hAnsi="Times New Roman"/>
          <w:color w:val="000000"/>
          <w:sz w:val="24"/>
          <w:szCs w:val="24"/>
        </w:rPr>
        <w:t>ACF</w:t>
      </w:r>
      <w:r w:rsidRPr="00CA0CE4">
        <w:rPr>
          <w:rFonts w:ascii="Times New Roman" w:hAnsi="Times New Roman"/>
          <w:color w:val="000000"/>
          <w:sz w:val="24"/>
          <w:szCs w:val="24"/>
        </w:rPr>
        <w:t xml:space="preserve"> is unique among </w:t>
      </w:r>
      <w:r w:rsidR="004517C7" w:rsidRPr="00CA0CE4">
        <w:rPr>
          <w:rFonts w:ascii="Times New Roman" w:hAnsi="Times New Roman"/>
          <w:color w:val="000000"/>
          <w:sz w:val="24"/>
          <w:szCs w:val="24"/>
        </w:rPr>
        <w:t>system</w:t>
      </w:r>
      <w:r w:rsidRPr="00CA0CE4">
        <w:rPr>
          <w:rFonts w:ascii="Times New Roman" w:hAnsi="Times New Roman"/>
          <w:color w:val="000000"/>
          <w:sz w:val="24"/>
          <w:szCs w:val="24"/>
        </w:rPr>
        <w:t xml:space="preserve">s known to support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because the </w:t>
      </w:r>
      <w:r w:rsidR="00831535" w:rsidRPr="00CA0CE4">
        <w:rPr>
          <w:rFonts w:ascii="Times New Roman" w:hAnsi="Times New Roman"/>
          <w:color w:val="000000"/>
          <w:sz w:val="24"/>
          <w:szCs w:val="24"/>
        </w:rPr>
        <w:t xml:space="preserve">Jim Woodruff Lock and </w:t>
      </w:r>
      <w:r w:rsidR="004B79B3">
        <w:rPr>
          <w:rFonts w:ascii="Times New Roman" w:hAnsi="Times New Roman"/>
          <w:color w:val="000000"/>
          <w:sz w:val="24"/>
          <w:szCs w:val="24"/>
        </w:rPr>
        <w:t>D</w:t>
      </w:r>
      <w:r w:rsidR="00831535" w:rsidRPr="00CA0CE4">
        <w:rPr>
          <w:rFonts w:ascii="Times New Roman" w:hAnsi="Times New Roman"/>
          <w:color w:val="000000"/>
          <w:sz w:val="24"/>
          <w:szCs w:val="24"/>
        </w:rPr>
        <w:t>am (</w:t>
      </w:r>
      <w:r w:rsidRPr="00CA0CE4">
        <w:rPr>
          <w:rFonts w:ascii="Times New Roman" w:hAnsi="Times New Roman"/>
          <w:color w:val="000000"/>
          <w:sz w:val="24"/>
          <w:szCs w:val="24"/>
        </w:rPr>
        <w:t>JWLD</w:t>
      </w:r>
      <w:r w:rsidR="00831535" w:rsidRPr="00CA0CE4">
        <w:rPr>
          <w:rFonts w:ascii="Times New Roman" w:hAnsi="Times New Roman"/>
          <w:color w:val="000000"/>
          <w:sz w:val="24"/>
          <w:szCs w:val="24"/>
        </w:rPr>
        <w:t>)</w:t>
      </w:r>
      <w:r w:rsidR="003B2A8E" w:rsidRPr="00CA0CE4">
        <w:rPr>
          <w:rFonts w:ascii="Times New Roman" w:hAnsi="Times New Roman"/>
          <w:color w:val="000000"/>
          <w:sz w:val="24"/>
          <w:szCs w:val="24"/>
        </w:rPr>
        <w:t>, completed in 1957,</w:t>
      </w:r>
      <w:r w:rsidRPr="00CA0CE4">
        <w:rPr>
          <w:rFonts w:ascii="Times New Roman" w:hAnsi="Times New Roman"/>
          <w:color w:val="000000"/>
          <w:sz w:val="24"/>
          <w:szCs w:val="24"/>
        </w:rPr>
        <w:t xml:space="preserve"> blocks upstream passage to approximately 78% of historic riverine habitat (Wooley and </w:t>
      </w:r>
      <w:proofErr w:type="spellStart"/>
      <w:r w:rsidRPr="00CA0CE4">
        <w:rPr>
          <w:rFonts w:ascii="Times New Roman" w:hAnsi="Times New Roman"/>
          <w:color w:val="000000"/>
          <w:sz w:val="24"/>
          <w:szCs w:val="24"/>
        </w:rPr>
        <w:t>Crateau</w:t>
      </w:r>
      <w:proofErr w:type="spellEnd"/>
      <w:r w:rsidRPr="00CA0CE4">
        <w:rPr>
          <w:rFonts w:ascii="Times New Roman" w:hAnsi="Times New Roman"/>
          <w:color w:val="000000"/>
          <w:sz w:val="24"/>
          <w:szCs w:val="24"/>
        </w:rPr>
        <w:t xml:space="preserve"> 1985)</w:t>
      </w:r>
      <w:r w:rsidR="00094C8D">
        <w:rPr>
          <w:rFonts w:ascii="Times New Roman" w:hAnsi="Times New Roman"/>
          <w:color w:val="000000"/>
          <w:sz w:val="24"/>
          <w:szCs w:val="24"/>
        </w:rPr>
        <w:t xml:space="preserve"> and is a possible discrete management unit for </w:t>
      </w:r>
      <w:r w:rsidR="00303B4F">
        <w:rPr>
          <w:rFonts w:ascii="Times New Roman" w:hAnsi="Times New Roman"/>
          <w:color w:val="000000"/>
          <w:sz w:val="24"/>
          <w:szCs w:val="24"/>
        </w:rPr>
        <w:t>Gulf Sturgeon</w:t>
      </w:r>
      <w:r w:rsidR="00094C8D">
        <w:rPr>
          <w:rFonts w:ascii="Times New Roman" w:hAnsi="Times New Roman"/>
          <w:color w:val="000000"/>
          <w:sz w:val="24"/>
          <w:szCs w:val="24"/>
        </w:rPr>
        <w:t xml:space="preserve"> as described by USFWS (1995)</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D80362" w:rsidRPr="00CA0CE4">
        <w:rPr>
          <w:rFonts w:ascii="Times New Roman" w:hAnsi="Times New Roman"/>
          <w:color w:val="000000"/>
          <w:sz w:val="24"/>
          <w:szCs w:val="24"/>
        </w:rPr>
        <w:t>The Apalachicola River is also part of ongoing legal action between the basin states of Florida and Georgia related to water use within the basin and potential impacts to riverine and estuarine ecosystems</w:t>
      </w:r>
      <w:r w:rsidR="001E514A" w:rsidRPr="00CA0CE4">
        <w:rPr>
          <w:rFonts w:ascii="Times New Roman" w:hAnsi="Times New Roman"/>
          <w:color w:val="000000"/>
          <w:sz w:val="24"/>
          <w:szCs w:val="24"/>
        </w:rPr>
        <w:t xml:space="preserve"> (</w:t>
      </w:r>
      <w:proofErr w:type="spellStart"/>
      <w:r w:rsidR="001E514A" w:rsidRPr="00CA0CE4">
        <w:rPr>
          <w:rFonts w:ascii="Times New Roman" w:hAnsi="Times New Roman"/>
          <w:color w:val="000000"/>
          <w:sz w:val="24"/>
          <w:szCs w:val="24"/>
        </w:rPr>
        <w:t>Ruhl</w:t>
      </w:r>
      <w:proofErr w:type="spellEnd"/>
      <w:r w:rsidR="001E514A" w:rsidRPr="00CA0CE4">
        <w:rPr>
          <w:rFonts w:ascii="Times New Roman" w:hAnsi="Times New Roman"/>
          <w:color w:val="000000"/>
          <w:sz w:val="24"/>
          <w:szCs w:val="24"/>
        </w:rPr>
        <w:t xml:space="preserve"> 2005; Pine et al. 2015</w:t>
      </w:r>
      <w:r w:rsidR="00055268" w:rsidRPr="00CA0CE4">
        <w:rPr>
          <w:rFonts w:ascii="Times New Roman" w:hAnsi="Times New Roman"/>
          <w:color w:val="000000"/>
          <w:sz w:val="24"/>
          <w:szCs w:val="24"/>
        </w:rPr>
        <w:t xml:space="preserve">; </w:t>
      </w:r>
      <w:proofErr w:type="spellStart"/>
      <w:r w:rsidR="00055268" w:rsidRPr="00CA0CE4">
        <w:rPr>
          <w:rFonts w:ascii="Times New Roman" w:hAnsi="Times New Roman"/>
          <w:color w:val="000000"/>
          <w:sz w:val="24"/>
          <w:szCs w:val="24"/>
        </w:rPr>
        <w:t>Leitman</w:t>
      </w:r>
      <w:proofErr w:type="spellEnd"/>
      <w:r w:rsidR="00055268" w:rsidRPr="00CA0CE4">
        <w:rPr>
          <w:rFonts w:ascii="Times New Roman" w:hAnsi="Times New Roman"/>
          <w:color w:val="000000"/>
          <w:sz w:val="24"/>
          <w:szCs w:val="24"/>
        </w:rPr>
        <w:t xml:space="preserve"> et al. 2016</w:t>
      </w:r>
      <w:r w:rsidR="001E514A" w:rsidRPr="00CA0CE4">
        <w:rPr>
          <w:rFonts w:ascii="Times New Roman" w:hAnsi="Times New Roman"/>
          <w:color w:val="000000"/>
          <w:sz w:val="24"/>
          <w:szCs w:val="24"/>
        </w:rPr>
        <w:t>)</w:t>
      </w:r>
      <w:r w:rsidR="00D80362" w:rsidRPr="00CA0CE4">
        <w:rPr>
          <w:rFonts w:ascii="Times New Roman" w:hAnsi="Times New Roman"/>
          <w:color w:val="000000"/>
          <w:sz w:val="24"/>
          <w:szCs w:val="24"/>
        </w:rPr>
        <w:t>.</w:t>
      </w:r>
    </w:p>
    <w:p w14:paraId="3DC21919" w14:textId="77777777" w:rsidR="0096476F" w:rsidRPr="00CA0CE4" w:rsidRDefault="00B95CD0" w:rsidP="00055268">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History of fishery</w:t>
      </w:r>
    </w:p>
    <w:p w14:paraId="6970DD1D" w14:textId="786FF2C9" w:rsidR="00AA5087" w:rsidRDefault="00303B4F" w:rsidP="00055268">
      <w:pPr>
        <w:pStyle w:val="05BodyText"/>
        <w:ind w:firstLine="720"/>
      </w:pPr>
      <w:r>
        <w:t>Gulf Sturgeon</w:t>
      </w:r>
      <w:r w:rsidR="00B95CD0" w:rsidRPr="00CA0CE4">
        <w:t xml:space="preserve"> supported </w:t>
      </w:r>
      <w:r w:rsidR="004728E9">
        <w:t xml:space="preserve">intense </w:t>
      </w:r>
      <w:r w:rsidR="00B95CD0" w:rsidRPr="00CA0CE4">
        <w:t>commercial fisheries in the late 19</w:t>
      </w:r>
      <w:r w:rsidR="00B95CD0" w:rsidRPr="00CA0CE4">
        <w:rPr>
          <w:vertAlign w:val="superscript"/>
        </w:rPr>
        <w:t>th</w:t>
      </w:r>
      <w:r w:rsidR="00B95CD0" w:rsidRPr="00CA0CE4">
        <w:t xml:space="preserve"> and early 20</w:t>
      </w:r>
      <w:r w:rsidR="00B95CD0" w:rsidRPr="00CA0CE4">
        <w:rPr>
          <w:vertAlign w:val="superscript"/>
        </w:rPr>
        <w:t>th</w:t>
      </w:r>
      <w:r w:rsidR="00B95CD0" w:rsidRPr="00CA0CE4">
        <w:t xml:space="preserve"> century</w:t>
      </w:r>
      <w:r w:rsidR="004B79B3">
        <w:t>,</w:t>
      </w:r>
      <w:r w:rsidR="00B95CD0" w:rsidRPr="00CA0CE4">
        <w:t xml:space="preserve"> </w:t>
      </w:r>
      <w:r w:rsidR="00CA0CE4" w:rsidRPr="00CA0CE4">
        <w:t>primarily from the Apalachicola River population</w:t>
      </w:r>
      <w:r w:rsidR="00B95CD0" w:rsidRPr="00CA0CE4">
        <w:t>.</w:t>
      </w:r>
      <w:r w:rsidR="00AA5087">
        <w:t xml:space="preserve"> </w:t>
      </w:r>
      <w:r w:rsidR="00B95CD0" w:rsidRPr="00CA0CE4">
        <w:t xml:space="preserve">Peak recorded </w:t>
      </w:r>
      <w:r>
        <w:t>Gulf Sturgeon</w:t>
      </w:r>
      <w:r w:rsidR="00B95CD0" w:rsidRPr="00CA0CE4">
        <w:t xml:space="preserve"> harvest in the Apalachicola River occurred in 1900 with a </w:t>
      </w:r>
      <w:r w:rsidR="004B79B3" w:rsidRPr="00CA0CE4">
        <w:t xml:space="preserve">38,300-kg </w:t>
      </w:r>
      <w:r w:rsidR="00B95CD0" w:rsidRPr="00CA0CE4">
        <w:t>catch</w:t>
      </w:r>
      <w:r w:rsidR="004B79B3">
        <w:t>,</w:t>
      </w:r>
      <w:r w:rsidR="00B95CD0" w:rsidRPr="00CA0CE4">
        <w:t xml:space="preserve"> after which annual landings rapidly declined to about 900-1,500 kg annually from about 1920 until the fishery closed in 1984 due to uncertainty in population viability (Huff 1975</w:t>
      </w:r>
      <w:r w:rsidR="005F506D" w:rsidRPr="00CA0CE4">
        <w:t xml:space="preserve">; </w:t>
      </w:r>
      <w:r w:rsidR="004F2D63" w:rsidRPr="00CA0CE4">
        <w:t>Hoover 2002</w:t>
      </w:r>
      <w:r w:rsidR="00CA0CE4" w:rsidRPr="00CA0CE4">
        <w:t xml:space="preserve">; </w:t>
      </w:r>
      <w:proofErr w:type="spellStart"/>
      <w:r w:rsidR="00CA0CE4" w:rsidRPr="00CA0CE4">
        <w:t>Sulak</w:t>
      </w:r>
      <w:proofErr w:type="spellEnd"/>
      <w:r w:rsidR="00CA0CE4" w:rsidRPr="00CA0CE4">
        <w:t xml:space="preserve"> et al. 2016</w:t>
      </w:r>
      <w:r w:rsidR="00B95CD0" w:rsidRPr="00CA0CE4">
        <w:t>).</w:t>
      </w:r>
      <w:r w:rsidR="00AA5087">
        <w:t xml:space="preserve"> </w:t>
      </w:r>
      <w:r w:rsidR="00B95CD0" w:rsidRPr="00CA0CE4">
        <w:t>The expectation that motivated this management action was</w:t>
      </w:r>
      <w:r w:rsidR="006A605E">
        <w:t xml:space="preserve"> likely</w:t>
      </w:r>
      <w:r w:rsidR="00B95CD0" w:rsidRPr="00CA0CE4">
        <w:t xml:space="preserve"> that reductions in total mortality due to fishery closure would lead to increases in population size.</w:t>
      </w:r>
      <w:r w:rsidR="00AA5087">
        <w:t xml:space="preserve"> </w:t>
      </w:r>
      <w:r w:rsidR="00680802">
        <w:t>Thirty</w:t>
      </w:r>
      <w:r w:rsidR="003E1923">
        <w:t>-five</w:t>
      </w:r>
      <w:r w:rsidR="000F110A" w:rsidRPr="00CA0CE4">
        <w:t xml:space="preserve"> years</w:t>
      </w:r>
      <w:r w:rsidR="00B95CD0" w:rsidRPr="00CA0CE4">
        <w:t xml:space="preserve"> after fishery </w:t>
      </w:r>
      <w:r w:rsidR="00B95CD0" w:rsidRPr="00CA0CE4">
        <w:lastRenderedPageBreak/>
        <w:t>closure the Apalachicola River population</w:t>
      </w:r>
      <w:r w:rsidR="005B324D" w:rsidRPr="00CA0CE4">
        <w:t xml:space="preserve">, and most other </w:t>
      </w:r>
      <w:r>
        <w:t>Gulf Sturgeon</w:t>
      </w:r>
      <w:r w:rsidR="005B324D" w:rsidRPr="00CA0CE4">
        <w:t xml:space="preserve"> populations, </w:t>
      </w:r>
      <w:r w:rsidR="00DA171D">
        <w:t>continue to persist at levels</w:t>
      </w:r>
      <w:r w:rsidR="00E512EC">
        <w:t xml:space="preserve"> likely</w:t>
      </w:r>
      <w:r w:rsidR="00DA171D">
        <w:t xml:space="preserve"> below historic size (Ahrens and Pine 2014) while threats to these populations from </w:t>
      </w:r>
      <w:r w:rsidR="00267852">
        <w:t xml:space="preserve">episodic events </w:t>
      </w:r>
      <w:r w:rsidR="00DA171D">
        <w:t>such as oil spills may be increasing</w:t>
      </w:r>
      <w:r w:rsidR="00267852">
        <w:t>.</w:t>
      </w:r>
    </w:p>
    <w:p w14:paraId="5623B99B" w14:textId="5F6CBBE3" w:rsidR="003B7527" w:rsidRPr="00CA0CE4" w:rsidRDefault="003B7527" w:rsidP="005C605A">
      <w:pPr>
        <w:autoSpaceDE w:val="0"/>
        <w:spacing w:line="480" w:lineRule="auto"/>
        <w:jc w:val="center"/>
        <w:rPr>
          <w:rFonts w:ascii="Times New Roman" w:hAnsi="Times New Roman"/>
          <w:color w:val="000000"/>
          <w:sz w:val="24"/>
          <w:szCs w:val="24"/>
        </w:rPr>
      </w:pPr>
      <w:r w:rsidRPr="00CA0CE4">
        <w:rPr>
          <w:rFonts w:ascii="Times New Roman" w:hAnsi="Times New Roman"/>
          <w:b/>
          <w:bCs/>
          <w:color w:val="000000"/>
          <w:sz w:val="24"/>
          <w:szCs w:val="24"/>
        </w:rPr>
        <w:t>Methods</w:t>
      </w:r>
    </w:p>
    <w:p w14:paraId="339453B7" w14:textId="77777777" w:rsidR="00872463" w:rsidRPr="00CA0CE4" w:rsidRDefault="004E6B19" w:rsidP="005C605A">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Background</w:t>
      </w:r>
    </w:p>
    <w:p w14:paraId="7E339C0B" w14:textId="2F4BC157" w:rsidR="00AA5087" w:rsidRDefault="00A345EE" w:rsidP="00680802">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developed a</w:t>
      </w:r>
      <w:r w:rsidR="003B1AD7">
        <w:rPr>
          <w:rFonts w:ascii="Times New Roman" w:hAnsi="Times New Roman"/>
          <w:color w:val="000000"/>
          <w:sz w:val="24"/>
          <w:szCs w:val="24"/>
        </w:rPr>
        <w:t>n</w:t>
      </w:r>
      <w:r w:rsidRPr="00CA0CE4">
        <w:rPr>
          <w:rFonts w:ascii="Times New Roman" w:hAnsi="Times New Roman"/>
          <w:color w:val="000000"/>
          <w:sz w:val="24"/>
          <w:szCs w:val="24"/>
        </w:rPr>
        <w:t xml:space="preserve"> age-structured population model</w:t>
      </w:r>
      <w:r w:rsidR="002F1161">
        <w:rPr>
          <w:rFonts w:ascii="Times New Roman" w:hAnsi="Times New Roman"/>
          <w:color w:val="000000"/>
          <w:sz w:val="24"/>
          <w:szCs w:val="24"/>
        </w:rPr>
        <w:t xml:space="preserve"> in R (R Core Team 2018)</w:t>
      </w:r>
      <w:r w:rsidR="001E514A" w:rsidRPr="00CA0CE4">
        <w:rPr>
          <w:rFonts w:ascii="Times New Roman" w:hAnsi="Times New Roman"/>
          <w:color w:val="000000"/>
          <w:sz w:val="24"/>
          <w:szCs w:val="24"/>
        </w:rPr>
        <w:t xml:space="preserve"> to represent </w:t>
      </w:r>
      <w:r w:rsidR="00303B4F">
        <w:rPr>
          <w:rFonts w:ascii="Times New Roman" w:hAnsi="Times New Roman"/>
          <w:color w:val="000000"/>
          <w:sz w:val="24"/>
          <w:szCs w:val="24"/>
        </w:rPr>
        <w:t>Gulf Sturgeon</w:t>
      </w:r>
      <w:r w:rsidR="001E514A" w:rsidRPr="00CA0CE4">
        <w:rPr>
          <w:rFonts w:ascii="Times New Roman" w:hAnsi="Times New Roman"/>
          <w:color w:val="000000"/>
          <w:sz w:val="24"/>
          <w:szCs w:val="24"/>
        </w:rPr>
        <w:t xml:space="preserve"> population dynamics over time to assess time to recovery with</w:t>
      </w:r>
      <w:r w:rsidR="00A33667" w:rsidRPr="00CA0CE4">
        <w:rPr>
          <w:rFonts w:ascii="Times New Roman" w:hAnsi="Times New Roman"/>
          <w:color w:val="000000"/>
          <w:sz w:val="24"/>
          <w:szCs w:val="24"/>
        </w:rPr>
        <w:t xml:space="preserve"> and without </w:t>
      </w:r>
      <w:r w:rsidR="004F2D63" w:rsidRPr="00CA0CE4">
        <w:rPr>
          <w:rFonts w:ascii="Times New Roman" w:hAnsi="Times New Roman"/>
          <w:color w:val="000000"/>
          <w:sz w:val="24"/>
          <w:szCs w:val="24"/>
        </w:rPr>
        <w:t xml:space="preserve">different </w:t>
      </w:r>
      <w:r w:rsidR="00A33667" w:rsidRPr="00CA0CE4">
        <w:rPr>
          <w:rFonts w:ascii="Times New Roman" w:hAnsi="Times New Roman"/>
          <w:color w:val="000000"/>
          <w:sz w:val="24"/>
          <w:szCs w:val="24"/>
        </w:rPr>
        <w:t>management actions.</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 xml:space="preserve">Details of the population model </w:t>
      </w:r>
      <w:r w:rsidR="00680802">
        <w:rPr>
          <w:rFonts w:ascii="Times New Roman" w:hAnsi="Times New Roman"/>
          <w:color w:val="000000"/>
          <w:sz w:val="24"/>
          <w:szCs w:val="24"/>
        </w:rPr>
        <w:t>in other iterations are</w:t>
      </w:r>
      <w:r w:rsidR="009534E8" w:rsidRPr="00CA0CE4">
        <w:rPr>
          <w:rFonts w:ascii="Times New Roman" w:hAnsi="Times New Roman"/>
          <w:color w:val="000000"/>
          <w:sz w:val="24"/>
          <w:szCs w:val="24"/>
        </w:rPr>
        <w:t xml:space="preserve"> in Flowers (2008) and Flowers et al</w:t>
      </w:r>
      <w:r w:rsidR="009534E8" w:rsidRPr="003E1923">
        <w:rPr>
          <w:rFonts w:ascii="Times New Roman" w:hAnsi="Times New Roman"/>
          <w:color w:val="000000"/>
          <w:sz w:val="24"/>
          <w:szCs w:val="24"/>
        </w:rPr>
        <w:t>. (2009)</w:t>
      </w:r>
      <w:r w:rsidR="002F1161" w:rsidRPr="003E1923">
        <w:rPr>
          <w:rFonts w:ascii="Times New Roman" w:hAnsi="Times New Roman"/>
          <w:color w:val="000000"/>
          <w:sz w:val="24"/>
          <w:szCs w:val="24"/>
        </w:rPr>
        <w:t xml:space="preserve"> </w:t>
      </w:r>
      <w:r w:rsidR="002F1161" w:rsidRPr="00401399">
        <w:rPr>
          <w:rFonts w:ascii="Times New Roman" w:hAnsi="Times New Roman"/>
          <w:color w:val="000000"/>
          <w:sz w:val="24"/>
          <w:szCs w:val="24"/>
        </w:rPr>
        <w:t>and the model is available via GitHub (http://tinyurl.com/y4e52xh7)</w:t>
      </w:r>
      <w:r w:rsidR="009534E8" w:rsidRPr="00401399">
        <w:rPr>
          <w:rFonts w:ascii="Times New Roman" w:hAnsi="Times New Roman"/>
          <w:color w:val="000000"/>
          <w:sz w:val="24"/>
          <w:szCs w:val="24"/>
        </w:rPr>
        <w:t>.</w:t>
      </w:r>
      <w:r w:rsidR="00AA5087" w:rsidRPr="00401399">
        <w:rPr>
          <w:rFonts w:ascii="Times New Roman" w:hAnsi="Times New Roman"/>
          <w:color w:val="000000"/>
          <w:sz w:val="24"/>
          <w:szCs w:val="24"/>
        </w:rPr>
        <w:t xml:space="preserve"> </w:t>
      </w:r>
      <w:r w:rsidR="006D3F68" w:rsidRPr="00401399">
        <w:rPr>
          <w:rFonts w:ascii="Times New Roman" w:hAnsi="Times New Roman"/>
          <w:color w:val="000000"/>
          <w:sz w:val="24"/>
          <w:szCs w:val="24"/>
        </w:rPr>
        <w:t xml:space="preserve">Flowers et al. (2009) </w:t>
      </w:r>
      <w:proofErr w:type="gramStart"/>
      <w:r w:rsidR="006D3F68" w:rsidRPr="00401399">
        <w:rPr>
          <w:rFonts w:ascii="Times New Roman" w:hAnsi="Times New Roman"/>
          <w:color w:val="000000"/>
          <w:sz w:val="24"/>
          <w:szCs w:val="24"/>
        </w:rPr>
        <w:t>was updated</w:t>
      </w:r>
      <w:proofErr w:type="gramEnd"/>
      <w:r w:rsidR="006D3F68" w:rsidRPr="00401399">
        <w:rPr>
          <w:rFonts w:ascii="Times New Roman" w:hAnsi="Times New Roman"/>
          <w:color w:val="000000"/>
          <w:sz w:val="24"/>
          <w:szCs w:val="24"/>
        </w:rPr>
        <w:t xml:space="preserve"> to represent multi-stanza recruitment (also referred to as </w:t>
      </w:r>
      <w:r w:rsidR="004B79B3" w:rsidRPr="00401399">
        <w:rPr>
          <w:rFonts w:ascii="Times New Roman" w:hAnsi="Times New Roman"/>
          <w:color w:val="000000"/>
          <w:sz w:val="24"/>
          <w:szCs w:val="24"/>
        </w:rPr>
        <w:t>“</w:t>
      </w:r>
      <w:r w:rsidR="006D3F68" w:rsidRPr="00401399">
        <w:rPr>
          <w:rFonts w:ascii="Times New Roman" w:hAnsi="Times New Roman"/>
          <w:color w:val="000000"/>
          <w:sz w:val="24"/>
          <w:szCs w:val="24"/>
        </w:rPr>
        <w:t>unpacking recruitment</w:t>
      </w:r>
      <w:r w:rsidR="004B79B3" w:rsidRPr="00401399">
        <w:rPr>
          <w:rFonts w:ascii="Times New Roman" w:hAnsi="Times New Roman"/>
          <w:color w:val="000000"/>
          <w:sz w:val="24"/>
          <w:szCs w:val="24"/>
        </w:rPr>
        <w:t>”</w:t>
      </w:r>
      <w:r w:rsidR="00C03DB1">
        <w:rPr>
          <w:rFonts w:ascii="Times New Roman" w:hAnsi="Times New Roman"/>
          <w:color w:val="000000"/>
          <w:sz w:val="24"/>
          <w:szCs w:val="24"/>
        </w:rPr>
        <w:t>;</w:t>
      </w:r>
      <w:r w:rsidR="00C03DB1" w:rsidRPr="00C03DB1">
        <w:rPr>
          <w:rFonts w:ascii="Times New Roman" w:hAnsi="Times New Roman"/>
          <w:color w:val="000000"/>
          <w:sz w:val="24"/>
          <w:szCs w:val="24"/>
        </w:rPr>
        <w:t xml:space="preserve"> </w:t>
      </w:r>
      <w:proofErr w:type="spellStart"/>
      <w:r w:rsidR="00C03DB1" w:rsidRPr="00401399">
        <w:rPr>
          <w:rFonts w:ascii="Times New Roman" w:hAnsi="Times New Roman"/>
          <w:color w:val="000000"/>
          <w:sz w:val="24"/>
          <w:szCs w:val="24"/>
        </w:rPr>
        <w:t>Hilborn</w:t>
      </w:r>
      <w:proofErr w:type="spellEnd"/>
      <w:r w:rsidR="00C03DB1" w:rsidRPr="00401399">
        <w:rPr>
          <w:rFonts w:ascii="Times New Roman" w:hAnsi="Times New Roman"/>
          <w:color w:val="000000"/>
          <w:sz w:val="24"/>
          <w:szCs w:val="24"/>
        </w:rPr>
        <w:t xml:space="preserve"> and Walters 1992</w:t>
      </w:r>
      <w:r w:rsidR="008A4043">
        <w:rPr>
          <w:rFonts w:ascii="Times New Roman" w:hAnsi="Times New Roman"/>
          <w:color w:val="000000"/>
          <w:sz w:val="24"/>
          <w:szCs w:val="24"/>
        </w:rPr>
        <w:t>;</w:t>
      </w:r>
      <w:r w:rsidR="008A4043" w:rsidRPr="00401399">
        <w:rPr>
          <w:rFonts w:ascii="Times New Roman" w:hAnsi="Times New Roman"/>
          <w:color w:val="000000"/>
          <w:sz w:val="24"/>
          <w:szCs w:val="24"/>
        </w:rPr>
        <w:t xml:space="preserve"> </w:t>
      </w:r>
      <w:proofErr w:type="spellStart"/>
      <w:r w:rsidR="006D3F68" w:rsidRPr="00401399">
        <w:rPr>
          <w:rFonts w:ascii="Times New Roman" w:hAnsi="Times New Roman"/>
          <w:color w:val="000000"/>
          <w:sz w:val="24"/>
          <w:szCs w:val="24"/>
        </w:rPr>
        <w:t>Lorenzen</w:t>
      </w:r>
      <w:proofErr w:type="spellEnd"/>
      <w:r w:rsidR="006D3F68" w:rsidRPr="00401399">
        <w:rPr>
          <w:rFonts w:ascii="Times New Roman" w:hAnsi="Times New Roman"/>
          <w:color w:val="000000"/>
          <w:sz w:val="24"/>
          <w:szCs w:val="24"/>
        </w:rPr>
        <w:t xml:space="preserve"> 2005</w:t>
      </w:r>
      <w:r w:rsidR="008A4043">
        <w:rPr>
          <w:rFonts w:ascii="Times New Roman" w:hAnsi="Times New Roman"/>
          <w:color w:val="000000"/>
          <w:sz w:val="24"/>
          <w:szCs w:val="24"/>
        </w:rPr>
        <w:t>;</w:t>
      </w:r>
      <w:r w:rsidR="008A4043" w:rsidRPr="00401399">
        <w:rPr>
          <w:rFonts w:ascii="Times New Roman" w:hAnsi="Times New Roman"/>
          <w:color w:val="000000"/>
          <w:sz w:val="24"/>
          <w:szCs w:val="24"/>
        </w:rPr>
        <w:t xml:space="preserve"> </w:t>
      </w:r>
      <w:r w:rsidR="00870F1D" w:rsidRPr="00401399">
        <w:rPr>
          <w:rFonts w:ascii="Times New Roman" w:hAnsi="Times New Roman"/>
          <w:color w:val="000000"/>
          <w:sz w:val="24"/>
          <w:szCs w:val="24"/>
        </w:rPr>
        <w:t>Pine et al. 2013</w:t>
      </w:r>
      <w:r w:rsidR="006D3F68" w:rsidRPr="00401399">
        <w:rPr>
          <w:rFonts w:ascii="Times New Roman" w:hAnsi="Times New Roman"/>
          <w:color w:val="000000"/>
          <w:sz w:val="24"/>
          <w:szCs w:val="24"/>
        </w:rPr>
        <w:t>)</w:t>
      </w:r>
      <w:r w:rsidR="00E70950" w:rsidRPr="00401399">
        <w:rPr>
          <w:rFonts w:ascii="Times New Roman" w:hAnsi="Times New Roman"/>
          <w:color w:val="000000"/>
          <w:sz w:val="24"/>
          <w:szCs w:val="24"/>
        </w:rPr>
        <w:t>.</w:t>
      </w:r>
      <w:r w:rsidR="00401399" w:rsidRPr="00401399">
        <w:rPr>
          <w:rFonts w:ascii="Times New Roman" w:hAnsi="Times New Roman"/>
          <w:color w:val="000000"/>
          <w:sz w:val="24"/>
          <w:szCs w:val="24"/>
        </w:rPr>
        <w:t xml:space="preserve">  </w:t>
      </w:r>
      <w:r w:rsidR="00401399" w:rsidRPr="00401399">
        <w:rPr>
          <w:rFonts w:ascii="Times New Roman" w:hAnsi="Times New Roman"/>
          <w:sz w:val="24"/>
          <w:szCs w:val="24"/>
        </w:rPr>
        <w:t>Multi-stanza recruitment refers to splitting a single recruitment process into two or more sequential processes, and is useful for representing mid-recruitment changes such as altered fish density from stock enhancement.</w:t>
      </w:r>
      <w:r w:rsidR="00E70950" w:rsidRPr="00401399">
        <w:rPr>
          <w:rFonts w:ascii="Times New Roman" w:hAnsi="Times New Roman"/>
          <w:color w:val="000000"/>
          <w:sz w:val="24"/>
          <w:szCs w:val="24"/>
        </w:rPr>
        <w:t xml:space="preserve"> This was accomplished</w:t>
      </w:r>
      <w:r w:rsidR="00E70950" w:rsidRPr="003E1923">
        <w:rPr>
          <w:rFonts w:ascii="Times New Roman" w:hAnsi="Times New Roman"/>
          <w:color w:val="000000"/>
          <w:sz w:val="24"/>
          <w:szCs w:val="24"/>
        </w:rPr>
        <w:t xml:space="preserve"> by first </w:t>
      </w:r>
      <w:r w:rsidR="000C3D5B" w:rsidRPr="003E1923">
        <w:rPr>
          <w:rFonts w:ascii="Times New Roman" w:hAnsi="Times New Roman"/>
          <w:color w:val="000000"/>
          <w:sz w:val="24"/>
          <w:szCs w:val="24"/>
        </w:rPr>
        <w:t>calculating maximum survival (</w:t>
      </w:r>
      <m:oMath>
        <m:r>
          <w:rPr>
            <w:rFonts w:ascii="Cambria Math" w:hAnsi="Cambria Math"/>
            <w:color w:val="000000"/>
            <w:sz w:val="24"/>
            <w:szCs w:val="24"/>
          </w:rPr>
          <m:t>α</m:t>
        </m:r>
      </m:oMath>
      <w:r w:rsidR="000C3D5B" w:rsidRPr="003E1923">
        <w:rPr>
          <w:rFonts w:ascii="Times New Roman" w:hAnsi="Times New Roman"/>
          <w:color w:val="000000"/>
          <w:sz w:val="24"/>
          <w:szCs w:val="24"/>
        </w:rPr>
        <w:t xml:space="preserve">) and </w:t>
      </w:r>
      <w:r w:rsidR="00472307" w:rsidRPr="003E1923">
        <w:rPr>
          <w:rFonts w:ascii="Times New Roman" w:hAnsi="Times New Roman"/>
          <w:color w:val="000000"/>
          <w:sz w:val="24"/>
          <w:szCs w:val="24"/>
        </w:rPr>
        <w:t xml:space="preserve">density-dependent </w:t>
      </w:r>
      <w:r w:rsidR="000C3D5B" w:rsidRPr="003E1923">
        <w:rPr>
          <w:rFonts w:ascii="Times New Roman" w:hAnsi="Times New Roman"/>
          <w:color w:val="000000"/>
          <w:sz w:val="24"/>
          <w:szCs w:val="24"/>
        </w:rPr>
        <w:t>(</w:t>
      </w:r>
      <m:oMath>
        <m:r>
          <w:rPr>
            <w:rFonts w:ascii="Cambria Math" w:hAnsi="Cambria Math"/>
            <w:color w:val="000000"/>
            <w:sz w:val="24"/>
            <w:szCs w:val="24"/>
          </w:rPr>
          <m:t>β</m:t>
        </m:r>
      </m:oMath>
      <w:r w:rsidR="000C3D5B" w:rsidRPr="003E1923">
        <w:rPr>
          <w:rFonts w:ascii="Times New Roman" w:hAnsi="Times New Roman"/>
          <w:color w:val="000000"/>
          <w:sz w:val="24"/>
          <w:szCs w:val="24"/>
        </w:rPr>
        <w:t>) parameters of the Beverton</w:t>
      </w:r>
      <w:r w:rsidR="004B79B3" w:rsidRPr="003E1923">
        <w:rPr>
          <w:rFonts w:ascii="Times New Roman" w:hAnsi="Times New Roman"/>
          <w:color w:val="000000"/>
          <w:sz w:val="24"/>
          <w:szCs w:val="24"/>
        </w:rPr>
        <w:t>-</w:t>
      </w:r>
      <w:r w:rsidR="000C3D5B" w:rsidRPr="003E1923">
        <w:rPr>
          <w:rFonts w:ascii="Times New Roman" w:hAnsi="Times New Roman"/>
          <w:color w:val="000000"/>
          <w:sz w:val="24"/>
          <w:szCs w:val="24"/>
        </w:rPr>
        <w:t>Holt model based on unfished recruitment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0</m:t>
            </m:r>
          </m:sub>
        </m:sSub>
      </m:oMath>
      <w:r w:rsidR="000C3D5B" w:rsidRPr="003E1923">
        <w:rPr>
          <w:rFonts w:ascii="Times New Roman" w:hAnsi="Times New Roman"/>
          <w:color w:val="000000"/>
          <w:sz w:val="24"/>
          <w:szCs w:val="24"/>
        </w:rPr>
        <w:t>) and Goodyear compensation ratio (</w:t>
      </w:r>
      <m:oMath>
        <m:r>
          <w:rPr>
            <w:rFonts w:ascii="Cambria Math" w:hAnsi="Cambria Math"/>
            <w:color w:val="000000"/>
            <w:sz w:val="24"/>
            <w:szCs w:val="24"/>
          </w:rPr>
          <m:t>CR</m:t>
        </m:r>
      </m:oMath>
      <w:r w:rsidR="000C3D5B" w:rsidRPr="003E1923">
        <w:rPr>
          <w:rFonts w:ascii="Times New Roman" w:hAnsi="Times New Roman"/>
          <w:color w:val="000000"/>
          <w:sz w:val="24"/>
          <w:szCs w:val="24"/>
        </w:rPr>
        <w:t>)</w:t>
      </w:r>
      <w:r w:rsidR="006D3F68" w:rsidRPr="003E1923">
        <w:rPr>
          <w:rFonts w:ascii="Times New Roman" w:hAnsi="Times New Roman"/>
          <w:color w:val="000000"/>
          <w:sz w:val="24"/>
          <w:szCs w:val="24"/>
        </w:rPr>
        <w:t xml:space="preserve"> </w:t>
      </w:r>
      <w:r w:rsidR="000C3D5B" w:rsidRPr="003E1923">
        <w:rPr>
          <w:rFonts w:ascii="Times New Roman" w:hAnsi="Times New Roman"/>
          <w:color w:val="000000"/>
          <w:sz w:val="24"/>
          <w:szCs w:val="24"/>
        </w:rPr>
        <w:t>using life history incidence functions (Walters and Martell 2004).</w:t>
      </w:r>
      <w:r w:rsidR="00880CC1" w:rsidRPr="003E1923">
        <w:rPr>
          <w:rFonts w:ascii="Times New Roman" w:hAnsi="Times New Roman"/>
          <w:color w:val="000000"/>
          <w:sz w:val="24"/>
          <w:szCs w:val="24"/>
        </w:rPr>
        <w:t xml:space="preserve">  </w:t>
      </w:r>
      <w:r w:rsidR="00880CC1" w:rsidRPr="003E1923">
        <w:rPr>
          <w:rFonts w:ascii="Times New Roman" w:hAnsi="Times New Roman"/>
          <w:sz w:val="24"/>
          <w:szCs w:val="24"/>
        </w:rPr>
        <w:t xml:space="preserve">The Goodyear compensation ratio </w:t>
      </w:r>
      <w:proofErr w:type="gramStart"/>
      <w:r w:rsidR="00880CC1" w:rsidRPr="003E1923">
        <w:rPr>
          <w:rFonts w:ascii="Times New Roman" w:hAnsi="Times New Roman"/>
          <w:sz w:val="24"/>
          <w:szCs w:val="24"/>
        </w:rPr>
        <w:t>is defined</w:t>
      </w:r>
      <w:proofErr w:type="gramEnd"/>
      <w:r w:rsidR="00880CC1" w:rsidRPr="003E1923">
        <w:rPr>
          <w:rFonts w:ascii="Times New Roman" w:hAnsi="Times New Roman"/>
          <w:sz w:val="24"/>
          <w:szCs w:val="24"/>
        </w:rPr>
        <w:t xml:space="preserve"> as the ratio of juvenile survival rate at low stock sizes relative to juvenile survival in the unexploited condition, representing the recruitment compensation potential of the population. </w:t>
      </w:r>
      <w:r w:rsidR="000C3D5B" w:rsidRPr="003E1923">
        <w:rPr>
          <w:rFonts w:ascii="Times New Roman" w:hAnsi="Times New Roman"/>
          <w:color w:val="000000"/>
          <w:sz w:val="24"/>
          <w:szCs w:val="24"/>
        </w:rPr>
        <w:t xml:space="preserve"> </w:t>
      </w:r>
      <w:r w:rsidR="00486A56" w:rsidRPr="003E1923">
        <w:rPr>
          <w:rFonts w:ascii="Times New Roman" w:hAnsi="Times New Roman"/>
          <w:color w:val="000000"/>
          <w:sz w:val="24"/>
          <w:szCs w:val="24"/>
        </w:rPr>
        <w:t xml:space="preserve">Recruitment to each of two </w:t>
      </w:r>
      <w:r w:rsidR="00C40A86">
        <w:rPr>
          <w:rFonts w:ascii="Times New Roman" w:hAnsi="Times New Roman"/>
          <w:color w:val="000000"/>
          <w:sz w:val="24"/>
          <w:szCs w:val="24"/>
        </w:rPr>
        <w:t xml:space="preserve">subsequent </w:t>
      </w:r>
      <w:r w:rsidR="00486A56" w:rsidRPr="003E1923">
        <w:rPr>
          <w:rFonts w:ascii="Times New Roman" w:hAnsi="Times New Roman"/>
          <w:color w:val="000000"/>
          <w:sz w:val="24"/>
          <w:szCs w:val="24"/>
        </w:rPr>
        <w:t>stanzas was then calculated by assuming the relative mortality rate (</w:t>
      </w:r>
      <m:oMath>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sidRPr="003E1923">
        <w:rPr>
          <w:rFonts w:ascii="Times New Roman" w:hAnsi="Times New Roman"/>
          <w:color w:val="000000"/>
          <w:sz w:val="24"/>
          <w:szCs w:val="24"/>
        </w:rPr>
        <w:t xml:space="preserve">) and </w:t>
      </w:r>
      <w:r w:rsidR="00F5392E" w:rsidRPr="003E1923">
        <w:rPr>
          <w:rFonts w:ascii="Times New Roman" w:hAnsi="Times New Roman"/>
          <w:color w:val="000000"/>
          <w:sz w:val="24"/>
          <w:szCs w:val="24"/>
        </w:rPr>
        <w:t>density</w:t>
      </w:r>
      <w:r w:rsidR="00F5392E">
        <w:rPr>
          <w:rFonts w:ascii="Times New Roman" w:hAnsi="Times New Roman"/>
          <w:color w:val="000000"/>
          <w:sz w:val="24"/>
          <w:szCs w:val="24"/>
        </w:rPr>
        <w:t xml:space="preserve"> effect </w:t>
      </w:r>
      <w:r w:rsidR="00486A56">
        <w:rPr>
          <w:rFonts w:ascii="Times New Roman" w:hAnsi="Times New Roman"/>
          <w:color w:val="000000"/>
          <w:sz w:val="24"/>
          <w:szCs w:val="24"/>
        </w:rPr>
        <w:t>(</w:t>
      </w:r>
      <m:oMath>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Pr>
          <w:rFonts w:ascii="Times New Roman" w:hAnsi="Times New Roman"/>
          <w:color w:val="000000"/>
          <w:sz w:val="24"/>
          <w:szCs w:val="24"/>
        </w:rPr>
        <w:t xml:space="preserve">) to each stanza </w:t>
      </w:r>
      <w:r w:rsidR="00486A56">
        <w:rPr>
          <w:rFonts w:ascii="Times New Roman" w:hAnsi="Times New Roman"/>
          <w:i/>
          <w:color w:val="000000"/>
          <w:sz w:val="24"/>
          <w:szCs w:val="24"/>
        </w:rPr>
        <w:t>s</w:t>
      </w:r>
      <w:r w:rsidR="00F5392E">
        <w:rPr>
          <w:rFonts w:ascii="Times New Roman" w:hAnsi="Times New Roman"/>
          <w:i/>
          <w:color w:val="000000"/>
          <w:sz w:val="24"/>
          <w:szCs w:val="24"/>
        </w:rPr>
        <w:t>.</w:t>
      </w:r>
      <w:r w:rsidR="00486A56">
        <w:rPr>
          <w:rFonts w:ascii="Times New Roman" w:hAnsi="Times New Roman"/>
          <w:i/>
          <w:color w:val="000000"/>
          <w:sz w:val="24"/>
          <w:szCs w:val="24"/>
        </w:rPr>
        <w:t xml:space="preserve"> </w:t>
      </w:r>
      <w:r w:rsidR="00F5392E">
        <w:rPr>
          <w:rFonts w:ascii="Times New Roman" w:hAnsi="Times New Roman"/>
          <w:color w:val="000000"/>
          <w:sz w:val="24"/>
          <w:szCs w:val="24"/>
        </w:rPr>
        <w:t xml:space="preserve">The stanza-specific </w:t>
      </w: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and </w:t>
      </w: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w:t>
      </w:r>
      <w:proofErr w:type="gramStart"/>
      <w:r w:rsidR="00F5392E">
        <w:rPr>
          <w:rFonts w:ascii="Times New Roman" w:hAnsi="Times New Roman"/>
          <w:color w:val="000000"/>
          <w:sz w:val="24"/>
          <w:szCs w:val="24"/>
        </w:rPr>
        <w:t>are calculated</w:t>
      </w:r>
      <w:proofErr w:type="gramEnd"/>
      <w:r w:rsidR="00F5392E">
        <w:rPr>
          <w:rFonts w:ascii="Times New Roman" w:hAnsi="Times New Roman"/>
          <w:color w:val="000000"/>
          <w:sz w:val="24"/>
          <w:szCs w:val="24"/>
        </w:rPr>
        <w:t xml:space="preserve"> from these hypothesized rates using</w:t>
      </w:r>
      <w:r w:rsidR="004B79B3">
        <w:rPr>
          <w:rFonts w:ascii="Times New Roman" w:hAnsi="Times New Roman"/>
          <w:color w:val="000000"/>
          <w:sz w:val="24"/>
          <w:szCs w:val="24"/>
        </w:rPr>
        <w:t>:</w:t>
      </w:r>
    </w:p>
    <w:p w14:paraId="3E3F93B6" w14:textId="271056A8" w:rsidR="00F5392E" w:rsidRPr="00F5392E" w:rsidRDefault="00F621DB"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=e</m:t>
        </m:r>
        <m:f>
          <m:fPr>
            <m:ctrlPr>
              <w:rPr>
                <w:rFonts w:ascii="Cambria Math" w:hAnsi="Cambria Math"/>
                <w:i/>
                <w:color w:val="000000"/>
                <w:sz w:val="24"/>
                <w:szCs w:val="24"/>
              </w:rPr>
            </m:ctrlPr>
          </m:fPr>
          <m:num>
            <m:r>
              <m:rPr>
                <m:nor/>
              </m:rPr>
              <w:rPr>
                <w:rFonts w:ascii="Cambria Math" w:hAnsi="Cambria Math"/>
                <w:color w:val="000000"/>
                <w:sz w:val="24"/>
                <w:szCs w:val="24"/>
              </w:rPr>
              <m:t>ln</m:t>
            </m:r>
            <m:d>
              <m:dPr>
                <m:ctrlPr>
                  <w:rPr>
                    <w:rFonts w:ascii="Cambria Math" w:hAnsi="Cambria Math"/>
                    <w:i/>
                    <w:color w:val="000000"/>
                    <w:sz w:val="24"/>
                    <w:szCs w:val="24"/>
                  </w:rPr>
                </m:ctrlPr>
              </m:dPr>
              <m:e>
                <m:r>
                  <w:rPr>
                    <w:rFonts w:ascii="Cambria Math" w:hAnsi="Cambria Math"/>
                    <w:color w:val="000000"/>
                    <w:sz w:val="24"/>
                    <w:szCs w:val="24"/>
                  </w:rPr>
                  <m:t>α</m:t>
                </m:r>
              </m:e>
            </m:d>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num>
          <m:den>
            <m:nary>
              <m:naryPr>
                <m:chr m:val="∑"/>
                <m:limLoc m:val="undOvr"/>
                <m:subHide m:val="1"/>
                <m:supHide m:val="1"/>
                <m:ctrlPr>
                  <w:rPr>
                    <w:rFonts w:ascii="Cambria Math" w:hAnsi="Cambria Math"/>
                    <w:i/>
                    <w:color w:val="000000"/>
                    <w:sz w:val="24"/>
                    <w:szCs w:val="24"/>
                  </w:rPr>
                </m:ctrlPr>
              </m:naryPr>
              <m:sub/>
              <m:sup/>
              <m:e>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e>
            </m:nary>
          </m:den>
        </m:f>
      </m:oMath>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(1)</w:t>
      </w:r>
    </w:p>
    <w:p w14:paraId="3D129694" w14:textId="20ED6677" w:rsidR="00F5392E" w:rsidRPr="00F5392E" w:rsidRDefault="00F621DB"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m:t>
        </m:r>
        <m:f>
          <m:fPr>
            <m:ctrlPr>
              <w:rPr>
                <w:rFonts w:ascii="Cambria Math" w:hAnsi="Cambria Math"/>
                <w:i/>
                <w:color w:val="000000"/>
                <w:sz w:val="24"/>
                <w:szCs w:val="24"/>
              </w:rPr>
            </m:ctrlPr>
          </m:fPr>
          <m:num>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β</m:t>
            </m:r>
          </m:num>
          <m:den>
            <m:nary>
              <m:naryPr>
                <m:chr m:val="∑"/>
                <m:limLoc m:val="undOvr"/>
                <m:supHide m:val="1"/>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e>
                <m:sSubSup>
                  <m:sSubSupPr>
                    <m:ctrlPr>
                      <w:rPr>
                        <w:rFonts w:ascii="Cambria Math" w:hAnsi="Cambria Math"/>
                        <w:i/>
                        <w:color w:val="000000"/>
                        <w:sz w:val="24"/>
                        <w:szCs w:val="24"/>
                      </w:rPr>
                    </m:ctrlPr>
                  </m:sSubSupPr>
                  <m:e>
                    <m:r>
                      <w:rPr>
                        <w:rFonts w:ascii="Cambria Math" w:hAnsi="Cambria Math"/>
                        <w:color w:val="000000"/>
                        <w:sz w:val="24"/>
                        <w:szCs w:val="24"/>
                      </w:rPr>
                      <m:t>B</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nary>
                  <m:naryPr>
                    <m:chr m:val="∏"/>
                    <m:limLoc m:val="undOvr"/>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=0</m:t>
                    </m:r>
                  </m:sub>
                  <m:sup>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-1</m:t>
                    </m:r>
                  </m:sup>
                  <m:e>
                    <m:sSubSup>
                      <m:sSubSupPr>
                        <m:ctrlPr>
                          <w:rPr>
                            <w:rFonts w:ascii="Cambria Math" w:hAnsi="Cambria Math"/>
                            <w:i/>
                            <w:color w:val="000000"/>
                            <w:sz w:val="24"/>
                            <w:szCs w:val="24"/>
                          </w:rPr>
                        </m:ctrlPr>
                      </m:sSubSupPr>
                      <m:e>
                        <m:r>
                          <w:rPr>
                            <w:rFonts w:ascii="Cambria Math" w:hAnsi="Cambria Math"/>
                            <w:color w:val="000000"/>
                            <w:sz w:val="24"/>
                            <w:szCs w:val="24"/>
                          </w:rPr>
                          <m:t>α</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e>
                </m:nary>
              </m:e>
            </m:nary>
          </m:den>
        </m:f>
      </m:oMath>
      <w:r w:rsidR="00F5392E">
        <w:rPr>
          <w:rFonts w:ascii="Times New Roman" w:hAnsi="Times New Roman"/>
          <w:color w:val="000000"/>
          <w:sz w:val="24"/>
          <w:szCs w:val="24"/>
        </w:rPr>
        <w:t>.</w:t>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(2)</w:t>
      </w:r>
    </w:p>
    <w:p w14:paraId="5C5C563D" w14:textId="480E36A6" w:rsidR="00645288" w:rsidRPr="00CA0CE4" w:rsidRDefault="006D3F68" w:rsidP="007B63FA">
      <w:pPr>
        <w:spacing w:line="480" w:lineRule="auto"/>
        <w:rPr>
          <w:rFonts w:ascii="Times New Roman" w:hAnsi="Times New Roman"/>
          <w:color w:val="000000"/>
          <w:sz w:val="24"/>
          <w:szCs w:val="24"/>
        </w:rPr>
      </w:pPr>
      <w:r>
        <w:rPr>
          <w:rFonts w:ascii="Times New Roman" w:hAnsi="Times New Roman"/>
          <w:color w:val="000000"/>
          <w:sz w:val="24"/>
          <w:szCs w:val="24"/>
        </w:rPr>
        <w:t xml:space="preserve">We assumed each </w:t>
      </w:r>
      <w:r w:rsidR="009E48C5">
        <w:rPr>
          <w:rFonts w:ascii="Times New Roman" w:hAnsi="Times New Roman"/>
          <w:color w:val="000000"/>
          <w:sz w:val="24"/>
          <w:szCs w:val="24"/>
        </w:rPr>
        <w:t xml:space="preserve">pre-recruit stanza had </w:t>
      </w:r>
      <w:r>
        <w:rPr>
          <w:rFonts w:ascii="Times New Roman" w:hAnsi="Times New Roman"/>
          <w:color w:val="000000"/>
          <w:sz w:val="24"/>
          <w:szCs w:val="24"/>
        </w:rPr>
        <w:t>equal relative mortality and habitat capacity</w:t>
      </w:r>
      <w:r w:rsidR="009B1CDB">
        <w:rPr>
          <w:rFonts w:ascii="Times New Roman" w:hAnsi="Times New Roman"/>
          <w:color w:val="000000"/>
          <w:sz w:val="24"/>
          <w:szCs w:val="24"/>
        </w:rPr>
        <w:t>, informed by equations 1 and 2</w:t>
      </w:r>
      <w:r>
        <w:rPr>
          <w:rFonts w:ascii="Times New Roman" w:hAnsi="Times New Roman"/>
          <w:color w:val="000000"/>
          <w:sz w:val="24"/>
          <w:szCs w:val="24"/>
        </w:rPr>
        <w:t>, which implies each recruitment stanza was equally long</w:t>
      </w:r>
      <w:r w:rsidR="008C48E3">
        <w:rPr>
          <w:rFonts w:ascii="Times New Roman" w:hAnsi="Times New Roman"/>
          <w:color w:val="000000"/>
          <w:sz w:val="24"/>
          <w:szCs w:val="24"/>
        </w:rPr>
        <w:t xml:space="preserve"> and with similar </w:t>
      </w:r>
      <w:r w:rsidR="008C48E3" w:rsidRPr="00C65845">
        <w:rPr>
          <w:rFonts w:ascii="Times New Roman" w:hAnsi="Times New Roman"/>
          <w:color w:val="000000"/>
          <w:sz w:val="24"/>
          <w:szCs w:val="24"/>
        </w:rPr>
        <w:t>bottlenecks</w:t>
      </w:r>
      <w:r w:rsidRPr="00C65845">
        <w:rPr>
          <w:rFonts w:ascii="Times New Roman" w:hAnsi="Times New Roman"/>
          <w:color w:val="000000"/>
          <w:sz w:val="24"/>
          <w:szCs w:val="24"/>
        </w:rPr>
        <w:t xml:space="preserve">. </w:t>
      </w:r>
      <w:r w:rsidR="00103C47" w:rsidRPr="00C65845">
        <w:rPr>
          <w:rFonts w:ascii="Times New Roman" w:hAnsi="Times New Roman"/>
          <w:color w:val="000000"/>
          <w:sz w:val="24"/>
          <w:szCs w:val="24"/>
        </w:rPr>
        <w:t>It was necessary to separate the density-dependent, pre-recruit life stage into two stanzas for instances where fish may be stocked on top of the wild population, so that wild fish in the early stanza compete with other wild fish, while wild and stocked fish must all compete in the second stanza</w:t>
      </w:r>
      <w:r w:rsidR="00C65845">
        <w:rPr>
          <w:rFonts w:ascii="Times New Roman" w:hAnsi="Times New Roman"/>
          <w:color w:val="000000"/>
          <w:sz w:val="24"/>
          <w:szCs w:val="24"/>
        </w:rPr>
        <w:t xml:space="preserve"> (</w:t>
      </w:r>
      <w:proofErr w:type="spellStart"/>
      <w:r w:rsidR="00C65845">
        <w:rPr>
          <w:rFonts w:ascii="Times New Roman" w:hAnsi="Times New Roman"/>
          <w:color w:val="000000"/>
          <w:sz w:val="24"/>
          <w:szCs w:val="24"/>
        </w:rPr>
        <w:t>Lorenzen</w:t>
      </w:r>
      <w:proofErr w:type="spellEnd"/>
      <w:r w:rsidR="00C65845">
        <w:rPr>
          <w:rFonts w:ascii="Times New Roman" w:hAnsi="Times New Roman"/>
          <w:color w:val="000000"/>
          <w:sz w:val="24"/>
          <w:szCs w:val="24"/>
        </w:rPr>
        <w:t xml:space="preserve"> 2005; Camp et al. 2014)</w:t>
      </w:r>
      <w:r w:rsidR="00103C47" w:rsidRPr="00C65845">
        <w:rPr>
          <w:rFonts w:ascii="Times New Roman" w:hAnsi="Times New Roman"/>
          <w:color w:val="000000"/>
          <w:sz w:val="24"/>
          <w:szCs w:val="24"/>
        </w:rPr>
        <w:t xml:space="preserve">. </w:t>
      </w:r>
      <w:r w:rsidR="009534E8" w:rsidRPr="00C65845">
        <w:rPr>
          <w:rFonts w:ascii="Times New Roman" w:hAnsi="Times New Roman"/>
          <w:color w:val="000000"/>
          <w:sz w:val="24"/>
          <w:szCs w:val="24"/>
        </w:rPr>
        <w:t xml:space="preserve">Population numbers-at-age in any given year </w:t>
      </w:r>
      <w:r w:rsidR="00680802" w:rsidRPr="00C65845">
        <w:rPr>
          <w:rFonts w:ascii="Times New Roman" w:hAnsi="Times New Roman"/>
          <w:color w:val="000000"/>
          <w:sz w:val="24"/>
          <w:szCs w:val="24"/>
        </w:rPr>
        <w:t>are</w:t>
      </w:r>
      <w:r w:rsidR="009534E8" w:rsidRPr="00C65845">
        <w:rPr>
          <w:rFonts w:ascii="Times New Roman" w:hAnsi="Times New Roman"/>
          <w:color w:val="000000"/>
          <w:sz w:val="24"/>
          <w:szCs w:val="24"/>
        </w:rPr>
        <w:t xml:space="preserve"> </w:t>
      </w:r>
      <w:r w:rsidR="00680802" w:rsidRPr="00C65845">
        <w:rPr>
          <w:rFonts w:ascii="Times New Roman" w:hAnsi="Times New Roman"/>
          <w:color w:val="000000"/>
          <w:sz w:val="24"/>
          <w:szCs w:val="24"/>
        </w:rPr>
        <w:t xml:space="preserve">determined </w:t>
      </w:r>
      <w:r w:rsidR="004B79B3" w:rsidRPr="00C65845">
        <w:rPr>
          <w:rFonts w:ascii="Times New Roman" w:hAnsi="Times New Roman"/>
          <w:color w:val="000000"/>
          <w:sz w:val="24"/>
          <w:szCs w:val="24"/>
        </w:rPr>
        <w:t>by</w:t>
      </w:r>
      <w:r w:rsidR="009534E8" w:rsidRPr="00C65845">
        <w:rPr>
          <w:rFonts w:ascii="Times New Roman" w:hAnsi="Times New Roman"/>
          <w:color w:val="000000"/>
          <w:sz w:val="24"/>
          <w:szCs w:val="24"/>
        </w:rPr>
        <w:t>:</w:t>
      </w:r>
    </w:p>
    <w:p w14:paraId="5D655C4B" w14:textId="358ADE96" w:rsidR="0096476F" w:rsidRPr="00CA0CE4" w:rsidRDefault="00F621DB" w:rsidP="00AD745A">
      <w:pPr>
        <w:spacing w:line="480" w:lineRule="auto"/>
        <w:ind w:left="3600" w:firstLine="72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N</m:t>
            </m:r>
          </m:e>
          <m:sub>
            <m:d>
              <m:dPr>
                <m:ctrlPr>
                  <w:rPr>
                    <w:rFonts w:ascii="Cambria Math" w:hAnsi="Cambria Math"/>
                    <w:i/>
                    <w:color w:val="000000"/>
                    <w:sz w:val="24"/>
                    <w:szCs w:val="24"/>
                  </w:rPr>
                </m:ctrlPr>
              </m:dPr>
              <m:e>
                <m:r>
                  <w:rPr>
                    <w:rFonts w:ascii="Cambria Math" w:hAnsi="Cambria Math"/>
                    <w:color w:val="000000"/>
                    <w:sz w:val="24"/>
                    <w:szCs w:val="24"/>
                  </w:rPr>
                  <m:t>a+1,t+1</m:t>
                </m:r>
              </m:e>
            </m:d>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a,t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a</m:t>
            </m:r>
          </m:sub>
        </m:sSub>
        <m:r>
          <w:rPr>
            <w:rFonts w:ascii="Cambria Math" w:hAnsi="Cambria Math"/>
            <w:color w:val="000000"/>
            <w:sz w:val="24"/>
            <w:szCs w:val="24"/>
          </w:rPr>
          <m:t>)</m:t>
        </m:r>
      </m:oMath>
      <w:r w:rsidR="00E2678A" w:rsidRPr="00CA0CE4">
        <w:rPr>
          <w:rFonts w:ascii="Times New Roman" w:hAnsi="Times New Roman"/>
          <w:color w:val="000000"/>
          <w:sz w:val="24"/>
          <w:szCs w:val="24"/>
        </w:rPr>
        <w:tab/>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w:t>
      </w:r>
      <w:r w:rsidR="00431684">
        <w:rPr>
          <w:rFonts w:ascii="Times New Roman" w:hAnsi="Times New Roman"/>
          <w:color w:val="000000"/>
          <w:sz w:val="24"/>
          <w:szCs w:val="24"/>
        </w:rPr>
        <w:t>3</w:t>
      </w:r>
      <w:r w:rsidR="00E2678A" w:rsidRPr="00CA0CE4">
        <w:rPr>
          <w:rFonts w:ascii="Times New Roman" w:hAnsi="Times New Roman"/>
          <w:color w:val="000000"/>
          <w:sz w:val="24"/>
          <w:szCs w:val="24"/>
        </w:rPr>
        <w:t>)</w:t>
      </w:r>
    </w:p>
    <w:p w14:paraId="2F57D050" w14:textId="6F50B45B" w:rsidR="00AA5087" w:rsidRDefault="004B79B3">
      <w:pPr>
        <w:spacing w:line="480" w:lineRule="auto"/>
        <w:rPr>
          <w:rFonts w:ascii="Times New Roman" w:hAnsi="Times New Roman"/>
          <w:color w:val="000000"/>
          <w:sz w:val="24"/>
          <w:szCs w:val="24"/>
        </w:rPr>
      </w:pPr>
      <w:proofErr w:type="gramStart"/>
      <w:r>
        <w:rPr>
          <w:rFonts w:ascii="Times New Roman" w:hAnsi="Times New Roman"/>
          <w:color w:val="000000"/>
          <w:sz w:val="24"/>
          <w:szCs w:val="24"/>
        </w:rPr>
        <w:t>where</w:t>
      </w:r>
      <w:proofErr w:type="gramEnd"/>
      <w:r w:rsidR="009534E8" w:rsidRPr="00CA0CE4">
        <w:rPr>
          <w:rFonts w:ascii="Times New Roman" w:hAnsi="Times New Roman"/>
          <w:i/>
          <w:color w:val="000000"/>
          <w:sz w:val="24"/>
          <w:szCs w:val="24"/>
        </w:rPr>
        <w:t xml:space="preserve"> a</w:t>
      </w:r>
      <w:r w:rsidR="009534E8" w:rsidRPr="00CA0CE4">
        <w:rPr>
          <w:rFonts w:ascii="Times New Roman" w:hAnsi="Times New Roman"/>
          <w:color w:val="000000"/>
          <w:sz w:val="24"/>
          <w:szCs w:val="24"/>
        </w:rPr>
        <w:t xml:space="preserve"> is age,</w:t>
      </w:r>
      <w:r w:rsidR="009534E8" w:rsidRPr="00CA0CE4">
        <w:rPr>
          <w:rFonts w:ascii="Times New Roman" w:hAnsi="Times New Roman"/>
          <w:i/>
          <w:color w:val="000000"/>
          <w:sz w:val="24"/>
          <w:szCs w:val="24"/>
        </w:rPr>
        <w:t xml:space="preserve"> </w:t>
      </w:r>
      <w:proofErr w:type="spellStart"/>
      <w:r w:rsidR="009534E8" w:rsidRPr="00CA0CE4">
        <w:rPr>
          <w:rFonts w:ascii="Times New Roman" w:hAnsi="Times New Roman"/>
          <w:i/>
          <w:color w:val="000000"/>
          <w:sz w:val="24"/>
          <w:szCs w:val="24"/>
        </w:rPr>
        <w:t>t</w:t>
      </w:r>
      <w:proofErr w:type="spellEnd"/>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is time</w:t>
      </w:r>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and</w:t>
      </w:r>
      <w:r w:rsidR="009534E8" w:rsidRPr="00CA0CE4">
        <w:rPr>
          <w:rFonts w:ascii="Times New Roman" w:hAnsi="Times New Roman"/>
          <w:i/>
          <w:color w:val="000000"/>
          <w:sz w:val="24"/>
          <w:szCs w:val="24"/>
        </w:rPr>
        <w:t xml:space="preserve"> S</w:t>
      </w:r>
      <w:r w:rsidR="009534E8" w:rsidRPr="00CA0CE4">
        <w:rPr>
          <w:rFonts w:ascii="Times New Roman" w:hAnsi="Times New Roman"/>
          <w:i/>
          <w:color w:val="000000"/>
          <w:sz w:val="24"/>
          <w:szCs w:val="24"/>
          <w:vertAlign w:val="subscript"/>
        </w:rPr>
        <w:t xml:space="preserve">a </w:t>
      </w:r>
      <w:r w:rsidR="009534E8" w:rsidRPr="00CA0CE4">
        <w:rPr>
          <w:rFonts w:ascii="Times New Roman" w:hAnsi="Times New Roman"/>
          <w:color w:val="000000"/>
          <w:sz w:val="24"/>
          <w:szCs w:val="24"/>
        </w:rPr>
        <w:t>is age-specific survival.</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Othe</w:t>
      </w:r>
      <w:r w:rsidR="00FF6F80" w:rsidRPr="00CA0CE4">
        <w:rPr>
          <w:rFonts w:ascii="Times New Roman" w:hAnsi="Times New Roman"/>
          <w:color w:val="000000"/>
          <w:sz w:val="24"/>
          <w:szCs w:val="24"/>
        </w:rPr>
        <w:t xml:space="preserve">r </w:t>
      </w:r>
      <w:r w:rsidR="009534E8" w:rsidRPr="00CA0CE4">
        <w:rPr>
          <w:rFonts w:ascii="Times New Roman" w:hAnsi="Times New Roman"/>
          <w:color w:val="000000"/>
          <w:sz w:val="24"/>
          <w:szCs w:val="24"/>
        </w:rPr>
        <w:t xml:space="preserve">model </w:t>
      </w:r>
      <w:r w:rsidR="00094C8D">
        <w:rPr>
          <w:rFonts w:ascii="Times New Roman" w:hAnsi="Times New Roman"/>
          <w:color w:val="000000"/>
          <w:sz w:val="24"/>
          <w:szCs w:val="24"/>
        </w:rPr>
        <w:t>variables</w:t>
      </w:r>
      <w:r w:rsidR="009534E8" w:rsidRPr="00CA0CE4">
        <w:rPr>
          <w:rFonts w:ascii="Times New Roman" w:hAnsi="Times New Roman"/>
          <w:color w:val="000000"/>
          <w:sz w:val="24"/>
          <w:szCs w:val="24"/>
        </w:rPr>
        <w:t xml:space="preserve"> include natural mortality (</w:t>
      </w:r>
      <w:r w:rsidR="009534E8" w:rsidRPr="00CA0CE4">
        <w:rPr>
          <w:rFonts w:ascii="Times New Roman" w:hAnsi="Times New Roman"/>
          <w:i/>
          <w:color w:val="000000"/>
          <w:sz w:val="24"/>
          <w:szCs w:val="24"/>
        </w:rPr>
        <w:t>M</w:t>
      </w:r>
      <w:r w:rsidR="009534E8" w:rsidRPr="00CA0CE4">
        <w:rPr>
          <w:rFonts w:ascii="Times New Roman" w:hAnsi="Times New Roman"/>
          <w:color w:val="000000"/>
          <w:sz w:val="24"/>
          <w:szCs w:val="24"/>
        </w:rPr>
        <w:t xml:space="preserve">), </w:t>
      </w:r>
      <w:r w:rsidR="00DD2617">
        <w:rPr>
          <w:rFonts w:ascii="Times New Roman" w:hAnsi="Times New Roman"/>
          <w:color w:val="000000"/>
          <w:sz w:val="24"/>
          <w:szCs w:val="24"/>
        </w:rPr>
        <w:t>apical exploitation rate</w:t>
      </w:r>
      <w:r w:rsidR="009534E8" w:rsidRPr="00CA0CE4">
        <w:rPr>
          <w:rFonts w:ascii="Times New Roman" w:hAnsi="Times New Roman"/>
          <w:color w:val="000000"/>
          <w:sz w:val="24"/>
          <w:szCs w:val="24"/>
        </w:rPr>
        <w:t xml:space="preserve"> (</w:t>
      </w:r>
      <w:r w:rsidR="00DD2617">
        <w:rPr>
          <w:rFonts w:ascii="Times New Roman" w:hAnsi="Times New Roman"/>
          <w:i/>
          <w:color w:val="000000"/>
          <w:sz w:val="24"/>
          <w:szCs w:val="24"/>
        </w:rPr>
        <w:t>U</w:t>
      </w:r>
      <w:r w:rsidR="009534E8" w:rsidRPr="00CA0CE4">
        <w:rPr>
          <w:rFonts w:ascii="Times New Roman" w:hAnsi="Times New Roman"/>
          <w:color w:val="000000"/>
          <w:sz w:val="24"/>
          <w:szCs w:val="24"/>
        </w:rPr>
        <w:t>), fecundity (</w:t>
      </w:r>
      <w:r w:rsidR="009534E8" w:rsidRPr="00CA0CE4">
        <w:rPr>
          <w:rFonts w:ascii="Times New Roman" w:hAnsi="Times New Roman"/>
          <w:i/>
          <w:color w:val="000000"/>
          <w:sz w:val="24"/>
          <w:szCs w:val="24"/>
        </w:rPr>
        <w:t>f</w:t>
      </w:r>
      <w:r w:rsidR="009534E8" w:rsidRPr="00CA0CE4">
        <w:rPr>
          <w:rFonts w:ascii="Times New Roman" w:hAnsi="Times New Roman"/>
          <w:color w:val="000000"/>
          <w:sz w:val="24"/>
          <w:szCs w:val="24"/>
        </w:rPr>
        <w:t>), and vulnerability-at-age (</w:t>
      </w:r>
      <w:r w:rsidR="009534E8" w:rsidRPr="00CA0CE4">
        <w:rPr>
          <w:rFonts w:ascii="Times New Roman" w:hAnsi="Times New Roman"/>
          <w:i/>
          <w:color w:val="000000"/>
          <w:sz w:val="24"/>
          <w:szCs w:val="24"/>
        </w:rPr>
        <w:t>v</w:t>
      </w:r>
      <w:r w:rsidR="009534E8" w:rsidRPr="00CA0CE4">
        <w:rPr>
          <w:rFonts w:ascii="Times New Roman" w:hAnsi="Times New Roman"/>
          <w:color w:val="000000"/>
          <w:sz w:val="24"/>
          <w:szCs w:val="24"/>
        </w:rPr>
        <w:t>), and initial population size (</w:t>
      </w:r>
      <w:r w:rsidR="009534E8" w:rsidRPr="00CA0CE4">
        <w:rPr>
          <w:rFonts w:ascii="Times New Roman" w:hAnsi="Times New Roman"/>
          <w:i/>
          <w:color w:val="000000"/>
          <w:sz w:val="24"/>
          <w:szCs w:val="24"/>
        </w:rPr>
        <w:t>N</w:t>
      </w:r>
      <w:r w:rsidR="009534E8" w:rsidRPr="00CA0CE4">
        <w:rPr>
          <w:rFonts w:ascii="Times New Roman" w:hAnsi="Times New Roman"/>
          <w:i/>
          <w:color w:val="000000"/>
          <w:sz w:val="24"/>
          <w:szCs w:val="24"/>
          <w:vertAlign w:val="subscript"/>
        </w:rPr>
        <w:t>o</w:t>
      </w:r>
      <w:r w:rsidR="009534E8"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824D56" w:rsidRPr="00CA0CE4">
        <w:rPr>
          <w:rFonts w:ascii="Times New Roman" w:hAnsi="Times New Roman"/>
          <w:color w:val="000000"/>
          <w:sz w:val="24"/>
          <w:szCs w:val="24"/>
        </w:rPr>
        <w:t>Model inputs</w:t>
      </w:r>
      <w:r w:rsidR="00FF6F80" w:rsidRPr="00CA0CE4">
        <w:rPr>
          <w:rFonts w:ascii="Times New Roman" w:hAnsi="Times New Roman"/>
          <w:color w:val="000000"/>
          <w:sz w:val="24"/>
          <w:szCs w:val="24"/>
        </w:rPr>
        <w:t xml:space="preserve"> (Table 1) </w:t>
      </w:r>
      <w:proofErr w:type="gramStart"/>
      <w:r w:rsidR="00FF6F80" w:rsidRPr="00CA0CE4">
        <w:rPr>
          <w:rFonts w:ascii="Times New Roman" w:hAnsi="Times New Roman"/>
          <w:color w:val="000000"/>
          <w:sz w:val="24"/>
          <w:szCs w:val="24"/>
        </w:rPr>
        <w:t xml:space="preserve">were </w:t>
      </w:r>
      <w:r w:rsidR="00824D56" w:rsidRPr="00CA0CE4">
        <w:rPr>
          <w:rFonts w:ascii="Times New Roman" w:hAnsi="Times New Roman"/>
          <w:color w:val="000000"/>
          <w:sz w:val="24"/>
          <w:szCs w:val="24"/>
        </w:rPr>
        <w:t>derived</w:t>
      </w:r>
      <w:proofErr w:type="gramEnd"/>
      <w:r w:rsidR="00824D56" w:rsidRPr="00CA0CE4">
        <w:rPr>
          <w:rFonts w:ascii="Times New Roman" w:hAnsi="Times New Roman"/>
          <w:color w:val="000000"/>
          <w:sz w:val="24"/>
          <w:szCs w:val="24"/>
        </w:rPr>
        <w:t xml:space="preserve"> from available literature and data on the Apalachicola River </w:t>
      </w:r>
      <w:r w:rsidR="007A6672" w:rsidRPr="00CA0CE4">
        <w:rPr>
          <w:rFonts w:ascii="Times New Roman" w:hAnsi="Times New Roman"/>
          <w:color w:val="000000"/>
          <w:sz w:val="24"/>
          <w:szCs w:val="24"/>
        </w:rPr>
        <w:t xml:space="preserve">or other </w:t>
      </w:r>
      <w:r w:rsidR="00303B4F">
        <w:rPr>
          <w:rFonts w:ascii="Times New Roman" w:hAnsi="Times New Roman"/>
          <w:color w:val="000000"/>
          <w:sz w:val="24"/>
          <w:szCs w:val="24"/>
        </w:rPr>
        <w:t>Gulf Sturgeon</w:t>
      </w:r>
      <w:r w:rsidR="00824D56" w:rsidRPr="00CA0CE4">
        <w:rPr>
          <w:rFonts w:ascii="Times New Roman" w:hAnsi="Times New Roman"/>
          <w:color w:val="000000"/>
          <w:sz w:val="24"/>
          <w:szCs w:val="24"/>
        </w:rPr>
        <w:t xml:space="preserve"> population</w:t>
      </w:r>
      <w:r w:rsidR="007A6672" w:rsidRPr="00CA0CE4">
        <w:rPr>
          <w:rFonts w:ascii="Times New Roman" w:hAnsi="Times New Roman"/>
          <w:color w:val="000000"/>
          <w:sz w:val="24"/>
          <w:szCs w:val="24"/>
        </w:rPr>
        <w:t>s</w:t>
      </w:r>
      <w:r w:rsidR="00824D56" w:rsidRPr="00CA0CE4">
        <w:rPr>
          <w:rFonts w:ascii="Times New Roman" w:hAnsi="Times New Roman"/>
          <w:color w:val="000000"/>
          <w:sz w:val="24"/>
          <w:szCs w:val="24"/>
        </w:rPr>
        <w:t>.</w:t>
      </w:r>
    </w:p>
    <w:p w14:paraId="508D3F58" w14:textId="77777777" w:rsidR="00AA5087" w:rsidRDefault="009534E8" w:rsidP="005C605A">
      <w:pPr>
        <w:pStyle w:val="02First-LevelSubheadingBOLD"/>
        <w:spacing w:after="0" w:line="480" w:lineRule="auto"/>
        <w:jc w:val="left"/>
        <w:rPr>
          <w:b w:val="0"/>
          <w:i/>
        </w:rPr>
      </w:pPr>
      <w:r w:rsidRPr="00CA0CE4">
        <w:rPr>
          <w:b w:val="0"/>
          <w:i/>
        </w:rPr>
        <w:t>Recruitment Compensation</w:t>
      </w:r>
    </w:p>
    <w:p w14:paraId="5885F130" w14:textId="29E202B6" w:rsidR="00AA5087" w:rsidRDefault="00F1303F"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estimated the</w:t>
      </w:r>
      <w:r w:rsidR="009534E8" w:rsidRPr="00CA0CE4">
        <w:rPr>
          <w:rFonts w:ascii="Times New Roman" w:hAnsi="Times New Roman"/>
          <w:color w:val="000000"/>
          <w:sz w:val="24"/>
          <w:szCs w:val="24"/>
        </w:rPr>
        <w:t xml:space="preserve"> Goodyear compensation ratio (</w:t>
      </w:r>
      <w:proofErr w:type="spellStart"/>
      <w:r w:rsidR="009534E8" w:rsidRPr="00CA0CE4">
        <w:rPr>
          <w:rFonts w:ascii="Times New Roman" w:hAnsi="Times New Roman"/>
          <w:i/>
          <w:color w:val="000000"/>
          <w:sz w:val="24"/>
          <w:szCs w:val="24"/>
        </w:rPr>
        <w:t>recK</w:t>
      </w:r>
      <w:proofErr w:type="spellEnd"/>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Goodyear 1977</w:t>
      </w:r>
      <w:r w:rsidR="004E3589">
        <w:rPr>
          <w:rFonts w:ascii="Times New Roman" w:hAnsi="Times New Roman"/>
          <w:color w:val="000000"/>
          <w:sz w:val="24"/>
          <w:szCs w:val="24"/>
        </w:rPr>
        <w:t>,</w:t>
      </w:r>
      <w:r w:rsidR="004E3589" w:rsidRPr="00CA0CE4">
        <w:rPr>
          <w:rFonts w:ascii="Times New Roman" w:hAnsi="Times New Roman"/>
          <w:color w:val="000000"/>
          <w:sz w:val="24"/>
          <w:szCs w:val="24"/>
        </w:rPr>
        <w:t xml:space="preserve"> </w:t>
      </w:r>
      <w:r w:rsidR="009534E8" w:rsidRPr="00CA0CE4">
        <w:rPr>
          <w:rFonts w:ascii="Times New Roman" w:hAnsi="Times New Roman"/>
          <w:color w:val="000000"/>
          <w:sz w:val="24"/>
          <w:szCs w:val="24"/>
        </w:rPr>
        <w:t>1980</w:t>
      </w:r>
      <w:r w:rsidR="007A6672" w:rsidRPr="00CA0CE4">
        <w:rPr>
          <w:rFonts w:ascii="Times New Roman" w:hAnsi="Times New Roman"/>
          <w:color w:val="000000"/>
          <w:sz w:val="24"/>
          <w:szCs w:val="24"/>
        </w:rPr>
        <w:t>; Walters and Martell 2004</w:t>
      </w:r>
      <w:r w:rsidR="009534E8" w:rsidRPr="00CA0CE4">
        <w:rPr>
          <w:rFonts w:ascii="Times New Roman" w:hAnsi="Times New Roman"/>
          <w:color w:val="000000"/>
          <w:sz w:val="24"/>
          <w:szCs w:val="24"/>
        </w:rPr>
        <w:t xml:space="preserve">), </w:t>
      </w:r>
      <w:r w:rsidR="00C32663">
        <w:rPr>
          <w:rFonts w:ascii="Times New Roman" w:hAnsi="Times New Roman"/>
          <w:color w:val="000000"/>
          <w:sz w:val="24"/>
          <w:szCs w:val="24"/>
        </w:rPr>
        <w:t xml:space="preserve">which is </w:t>
      </w:r>
      <w:r w:rsidR="009534E8" w:rsidRPr="00CA0CE4">
        <w:rPr>
          <w:rFonts w:ascii="Times New Roman" w:hAnsi="Times New Roman"/>
          <w:sz w:val="24"/>
          <w:szCs w:val="24"/>
        </w:rPr>
        <w:t>the ratio of juvenile survival rate at low stock sizes relative to juvenile survival at unexploited stock size</w:t>
      </w:r>
      <w:r w:rsidRPr="00CA0CE4">
        <w:rPr>
          <w:rFonts w:ascii="Times New Roman" w:hAnsi="Times New Roman"/>
          <w:sz w:val="24"/>
          <w:szCs w:val="24"/>
        </w:rPr>
        <w:t>, following methods from Martell et al.</w:t>
      </w:r>
      <w:r w:rsidR="007A6672" w:rsidRPr="00CA0CE4">
        <w:rPr>
          <w:rFonts w:ascii="Times New Roman" w:hAnsi="Times New Roman"/>
          <w:sz w:val="24"/>
          <w:szCs w:val="24"/>
        </w:rPr>
        <w:t xml:space="preserve"> </w:t>
      </w:r>
      <w:r w:rsidR="00122EC2" w:rsidRPr="00CA0CE4">
        <w:rPr>
          <w:rFonts w:ascii="Times New Roman" w:hAnsi="Times New Roman"/>
          <w:sz w:val="24"/>
          <w:szCs w:val="24"/>
        </w:rPr>
        <w:t>(</w:t>
      </w:r>
      <w:r w:rsidRPr="00CA0CE4">
        <w:rPr>
          <w:rFonts w:ascii="Times New Roman" w:hAnsi="Times New Roman"/>
          <w:sz w:val="24"/>
          <w:szCs w:val="24"/>
        </w:rPr>
        <w:t>2008</w:t>
      </w:r>
      <w:r w:rsidR="00122EC2" w:rsidRPr="00CA0CE4">
        <w:rPr>
          <w:rFonts w:ascii="Times New Roman" w:hAnsi="Times New Roman"/>
          <w:sz w:val="24"/>
          <w:szCs w:val="24"/>
        </w:rPr>
        <w:t>)</w:t>
      </w:r>
      <w:r w:rsidRPr="00CA0CE4">
        <w:rPr>
          <w:rFonts w:ascii="Times New Roman" w:hAnsi="Times New Roman"/>
          <w:sz w:val="24"/>
          <w:szCs w:val="24"/>
        </w:rPr>
        <w:t>.</w:t>
      </w:r>
      <w:r w:rsidR="00AA5087">
        <w:rPr>
          <w:rFonts w:ascii="Times New Roman" w:hAnsi="Times New Roman"/>
          <w:sz w:val="24"/>
          <w:szCs w:val="24"/>
        </w:rPr>
        <w:t xml:space="preserve"> </w:t>
      </w:r>
      <w:r w:rsidR="009534E8" w:rsidRPr="00CA0CE4">
        <w:rPr>
          <w:rFonts w:ascii="Times New Roman" w:hAnsi="Times New Roman"/>
          <w:color w:val="000000"/>
          <w:sz w:val="24"/>
          <w:szCs w:val="24"/>
        </w:rPr>
        <w:t xml:space="preserve">In this </w:t>
      </w:r>
      <w:r w:rsidRPr="00CA0CE4">
        <w:rPr>
          <w:rFonts w:ascii="Times New Roman" w:hAnsi="Times New Roman"/>
          <w:color w:val="000000"/>
          <w:sz w:val="24"/>
          <w:szCs w:val="24"/>
        </w:rPr>
        <w:t>application</w:t>
      </w:r>
      <w:r w:rsidR="009534E8" w:rsidRPr="00CA0CE4">
        <w:rPr>
          <w:rFonts w:ascii="Times New Roman" w:hAnsi="Times New Roman"/>
          <w:color w:val="000000"/>
          <w:sz w:val="24"/>
          <w:szCs w:val="24"/>
        </w:rPr>
        <w:t xml:space="preserve">, the </w:t>
      </w:r>
      <w:proofErr w:type="spellStart"/>
      <w:r w:rsidR="009534E8" w:rsidRPr="00CA0CE4">
        <w:rPr>
          <w:rFonts w:ascii="Times New Roman" w:hAnsi="Times New Roman"/>
          <w:i/>
          <w:color w:val="000000"/>
          <w:sz w:val="24"/>
          <w:szCs w:val="24"/>
        </w:rPr>
        <w:t>recK</w:t>
      </w:r>
      <w:proofErr w:type="spellEnd"/>
      <w:r w:rsidR="009534E8" w:rsidRPr="00CA0CE4">
        <w:rPr>
          <w:rFonts w:ascii="Times New Roman" w:hAnsi="Times New Roman"/>
          <w:color w:val="000000"/>
          <w:sz w:val="24"/>
          <w:szCs w:val="24"/>
        </w:rPr>
        <w:t xml:space="preserve"> parameter is used to describe population recruitment response to depletion.</w:t>
      </w:r>
    </w:p>
    <w:p w14:paraId="43E8E2BC" w14:textId="55C3EDC8" w:rsidR="003B7527" w:rsidRPr="00CA0CE4" w:rsidRDefault="009534E8" w:rsidP="005C605A">
      <w:pPr>
        <w:pStyle w:val="02First-LevelSubheadingBOLD"/>
        <w:spacing w:after="0" w:line="480" w:lineRule="auto"/>
        <w:jc w:val="left"/>
        <w:rPr>
          <w:b w:val="0"/>
          <w:i/>
        </w:rPr>
      </w:pPr>
      <w:r w:rsidRPr="00CA0CE4">
        <w:rPr>
          <w:b w:val="0"/>
          <w:i/>
        </w:rPr>
        <w:t>Model Initialization and Scenarios</w:t>
      </w:r>
    </w:p>
    <w:p w14:paraId="217FA648" w14:textId="503641AE" w:rsidR="00AA5087" w:rsidRDefault="009534E8" w:rsidP="00904A0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initialized </w:t>
      </w:r>
      <w:r w:rsidR="007E1CA6" w:rsidRPr="00CA0CE4">
        <w:rPr>
          <w:rFonts w:ascii="Times New Roman" w:hAnsi="Times New Roman"/>
          <w:color w:val="000000"/>
          <w:sz w:val="24"/>
          <w:szCs w:val="24"/>
        </w:rPr>
        <w:t>our population model</w:t>
      </w:r>
      <w:r w:rsidR="005A2581" w:rsidRPr="00CA0CE4">
        <w:rPr>
          <w:rFonts w:ascii="Times New Roman" w:hAnsi="Times New Roman"/>
          <w:color w:val="000000"/>
          <w:sz w:val="24"/>
          <w:szCs w:val="24"/>
        </w:rPr>
        <w:t xml:space="preserve"> (initial population size (</w:t>
      </w:r>
      <w:r w:rsidR="005A2581" w:rsidRPr="00CA0CE4">
        <w:rPr>
          <w:rFonts w:ascii="Times New Roman" w:hAnsi="Times New Roman"/>
          <w:i/>
          <w:color w:val="000000"/>
          <w:sz w:val="24"/>
          <w:szCs w:val="24"/>
        </w:rPr>
        <w:t>N</w:t>
      </w:r>
      <w:r w:rsidR="005A2581" w:rsidRPr="00CA0CE4">
        <w:rPr>
          <w:rFonts w:ascii="Times New Roman" w:hAnsi="Times New Roman"/>
          <w:i/>
          <w:color w:val="000000"/>
          <w:sz w:val="24"/>
          <w:szCs w:val="24"/>
          <w:vertAlign w:val="subscript"/>
        </w:rPr>
        <w:t>0</w:t>
      </w:r>
      <w:r w:rsidR="005A2581" w:rsidRPr="00CA0CE4">
        <w:rPr>
          <w:rFonts w:ascii="Times New Roman" w:hAnsi="Times New Roman"/>
          <w:color w:val="000000"/>
          <w:sz w:val="24"/>
          <w:szCs w:val="24"/>
        </w:rPr>
        <w:t>))</w:t>
      </w:r>
      <w:r w:rsidR="007E1CA6" w:rsidRPr="00CA0CE4">
        <w:rPr>
          <w:rFonts w:ascii="Times New Roman" w:hAnsi="Times New Roman"/>
          <w:color w:val="000000"/>
          <w:sz w:val="24"/>
          <w:szCs w:val="24"/>
        </w:rPr>
        <w:t xml:space="preserve"> with parameter </w:t>
      </w:r>
      <w:r w:rsidR="0010063C">
        <w:rPr>
          <w:rFonts w:ascii="Times New Roman" w:hAnsi="Times New Roman"/>
          <w:color w:val="000000"/>
          <w:sz w:val="24"/>
          <w:szCs w:val="24"/>
        </w:rPr>
        <w:t>values</w:t>
      </w:r>
      <w:r w:rsidR="0010063C"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representing the initial, pre-exploitation population of </w:t>
      </w:r>
      <w:r w:rsidR="00303B4F">
        <w:rPr>
          <w:rFonts w:ascii="Times New Roman" w:hAnsi="Times New Roman"/>
          <w:color w:val="000000"/>
          <w:sz w:val="24"/>
          <w:szCs w:val="24"/>
        </w:rPr>
        <w:t>Gulf Sturgeon</w:t>
      </w:r>
      <w:r w:rsidR="007E1CA6" w:rsidRPr="00CA0CE4">
        <w:rPr>
          <w:rFonts w:ascii="Times New Roman" w:hAnsi="Times New Roman"/>
          <w:color w:val="000000"/>
          <w:sz w:val="24"/>
          <w:szCs w:val="24"/>
        </w:rPr>
        <w:t xml:space="preserve"> in the Apalachicola River (Flowers</w:t>
      </w:r>
      <w:r w:rsidR="00EA4B1A"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et al. </w:t>
      </w:r>
      <w:r w:rsidR="007E1CA6" w:rsidRPr="00CA0CE4">
        <w:rPr>
          <w:rFonts w:ascii="Times New Roman" w:hAnsi="Times New Roman"/>
          <w:iCs/>
          <w:color w:val="000000"/>
          <w:sz w:val="24"/>
          <w:szCs w:val="24"/>
        </w:rPr>
        <w:t>2009</w:t>
      </w:r>
      <w:r w:rsidR="007E1CA6" w:rsidRPr="00CA0CE4">
        <w:rPr>
          <w:rFonts w:ascii="Times New Roman" w:hAnsi="Times New Roman"/>
          <w:color w:val="000000"/>
          <w:sz w:val="24"/>
          <w:szCs w:val="24"/>
        </w:rPr>
        <w:t>;</w:t>
      </w:r>
      <w:r w:rsidR="00A7281D">
        <w:rPr>
          <w:rFonts w:ascii="Times New Roman" w:hAnsi="Times New Roman"/>
          <w:color w:val="000000"/>
          <w:sz w:val="24"/>
          <w:szCs w:val="24"/>
        </w:rPr>
        <w:t xml:space="preserve"> Ahrens and Pine 2014</w:t>
      </w:r>
      <w:r w:rsidR="007E1CA6" w:rsidRPr="00CA0CE4">
        <w:rPr>
          <w:rFonts w:ascii="Times New Roman" w:hAnsi="Times New Roman"/>
          <w:color w:val="000000"/>
          <w:sz w:val="24"/>
          <w:szCs w:val="24"/>
        </w:rPr>
        <w:t xml:space="preserve"> Table 1)</w:t>
      </w:r>
      <w:r w:rsidR="005A2581" w:rsidRPr="00CA0CE4">
        <w:rPr>
          <w:rFonts w:ascii="Times New Roman" w:hAnsi="Times New Roman"/>
          <w:color w:val="000000"/>
          <w:sz w:val="24"/>
          <w:szCs w:val="24"/>
        </w:rPr>
        <w:t xml:space="preserve"> based on carrying capacity estimates for age 4+ adults (</w:t>
      </w:r>
      <w:r w:rsidR="00401EC7" w:rsidRPr="00CA0CE4">
        <w:rPr>
          <w:rFonts w:ascii="Times New Roman" w:hAnsi="Times New Roman"/>
          <w:color w:val="000000"/>
          <w:sz w:val="24"/>
          <w:szCs w:val="24"/>
        </w:rPr>
        <w:t>Ahr</w:t>
      </w:r>
      <w:r w:rsidR="00476B23" w:rsidRPr="00CA0CE4">
        <w:rPr>
          <w:rFonts w:ascii="Times New Roman" w:hAnsi="Times New Roman"/>
          <w:color w:val="000000"/>
          <w:sz w:val="24"/>
          <w:szCs w:val="24"/>
        </w:rPr>
        <w:t>e</w:t>
      </w:r>
      <w:r w:rsidR="00401EC7" w:rsidRPr="00CA0CE4">
        <w:rPr>
          <w:rFonts w:ascii="Times New Roman" w:hAnsi="Times New Roman"/>
          <w:color w:val="000000"/>
          <w:sz w:val="24"/>
          <w:szCs w:val="24"/>
        </w:rPr>
        <w:t>ns and Pine 2014).</w:t>
      </w:r>
      <w:r w:rsidR="00AA5087">
        <w:rPr>
          <w:rFonts w:ascii="Times New Roman" w:hAnsi="Times New Roman"/>
          <w:color w:val="000000"/>
          <w:sz w:val="24"/>
          <w:szCs w:val="24"/>
        </w:rPr>
        <w:t xml:space="preserve"> </w:t>
      </w:r>
      <w:r w:rsidR="009C16EB" w:rsidRPr="00CA0CE4">
        <w:rPr>
          <w:rFonts w:ascii="Times New Roman" w:hAnsi="Times New Roman"/>
          <w:color w:val="000000"/>
          <w:sz w:val="24"/>
          <w:szCs w:val="24"/>
        </w:rPr>
        <w:t xml:space="preserve">From </w:t>
      </w:r>
      <w:r w:rsidR="005A2581" w:rsidRPr="00CA0CE4">
        <w:rPr>
          <w:rFonts w:ascii="Times New Roman" w:hAnsi="Times New Roman"/>
          <w:color w:val="000000"/>
          <w:sz w:val="24"/>
          <w:szCs w:val="24"/>
        </w:rPr>
        <w:t>this initial time</w:t>
      </w:r>
      <w:r w:rsidR="009C16EB" w:rsidRPr="00CA0CE4">
        <w:rPr>
          <w:rFonts w:ascii="Times New Roman" w:hAnsi="Times New Roman"/>
          <w:color w:val="000000"/>
          <w:sz w:val="24"/>
          <w:szCs w:val="24"/>
        </w:rPr>
        <w:t xml:space="preserve"> </w:t>
      </w:r>
      <w:r w:rsidR="009C16EB" w:rsidRPr="00CA0CE4">
        <w:rPr>
          <w:rFonts w:ascii="Times New Roman" w:hAnsi="Times New Roman"/>
          <w:i/>
          <w:color w:val="000000"/>
          <w:sz w:val="24"/>
          <w:szCs w:val="24"/>
        </w:rPr>
        <w:t>t</w:t>
      </w:r>
      <w:r w:rsidR="009C16EB" w:rsidRPr="00CA0CE4">
        <w:rPr>
          <w:rFonts w:ascii="Times New Roman" w:hAnsi="Times New Roman"/>
          <w:i/>
          <w:color w:val="000000"/>
          <w:sz w:val="24"/>
          <w:szCs w:val="24"/>
          <w:vertAlign w:val="subscript"/>
        </w:rPr>
        <w:t>1</w:t>
      </w:r>
      <w:r w:rsidR="009C16EB" w:rsidRPr="00CA0CE4">
        <w:rPr>
          <w:rFonts w:ascii="Times New Roman" w:hAnsi="Times New Roman"/>
          <w:color w:val="000000"/>
          <w:sz w:val="24"/>
          <w:szCs w:val="24"/>
        </w:rPr>
        <w:t xml:space="preserve"> </w:t>
      </w:r>
      <w:r w:rsidR="005A2581" w:rsidRPr="00CA0CE4">
        <w:rPr>
          <w:rFonts w:ascii="Times New Roman" w:hAnsi="Times New Roman"/>
          <w:color w:val="000000"/>
          <w:sz w:val="24"/>
          <w:szCs w:val="24"/>
        </w:rPr>
        <w:t>we simulate 2</w:t>
      </w:r>
      <w:r w:rsidR="008B6CB6">
        <w:rPr>
          <w:rFonts w:ascii="Times New Roman" w:hAnsi="Times New Roman"/>
          <w:color w:val="000000"/>
          <w:sz w:val="24"/>
          <w:szCs w:val="24"/>
        </w:rPr>
        <w:t>0</w:t>
      </w:r>
      <w:r w:rsidR="005A2581" w:rsidRPr="00CA0CE4">
        <w:rPr>
          <w:rFonts w:ascii="Times New Roman" w:hAnsi="Times New Roman"/>
          <w:color w:val="000000"/>
          <w:sz w:val="24"/>
          <w:szCs w:val="24"/>
        </w:rPr>
        <w:t xml:space="preserve"> years of </w:t>
      </w:r>
      <w:r w:rsidR="00146BD6" w:rsidRPr="00CA0CE4">
        <w:rPr>
          <w:rFonts w:ascii="Times New Roman" w:hAnsi="Times New Roman"/>
          <w:color w:val="000000"/>
          <w:sz w:val="24"/>
          <w:szCs w:val="24"/>
        </w:rPr>
        <w:t xml:space="preserve">intensive </w:t>
      </w:r>
      <w:r w:rsidR="00146BD6" w:rsidRPr="00CA0CE4">
        <w:rPr>
          <w:rFonts w:ascii="Times New Roman" w:hAnsi="Times New Roman"/>
          <w:color w:val="000000"/>
          <w:sz w:val="24"/>
          <w:szCs w:val="24"/>
        </w:rPr>
        <w:lastRenderedPageBreak/>
        <w:t>removals</w:t>
      </w:r>
      <w:r w:rsidR="006F3D13" w:rsidRPr="00CA0CE4">
        <w:rPr>
          <w:rFonts w:ascii="Times New Roman" w:hAnsi="Times New Roman"/>
          <w:color w:val="000000"/>
          <w:sz w:val="24"/>
          <w:szCs w:val="24"/>
        </w:rPr>
        <w:t xml:space="preserve"> </w:t>
      </w:r>
      <w:r w:rsidR="00FB7946">
        <w:rPr>
          <w:rFonts w:ascii="Times New Roman" w:hAnsi="Times New Roman"/>
          <w:color w:val="000000"/>
          <w:sz w:val="24"/>
          <w:szCs w:val="24"/>
        </w:rPr>
        <w:t xml:space="preserve">using an assumed </w:t>
      </w:r>
      <w:r w:rsidR="00DD2617" w:rsidRPr="00705ED2">
        <w:rPr>
          <w:rFonts w:ascii="Times New Roman" w:hAnsi="Times New Roman"/>
          <w:i/>
          <w:color w:val="000000"/>
          <w:sz w:val="24"/>
          <w:szCs w:val="24"/>
        </w:rPr>
        <w:t>U</w:t>
      </w:r>
      <w:r w:rsidR="008B6CB6" w:rsidRPr="00CA0CE4">
        <w:rPr>
          <w:rFonts w:ascii="Times New Roman" w:hAnsi="Times New Roman"/>
          <w:i/>
          <w:color w:val="000000"/>
          <w:sz w:val="24"/>
          <w:szCs w:val="24"/>
          <w:vertAlign w:val="subscript"/>
        </w:rPr>
        <w:t>1</w:t>
      </w:r>
      <w:r w:rsidR="008B6CB6">
        <w:rPr>
          <w:rFonts w:ascii="Times New Roman" w:hAnsi="Times New Roman"/>
          <w:i/>
          <w:color w:val="000000"/>
          <w:sz w:val="24"/>
          <w:szCs w:val="24"/>
          <w:vertAlign w:val="subscript"/>
        </w:rPr>
        <w:t>901</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CA0CE4">
        <w:rPr>
          <w:rFonts w:ascii="Times New Roman" w:hAnsi="Times New Roman"/>
          <w:i/>
          <w:color w:val="000000"/>
          <w:sz w:val="24"/>
          <w:szCs w:val="24"/>
          <w:vertAlign w:val="subscript"/>
        </w:rPr>
        <w:t>2</w:t>
      </w:r>
      <w:r w:rsidR="008B6CB6">
        <w:rPr>
          <w:rFonts w:ascii="Times New Roman" w:hAnsi="Times New Roman"/>
          <w:i/>
          <w:color w:val="000000"/>
          <w:sz w:val="24"/>
          <w:szCs w:val="24"/>
          <w:vertAlign w:val="subscript"/>
        </w:rPr>
        <w:t>0</w:t>
      </w:r>
      <w:r w:rsidR="008B6CB6">
        <w:rPr>
          <w:rFonts w:ascii="Times New Roman" w:hAnsi="Times New Roman"/>
          <w:color w:val="000000"/>
          <w:sz w:val="24"/>
          <w:szCs w:val="24"/>
        </w:rPr>
        <w:t xml:space="preserve"> = 1.0</w:t>
      </w:r>
      <w:r w:rsidR="00FB7946">
        <w:rPr>
          <w:rFonts w:ascii="Times New Roman" w:hAnsi="Times New Roman"/>
          <w:color w:val="000000"/>
          <w:sz w:val="24"/>
          <w:szCs w:val="24"/>
        </w:rPr>
        <w:t xml:space="preserve"> </w:t>
      </w:r>
      <w:r w:rsidR="008B6CB6">
        <w:rPr>
          <w:rFonts w:ascii="Times New Roman" w:hAnsi="Times New Roman"/>
          <w:color w:val="000000"/>
          <w:sz w:val="24"/>
          <w:szCs w:val="24"/>
        </w:rPr>
        <w:t>representing the initial fishery, followed by 64 years of intermediate fishing removals (</w:t>
      </w:r>
      <w:r w:rsidR="00DD2617">
        <w:rPr>
          <w:rFonts w:ascii="Times New Roman" w:hAnsi="Times New Roman"/>
          <w:i/>
          <w:color w:val="000000"/>
          <w:sz w:val="24"/>
          <w:szCs w:val="24"/>
        </w:rPr>
        <w:t>U</w:t>
      </w:r>
      <w:r w:rsidR="00DD2617" w:rsidRPr="00112112">
        <w:rPr>
          <w:rFonts w:ascii="Times New Roman" w:hAnsi="Times New Roman"/>
          <w:i/>
          <w:color w:val="000000"/>
          <w:sz w:val="24"/>
          <w:szCs w:val="24"/>
          <w:vertAlign w:val="subscript"/>
        </w:rPr>
        <w:t>1921</w:t>
      </w:r>
      <w:r w:rsidR="008B6CB6" w:rsidRPr="00112112">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112112">
        <w:rPr>
          <w:rFonts w:ascii="Times New Roman" w:hAnsi="Times New Roman"/>
          <w:i/>
          <w:color w:val="000000"/>
          <w:sz w:val="24"/>
          <w:szCs w:val="24"/>
          <w:vertAlign w:val="subscript"/>
        </w:rPr>
        <w:t>8</w:t>
      </w:r>
      <w:r w:rsidR="008B6CB6">
        <w:rPr>
          <w:rFonts w:ascii="Times New Roman" w:hAnsi="Times New Roman"/>
          <w:i/>
          <w:color w:val="000000"/>
          <w:sz w:val="24"/>
          <w:szCs w:val="24"/>
          <w:vertAlign w:val="subscript"/>
        </w:rPr>
        <w:t>4</w:t>
      </w:r>
      <w:r w:rsidR="008B6CB6">
        <w:rPr>
          <w:rFonts w:ascii="Times New Roman" w:hAnsi="Times New Roman"/>
          <w:color w:val="000000"/>
          <w:sz w:val="24"/>
          <w:szCs w:val="24"/>
        </w:rPr>
        <w:t xml:space="preserve"> = 0.089)</w:t>
      </w:r>
      <w:r w:rsidR="00146BD6" w:rsidRPr="00CA0CE4">
        <w:rPr>
          <w:rFonts w:ascii="Times New Roman" w:hAnsi="Times New Roman"/>
          <w:color w:val="000000"/>
          <w:sz w:val="24"/>
          <w:szCs w:val="24"/>
        </w:rPr>
        <w:t xml:space="preserve"> until the population reaches abundance levels estimated when the fishery was closed in 198</w:t>
      </w:r>
      <w:r w:rsidR="00CA5D9D">
        <w:rPr>
          <w:rFonts w:ascii="Times New Roman" w:hAnsi="Times New Roman"/>
          <w:color w:val="000000"/>
          <w:sz w:val="24"/>
          <w:szCs w:val="24"/>
        </w:rPr>
        <w:t>4</w:t>
      </w:r>
      <w:r w:rsidR="007E1CA6" w:rsidRPr="00CA0CE4">
        <w:rPr>
          <w:rFonts w:ascii="Times New Roman" w:hAnsi="Times New Roman"/>
          <w:color w:val="000000"/>
          <w:sz w:val="24"/>
          <w:szCs w:val="24"/>
        </w:rPr>
        <w:t xml:space="preserve"> (</w:t>
      </w:r>
      <w:proofErr w:type="spellStart"/>
      <w:r w:rsidR="007E1CA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proofErr w:type="spellEnd"/>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8B6CB6">
        <w:rPr>
          <w:rFonts w:ascii="Times New Roman" w:hAnsi="Times New Roman"/>
          <w:color w:val="000000"/>
          <w:sz w:val="24"/>
          <w:szCs w:val="24"/>
        </w:rPr>
        <w:t xml:space="preserve"> = 282</w:t>
      </w:r>
      <w:r w:rsidR="008C48E3">
        <w:rPr>
          <w:rFonts w:ascii="Times New Roman" w:hAnsi="Times New Roman"/>
          <w:color w:val="000000"/>
          <w:sz w:val="24"/>
          <w:szCs w:val="24"/>
        </w:rPr>
        <w:t>;</w:t>
      </w:r>
      <w:r w:rsidR="008C48E3"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Wooley and </w:t>
      </w:r>
      <w:proofErr w:type="spellStart"/>
      <w:r w:rsidR="007E1CA6" w:rsidRPr="00CA0CE4">
        <w:rPr>
          <w:rFonts w:ascii="Times New Roman" w:hAnsi="Times New Roman"/>
          <w:color w:val="000000"/>
          <w:sz w:val="24"/>
          <w:szCs w:val="24"/>
        </w:rPr>
        <w:t>Crateau</w:t>
      </w:r>
      <w:proofErr w:type="spellEnd"/>
      <w:r w:rsidR="007E1CA6" w:rsidRPr="00CA0CE4">
        <w:rPr>
          <w:rFonts w:ascii="Times New Roman" w:hAnsi="Times New Roman"/>
          <w:color w:val="000000"/>
          <w:sz w:val="24"/>
          <w:szCs w:val="24"/>
        </w:rPr>
        <w:t xml:space="preserve"> 1985)</w:t>
      </w:r>
      <w:r w:rsidR="00146BD6" w:rsidRPr="00CA0CE4">
        <w:rPr>
          <w:rFonts w:ascii="Times New Roman" w:hAnsi="Times New Roman"/>
          <w:color w:val="000000"/>
          <w:sz w:val="24"/>
          <w:szCs w:val="24"/>
        </w:rPr>
        <w:t>.</w:t>
      </w:r>
      <w:r w:rsidR="00FB7946">
        <w:rPr>
          <w:rFonts w:ascii="Times New Roman" w:hAnsi="Times New Roman"/>
          <w:color w:val="000000"/>
          <w:sz w:val="24"/>
          <w:szCs w:val="24"/>
        </w:rPr>
        <w:t xml:space="preserve">  The values of </w:t>
      </w:r>
      <w:r w:rsidR="00DD2617">
        <w:rPr>
          <w:rFonts w:ascii="Times New Roman" w:hAnsi="Times New Roman"/>
          <w:i/>
          <w:iCs/>
          <w:color w:val="000000"/>
          <w:sz w:val="24"/>
          <w:szCs w:val="24"/>
        </w:rPr>
        <w:t>U</w:t>
      </w:r>
      <w:r w:rsidR="00FB7946">
        <w:rPr>
          <w:rFonts w:ascii="Times New Roman" w:hAnsi="Times New Roman"/>
          <w:color w:val="000000"/>
          <w:sz w:val="24"/>
          <w:szCs w:val="24"/>
        </w:rPr>
        <w:t xml:space="preserve"> used are within the range of annual exploitation estimated using SRA approaches in Ahrens and Pine (2014).</w:t>
      </w:r>
      <w:r w:rsidR="00AA5087">
        <w:rPr>
          <w:rFonts w:ascii="Times New Roman" w:hAnsi="Times New Roman"/>
          <w:color w:val="000000"/>
          <w:sz w:val="24"/>
          <w:szCs w:val="24"/>
        </w:rPr>
        <w:t xml:space="preserve"> </w:t>
      </w:r>
      <w:r w:rsidR="00FB7946">
        <w:rPr>
          <w:rFonts w:ascii="Times New Roman" w:hAnsi="Times New Roman"/>
          <w:color w:val="000000"/>
          <w:sz w:val="24"/>
          <w:szCs w:val="24"/>
        </w:rPr>
        <w:t xml:space="preserve"> </w:t>
      </w:r>
      <w:r w:rsidR="00CC1FD0">
        <w:rPr>
          <w:rFonts w:ascii="Times New Roman" w:hAnsi="Times New Roman"/>
          <w:color w:val="000000"/>
          <w:sz w:val="24"/>
          <w:szCs w:val="24"/>
        </w:rPr>
        <w:t>Population abundances are a function of the specified starting values and mortality rates</w:t>
      </w:r>
      <w:r w:rsidR="00E26903" w:rsidRPr="0023520A">
        <w:rPr>
          <w:rFonts w:ascii="Times New Roman" w:hAnsi="Times New Roman"/>
          <w:color w:val="000000"/>
          <w:sz w:val="24"/>
        </w:rPr>
        <w:t>.</w:t>
      </w:r>
      <w:r w:rsidR="00AA5087">
        <w:rPr>
          <w:rFonts w:ascii="Times New Roman" w:hAnsi="Times New Roman"/>
          <w:color w:val="000000"/>
          <w:sz w:val="24"/>
        </w:rPr>
        <w:t xml:space="preserve"> </w:t>
      </w:r>
      <w:r w:rsidR="00C32663">
        <w:rPr>
          <w:rFonts w:ascii="Times New Roman" w:hAnsi="Times New Roman"/>
          <w:color w:val="000000"/>
          <w:sz w:val="24"/>
        </w:rPr>
        <w:t>I</w:t>
      </w:r>
      <w:r w:rsidR="0023520A">
        <w:rPr>
          <w:rFonts w:ascii="Times New Roman" w:hAnsi="Times New Roman"/>
          <w:color w:val="000000"/>
          <w:sz w:val="24"/>
        </w:rPr>
        <w:t>n our model</w:t>
      </w:r>
      <w:r w:rsidR="00C32663">
        <w:rPr>
          <w:rFonts w:ascii="Times New Roman" w:hAnsi="Times New Roman"/>
          <w:color w:val="000000"/>
          <w:sz w:val="24"/>
        </w:rPr>
        <w:t>,</w:t>
      </w:r>
      <w:r w:rsidR="0023520A">
        <w:rPr>
          <w:rFonts w:ascii="Times New Roman" w:hAnsi="Times New Roman"/>
          <w:color w:val="000000"/>
          <w:sz w:val="24"/>
        </w:rPr>
        <w:t xml:space="preserve"> </w:t>
      </w:r>
      <w:r w:rsidR="008B6CB6" w:rsidRPr="0023520A">
        <w:rPr>
          <w:rFonts w:ascii="Times New Roman" w:hAnsi="Times New Roman"/>
          <w:color w:val="000000"/>
          <w:sz w:val="24"/>
        </w:rPr>
        <w:t xml:space="preserve">the carrying capacity for the population </w:t>
      </w:r>
      <w:proofErr w:type="gramStart"/>
      <w:r w:rsidR="008B6CB6" w:rsidRPr="0023520A">
        <w:rPr>
          <w:rFonts w:ascii="Times New Roman" w:hAnsi="Times New Roman"/>
          <w:color w:val="000000"/>
          <w:sz w:val="24"/>
        </w:rPr>
        <w:t>was reduced</w:t>
      </w:r>
      <w:proofErr w:type="gramEnd"/>
      <w:r w:rsidR="008B6CB6" w:rsidRPr="0023520A">
        <w:rPr>
          <w:rFonts w:ascii="Times New Roman" w:hAnsi="Times New Roman"/>
          <w:color w:val="000000"/>
          <w:sz w:val="24"/>
        </w:rPr>
        <w:t xml:space="preserve"> in </w:t>
      </w:r>
      <w:r w:rsidR="000B7BA4" w:rsidRPr="0023520A">
        <w:rPr>
          <w:rFonts w:ascii="Times New Roman" w:hAnsi="Times New Roman"/>
          <w:color w:val="000000"/>
          <w:sz w:val="24"/>
        </w:rPr>
        <w:t>19</w:t>
      </w:r>
      <w:r w:rsidR="000B7BA4">
        <w:rPr>
          <w:rFonts w:ascii="Times New Roman" w:hAnsi="Times New Roman"/>
          <w:color w:val="000000"/>
          <w:sz w:val="24"/>
        </w:rPr>
        <w:t>5</w:t>
      </w:r>
      <w:r w:rsidR="000B7BA4" w:rsidRPr="0023520A">
        <w:rPr>
          <w:rFonts w:ascii="Times New Roman" w:hAnsi="Times New Roman"/>
          <w:color w:val="000000"/>
          <w:sz w:val="24"/>
        </w:rPr>
        <w:t>7</w:t>
      </w:r>
      <w:r w:rsidR="008B6CB6" w:rsidRPr="0023520A">
        <w:rPr>
          <w:rFonts w:ascii="Times New Roman" w:hAnsi="Times New Roman"/>
          <w:color w:val="000000"/>
          <w:sz w:val="24"/>
        </w:rPr>
        <w:t xml:space="preserve"> to reflect loss of spawning habitat following initiation of </w:t>
      </w:r>
      <w:r w:rsidR="00533EE6">
        <w:rPr>
          <w:rFonts w:ascii="Times New Roman" w:hAnsi="Times New Roman"/>
          <w:color w:val="000000"/>
          <w:sz w:val="24"/>
        </w:rPr>
        <w:t>JWLD</w:t>
      </w:r>
      <w:r w:rsidR="008B6CB6" w:rsidRPr="0023520A">
        <w:rPr>
          <w:rFonts w:ascii="Times New Roman" w:hAnsi="Times New Roman"/>
          <w:color w:val="000000"/>
          <w:sz w:val="24"/>
        </w:rPr>
        <w:t xml:space="preserve"> construction.</w:t>
      </w:r>
      <w:r w:rsidR="008B6CB6">
        <w:rPr>
          <w:rFonts w:ascii="Times New Roman" w:hAnsi="Times New Roman"/>
          <w:color w:val="000000"/>
          <w:sz w:val="24"/>
          <w:szCs w:val="24"/>
        </w:rPr>
        <w:t xml:space="preserve"> </w:t>
      </w:r>
      <w:r w:rsidR="008E7069">
        <w:rPr>
          <w:rFonts w:ascii="Times New Roman" w:hAnsi="Times New Roman"/>
          <w:color w:val="000000"/>
          <w:sz w:val="24"/>
          <w:szCs w:val="24"/>
        </w:rPr>
        <w:t>This change to carrying capacity is based on post-dam carrying capacity estimated in Ahrens and Pine (201</w:t>
      </w:r>
      <w:r w:rsidR="00A3125D">
        <w:rPr>
          <w:rFonts w:ascii="Times New Roman" w:hAnsi="Times New Roman"/>
          <w:color w:val="000000"/>
          <w:sz w:val="24"/>
          <w:szCs w:val="24"/>
        </w:rPr>
        <w:t>4</w:t>
      </w:r>
      <w:r w:rsidR="008E7069">
        <w:rPr>
          <w:rFonts w:ascii="Times New Roman" w:hAnsi="Times New Roman"/>
          <w:color w:val="000000"/>
          <w:sz w:val="24"/>
          <w:szCs w:val="24"/>
        </w:rPr>
        <w:t>) and is calculated</w:t>
      </w:r>
      <w:r w:rsidR="008C48E3">
        <w:rPr>
          <w:rFonts w:ascii="Times New Roman" w:hAnsi="Times New Roman"/>
          <w:color w:val="000000"/>
          <w:sz w:val="24"/>
          <w:szCs w:val="24"/>
        </w:rPr>
        <w:t xml:space="preserve"> in our model</w:t>
      </w:r>
      <w:r w:rsidR="008E7069">
        <w:rPr>
          <w:rFonts w:ascii="Times New Roman" w:hAnsi="Times New Roman"/>
          <w:color w:val="000000"/>
          <w:sz w:val="24"/>
          <w:szCs w:val="24"/>
        </w:rPr>
        <w:t xml:space="preserve"> using a unique post-dam </w:t>
      </w:r>
      <w:r w:rsidR="00472307">
        <w:rPr>
          <w:rFonts w:ascii="Times New Roman" w:hAnsi="Times New Roman"/>
          <w:color w:val="000000"/>
          <w:sz w:val="24"/>
          <w:szCs w:val="24"/>
        </w:rPr>
        <w:t xml:space="preserve">density dependent </w:t>
      </w:r>
      <w:r w:rsidR="008E7069">
        <w:rPr>
          <w:rFonts w:ascii="Times New Roman" w:hAnsi="Times New Roman"/>
          <w:color w:val="000000"/>
          <w:sz w:val="24"/>
          <w:szCs w:val="24"/>
        </w:rPr>
        <w:t>parameter (</w:t>
      </w:r>
      <m:oMath>
        <m:r>
          <w:rPr>
            <w:rFonts w:ascii="Cambria Math" w:hAnsi="Cambria Math"/>
            <w:color w:val="000000"/>
            <w:sz w:val="24"/>
            <w:szCs w:val="24"/>
          </w:rPr>
          <m:t>β</m:t>
        </m:r>
      </m:oMath>
      <w:r w:rsidR="008E7069">
        <w:rPr>
          <w:rFonts w:ascii="Times New Roman" w:hAnsi="Times New Roman"/>
          <w:color w:val="000000"/>
          <w:sz w:val="24"/>
          <w:szCs w:val="24"/>
        </w:rPr>
        <w:t>) for the Beverton-Holt function</w:t>
      </w:r>
      <w:r w:rsidR="00C60B4A">
        <w:rPr>
          <w:rFonts w:ascii="Times New Roman" w:hAnsi="Times New Roman"/>
          <w:color w:val="000000"/>
          <w:sz w:val="24"/>
          <w:szCs w:val="24"/>
        </w:rPr>
        <w:t xml:space="preserve"> applied after </w:t>
      </w:r>
      <w:r w:rsidR="00C60B4A" w:rsidRPr="0023520A">
        <w:rPr>
          <w:rFonts w:ascii="Times New Roman" w:hAnsi="Times New Roman"/>
          <w:i/>
          <w:color w:val="000000"/>
          <w:sz w:val="24"/>
          <w:szCs w:val="24"/>
        </w:rPr>
        <w:t>t</w:t>
      </w:r>
      <w:r w:rsidR="00C60B4A">
        <w:rPr>
          <w:rFonts w:ascii="Times New Roman" w:hAnsi="Times New Roman"/>
          <w:color w:val="000000"/>
          <w:sz w:val="24"/>
          <w:szCs w:val="24"/>
        </w:rPr>
        <w:t>=47</w:t>
      </w:r>
      <w:r w:rsidR="008E7069">
        <w:rPr>
          <w:rFonts w:ascii="Times New Roman" w:hAnsi="Times New Roman"/>
          <w:color w:val="000000"/>
          <w:sz w:val="24"/>
          <w:szCs w:val="24"/>
        </w:rPr>
        <w:t>.</w:t>
      </w:r>
      <w:r w:rsidR="00AA5087">
        <w:rPr>
          <w:rFonts w:ascii="Times New Roman" w:hAnsi="Times New Roman"/>
          <w:color w:val="000000"/>
          <w:sz w:val="24"/>
          <w:szCs w:val="24"/>
        </w:rPr>
        <w:t xml:space="preserve"> </w:t>
      </w:r>
      <w:r w:rsidR="00E512EC">
        <w:rPr>
          <w:rFonts w:ascii="Times New Roman" w:hAnsi="Times New Roman"/>
          <w:color w:val="000000"/>
          <w:sz w:val="24"/>
          <w:szCs w:val="24"/>
        </w:rPr>
        <w:t xml:space="preserve">We consider this carrying capacity estimate an </w:t>
      </w:r>
      <w:proofErr w:type="gramStart"/>
      <w:r w:rsidR="00E512EC">
        <w:rPr>
          <w:rFonts w:ascii="Times New Roman" w:hAnsi="Times New Roman"/>
          <w:color w:val="000000"/>
          <w:sz w:val="24"/>
          <w:szCs w:val="24"/>
        </w:rPr>
        <w:t>approximation</w:t>
      </w:r>
      <w:proofErr w:type="gramEnd"/>
      <w:r w:rsidR="00E512EC">
        <w:rPr>
          <w:rFonts w:ascii="Times New Roman" w:hAnsi="Times New Roman"/>
          <w:color w:val="000000"/>
          <w:sz w:val="24"/>
          <w:szCs w:val="24"/>
        </w:rPr>
        <w:t xml:space="preserve"> as no other estimates are available.</w:t>
      </w:r>
      <w:r w:rsidR="00AA5087">
        <w:rPr>
          <w:rFonts w:ascii="Times New Roman" w:hAnsi="Times New Roman"/>
          <w:color w:val="000000"/>
          <w:sz w:val="24"/>
          <w:szCs w:val="24"/>
        </w:rPr>
        <w:t xml:space="preserve"> </w:t>
      </w:r>
      <w:proofErr w:type="gramStart"/>
      <w:r w:rsidR="00146BD6" w:rsidRPr="00CA0CE4">
        <w:rPr>
          <w:rFonts w:ascii="Times New Roman" w:hAnsi="Times New Roman"/>
          <w:color w:val="000000"/>
          <w:sz w:val="24"/>
          <w:szCs w:val="24"/>
        </w:rPr>
        <w:t>We then</w:t>
      </w:r>
      <w:r w:rsidR="007E1CA6" w:rsidRPr="00CA0CE4">
        <w:rPr>
          <w:rFonts w:ascii="Times New Roman" w:hAnsi="Times New Roman"/>
          <w:color w:val="000000"/>
          <w:sz w:val="24"/>
          <w:szCs w:val="24"/>
        </w:rPr>
        <w:t xml:space="preserve"> a</w:t>
      </w:r>
      <w:r w:rsidR="005A2581" w:rsidRPr="00CA0CE4">
        <w:rPr>
          <w:rFonts w:ascii="Times New Roman" w:hAnsi="Times New Roman"/>
          <w:color w:val="000000"/>
          <w:sz w:val="24"/>
          <w:szCs w:val="24"/>
        </w:rPr>
        <w:t>llow the predicted population to recover over a</w:t>
      </w:r>
      <w:r w:rsidR="007E1CA6" w:rsidRPr="00CA0CE4">
        <w:rPr>
          <w:rFonts w:ascii="Times New Roman" w:hAnsi="Times New Roman"/>
          <w:color w:val="000000"/>
          <w:sz w:val="24"/>
          <w:szCs w:val="24"/>
        </w:rPr>
        <w:t xml:space="preserve"> </w:t>
      </w:r>
      <w:r w:rsidR="00194689" w:rsidRPr="00CA0CE4">
        <w:rPr>
          <w:rFonts w:ascii="Times New Roman" w:hAnsi="Times New Roman"/>
          <w:color w:val="000000"/>
          <w:sz w:val="24"/>
          <w:szCs w:val="24"/>
        </w:rPr>
        <w:t>100</w:t>
      </w:r>
      <w:r w:rsidR="00194689">
        <w:rPr>
          <w:rFonts w:ascii="Times New Roman" w:hAnsi="Times New Roman"/>
          <w:color w:val="000000"/>
          <w:sz w:val="24"/>
          <w:szCs w:val="24"/>
        </w:rPr>
        <w:t>-</w:t>
      </w:r>
      <w:r w:rsidR="007E1CA6" w:rsidRPr="00CA0CE4">
        <w:rPr>
          <w:rFonts w:ascii="Times New Roman" w:hAnsi="Times New Roman"/>
          <w:color w:val="000000"/>
          <w:sz w:val="24"/>
          <w:szCs w:val="24"/>
        </w:rPr>
        <w:t>year period</w:t>
      </w:r>
      <w:r w:rsidR="00146BD6" w:rsidRPr="00CA0CE4">
        <w:rPr>
          <w:rFonts w:ascii="Times New Roman" w:hAnsi="Times New Roman"/>
          <w:color w:val="000000"/>
          <w:sz w:val="24"/>
          <w:szCs w:val="24"/>
        </w:rPr>
        <w:t xml:space="preserve"> (</w:t>
      </w:r>
      <w:proofErr w:type="spellStart"/>
      <w:r w:rsidR="00146BD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proofErr w:type="spellEnd"/>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2084</w:t>
      </w:r>
      <w:r w:rsidR="00146BD6" w:rsidRPr="00CA0CE4">
        <w:rPr>
          <w:rFonts w:ascii="Times New Roman" w:hAnsi="Times New Roman"/>
          <w:color w:val="000000"/>
          <w:sz w:val="24"/>
          <w:szCs w:val="24"/>
        </w:rPr>
        <w:t>) and assess</w:t>
      </w:r>
      <w:r w:rsidR="005B6CA9">
        <w:rPr>
          <w:rFonts w:ascii="Times New Roman" w:hAnsi="Times New Roman"/>
          <w:color w:val="000000"/>
          <w:sz w:val="24"/>
          <w:szCs w:val="24"/>
        </w:rPr>
        <w:t>ed</w:t>
      </w:r>
      <w:r w:rsidR="00146BD6" w:rsidRPr="00CA0CE4">
        <w:rPr>
          <w:rFonts w:ascii="Times New Roman" w:hAnsi="Times New Roman"/>
          <w:color w:val="000000"/>
          <w:sz w:val="24"/>
          <w:szCs w:val="24"/>
        </w:rPr>
        <w:t xml:space="preserve"> population status at </w:t>
      </w:r>
      <w:r w:rsidR="00C32663">
        <w:rPr>
          <w:rFonts w:ascii="Times New Roman" w:hAnsi="Times New Roman"/>
          <w:color w:val="000000"/>
          <w:sz w:val="24"/>
          <w:szCs w:val="24"/>
        </w:rPr>
        <w:t>the 2023</w:t>
      </w:r>
      <w:r w:rsidR="008E7069">
        <w:rPr>
          <w:rFonts w:ascii="Times New Roman" w:hAnsi="Times New Roman"/>
          <w:color w:val="000000"/>
          <w:sz w:val="24"/>
          <w:szCs w:val="24"/>
        </w:rPr>
        <w:t xml:space="preserve"> </w:t>
      </w:r>
      <w:r w:rsidR="00C32663">
        <w:rPr>
          <w:rFonts w:ascii="Times New Roman" w:hAnsi="Times New Roman"/>
          <w:color w:val="000000"/>
          <w:sz w:val="24"/>
          <w:szCs w:val="24"/>
        </w:rPr>
        <w:t xml:space="preserve">recovery </w:t>
      </w:r>
      <w:r w:rsidR="00146BD6" w:rsidRPr="00CA0CE4">
        <w:rPr>
          <w:rFonts w:ascii="Times New Roman" w:hAnsi="Times New Roman"/>
          <w:color w:val="000000"/>
          <w:sz w:val="24"/>
          <w:szCs w:val="24"/>
        </w:rPr>
        <w:t>benchmark</w:t>
      </w:r>
      <w:r w:rsidR="000F110A"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identified in the GSRP</w:t>
      </w:r>
      <w:r w:rsidR="007E1CA6" w:rsidRPr="00CA0CE4">
        <w:rPr>
          <w:rFonts w:ascii="Times New Roman" w:hAnsi="Times New Roman"/>
          <w:color w:val="000000"/>
          <w:sz w:val="24"/>
          <w:szCs w:val="24"/>
        </w:rPr>
        <w:t>.</w:t>
      </w:r>
      <w:proofErr w:type="gramEnd"/>
    </w:p>
    <w:p w14:paraId="56899A6D" w14:textId="62FD3DF6" w:rsidR="00AA5087" w:rsidRDefault="007E1CA6" w:rsidP="00437FC1">
      <w:pPr>
        <w:spacing w:line="480" w:lineRule="auto"/>
        <w:rPr>
          <w:rFonts w:ascii="Times New Roman" w:hAnsi="Times New Roman"/>
          <w:color w:val="000000"/>
          <w:sz w:val="24"/>
          <w:szCs w:val="24"/>
        </w:rPr>
      </w:pPr>
      <w:r w:rsidRPr="00CA0CE4">
        <w:rPr>
          <w:rFonts w:ascii="Times New Roman" w:hAnsi="Times New Roman"/>
          <w:color w:val="000000"/>
          <w:sz w:val="24"/>
          <w:szCs w:val="24"/>
        </w:rPr>
        <w:tab/>
        <w:t>S</w:t>
      </w:r>
      <w:r w:rsidR="00B330D8" w:rsidRPr="00CA0CE4">
        <w:rPr>
          <w:rFonts w:ascii="Times New Roman" w:hAnsi="Times New Roman"/>
          <w:color w:val="000000"/>
          <w:sz w:val="24"/>
          <w:szCs w:val="24"/>
        </w:rPr>
        <w:t>ix</w:t>
      </w:r>
      <w:r w:rsidRPr="00CA0CE4">
        <w:rPr>
          <w:rFonts w:ascii="Times New Roman" w:hAnsi="Times New Roman"/>
          <w:color w:val="000000"/>
          <w:sz w:val="24"/>
          <w:szCs w:val="24"/>
        </w:rPr>
        <w:t xml:space="preserve"> scenarios</w:t>
      </w:r>
      <w:r w:rsidR="005A2581" w:rsidRPr="00CA0CE4">
        <w:rPr>
          <w:rFonts w:ascii="Times New Roman" w:hAnsi="Times New Roman"/>
          <w:color w:val="000000"/>
          <w:sz w:val="24"/>
          <w:szCs w:val="24"/>
        </w:rPr>
        <w:t xml:space="preserve"> based on input from</w:t>
      </w:r>
      <w:r w:rsidR="00A33667" w:rsidRPr="00CA0CE4">
        <w:rPr>
          <w:rFonts w:ascii="Times New Roman" w:hAnsi="Times New Roman"/>
          <w:color w:val="000000"/>
          <w:sz w:val="24"/>
          <w:szCs w:val="24"/>
        </w:rPr>
        <w:t xml:space="preserve"> an informal group of agency, academic, and </w:t>
      </w:r>
      <w:r w:rsidR="004B4FB7">
        <w:rPr>
          <w:rFonts w:ascii="Times New Roman" w:hAnsi="Times New Roman"/>
          <w:color w:val="000000"/>
          <w:sz w:val="24"/>
          <w:szCs w:val="24"/>
        </w:rPr>
        <w:t>non-governmental organization</w:t>
      </w:r>
      <w:r w:rsidR="00A33667" w:rsidRPr="00CA0CE4">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researchers and managers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working group”) were developed to examine how </w:t>
      </w:r>
      <w:r w:rsidRPr="00CA0CE4">
        <w:rPr>
          <w:rFonts w:ascii="Times New Roman" w:hAnsi="Times New Roman"/>
          <w:color w:val="000000"/>
          <w:sz w:val="24"/>
          <w:szCs w:val="24"/>
        </w:rPr>
        <w:t>life history characteristic</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w:t>
      </w:r>
      <w:r w:rsidR="00096ADA" w:rsidRPr="00CA0CE4">
        <w:rPr>
          <w:rFonts w:ascii="Times New Roman" w:hAnsi="Times New Roman"/>
          <w:color w:val="000000"/>
          <w:sz w:val="24"/>
          <w:szCs w:val="24"/>
        </w:rPr>
        <w:t>boom-bust spawning</w:t>
      </w:r>
      <w:r w:rsidRPr="00CA0CE4">
        <w:rPr>
          <w:rFonts w:ascii="Times New Roman" w:hAnsi="Times New Roman"/>
          <w:color w:val="000000"/>
          <w:sz w:val="24"/>
          <w:szCs w:val="24"/>
        </w:rPr>
        <w:t>) or management action</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changes in adult mortality</w:t>
      </w:r>
      <w:r w:rsidR="00096ADA" w:rsidRPr="00CA0CE4">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w:t>
      </w:r>
      <w:r w:rsidR="00A33667" w:rsidRPr="00CA0CE4">
        <w:rPr>
          <w:rFonts w:ascii="Times New Roman" w:hAnsi="Times New Roman"/>
          <w:color w:val="000000"/>
          <w:sz w:val="24"/>
          <w:szCs w:val="24"/>
        </w:rPr>
        <w:t xml:space="preserve"> influence </w:t>
      </w:r>
      <w:r w:rsidR="004B4FB7">
        <w:rPr>
          <w:rFonts w:ascii="Times New Roman" w:hAnsi="Times New Roman"/>
          <w:color w:val="000000"/>
          <w:sz w:val="24"/>
          <w:szCs w:val="24"/>
        </w:rPr>
        <w:t xml:space="preserve">the </w:t>
      </w:r>
      <w:r w:rsidR="00A33667" w:rsidRPr="00CA0CE4">
        <w:rPr>
          <w:rFonts w:ascii="Times New Roman" w:hAnsi="Times New Roman"/>
          <w:color w:val="000000"/>
          <w:sz w:val="24"/>
          <w:szCs w:val="24"/>
        </w:rPr>
        <w:t>population recovery</w:t>
      </w:r>
      <w:r w:rsidR="00D80E4F" w:rsidRPr="00CA0CE4">
        <w:rPr>
          <w:rFonts w:ascii="Times New Roman" w:hAnsi="Times New Roman"/>
          <w:color w:val="000000"/>
          <w:sz w:val="24"/>
          <w:szCs w:val="24"/>
        </w:rPr>
        <w:t xml:space="preserve"> rate </w:t>
      </w:r>
      <w:r w:rsidRPr="00CA0CE4">
        <w:rPr>
          <w:rFonts w:ascii="Times New Roman" w:hAnsi="Times New Roman"/>
          <w:color w:val="000000"/>
          <w:sz w:val="24"/>
          <w:szCs w:val="24"/>
        </w:rPr>
        <w:t>by adjusting model parameters to test each hypothes</w:t>
      </w:r>
      <w:r w:rsidR="004B4FB7">
        <w:rPr>
          <w:rFonts w:ascii="Times New Roman" w:hAnsi="Times New Roman"/>
          <w:color w:val="000000"/>
          <w:sz w:val="24"/>
          <w:szCs w:val="24"/>
        </w:rPr>
        <w:t>i</w:t>
      </w:r>
      <w:r w:rsidRPr="00CA0CE4">
        <w:rPr>
          <w:rFonts w:ascii="Times New Roman" w:hAnsi="Times New Roman"/>
          <w:color w:val="000000"/>
          <w:sz w:val="24"/>
          <w:szCs w:val="24"/>
        </w:rPr>
        <w:t>s (</w:t>
      </w:r>
      <w:r w:rsidR="00824D56" w:rsidRPr="00CA0CE4">
        <w:rPr>
          <w:rFonts w:ascii="Times New Roman" w:hAnsi="Times New Roman"/>
          <w:color w:val="000000"/>
          <w:sz w:val="24"/>
          <w:szCs w:val="24"/>
        </w:rPr>
        <w:t xml:space="preserve">Table 2). </w:t>
      </w:r>
      <w:r w:rsidR="00054D05" w:rsidRPr="00CA0CE4">
        <w:rPr>
          <w:rFonts w:ascii="Times New Roman" w:hAnsi="Times New Roman"/>
          <w:color w:val="000000"/>
          <w:sz w:val="24"/>
          <w:szCs w:val="24"/>
        </w:rPr>
        <w:t xml:space="preserve">A baseline population simulation (Scenario 1) </w:t>
      </w:r>
      <w:proofErr w:type="gramStart"/>
      <w:r w:rsidR="00054D05" w:rsidRPr="00CA0CE4">
        <w:rPr>
          <w:rFonts w:ascii="Times New Roman" w:hAnsi="Times New Roman"/>
          <w:color w:val="000000"/>
          <w:sz w:val="24"/>
          <w:szCs w:val="24"/>
        </w:rPr>
        <w:t>was created</w:t>
      </w:r>
      <w:proofErr w:type="gramEnd"/>
      <w:r w:rsidR="00054D05" w:rsidRPr="00CA0CE4">
        <w:rPr>
          <w:rFonts w:ascii="Times New Roman" w:hAnsi="Times New Roman"/>
          <w:color w:val="000000"/>
          <w:sz w:val="24"/>
          <w:szCs w:val="24"/>
        </w:rPr>
        <w:t xml:space="preserve"> to estimate </w:t>
      </w:r>
      <w:r w:rsidR="0091633B">
        <w:rPr>
          <w:rFonts w:ascii="Times New Roman" w:hAnsi="Times New Roman"/>
          <w:color w:val="000000"/>
          <w:sz w:val="24"/>
          <w:szCs w:val="24"/>
        </w:rPr>
        <w:t xml:space="preserve">a </w:t>
      </w:r>
      <w:r w:rsidR="00054D05" w:rsidRPr="00CA0CE4">
        <w:rPr>
          <w:rFonts w:ascii="Times New Roman" w:hAnsi="Times New Roman"/>
          <w:color w:val="000000"/>
          <w:sz w:val="24"/>
          <w:szCs w:val="24"/>
        </w:rPr>
        <w:t xml:space="preserve">simple projection of population size and establish a reference from which to compare other models. </w:t>
      </w:r>
      <w:r w:rsidR="0091633B">
        <w:rPr>
          <w:rFonts w:ascii="Times New Roman" w:hAnsi="Times New Roman"/>
          <w:color w:val="000000"/>
          <w:sz w:val="24"/>
          <w:szCs w:val="24"/>
        </w:rPr>
        <w:t xml:space="preserve">Uncertainty </w:t>
      </w:r>
      <w:proofErr w:type="gramStart"/>
      <w:r w:rsidR="0091633B">
        <w:rPr>
          <w:rFonts w:ascii="Times New Roman" w:hAnsi="Times New Roman"/>
          <w:color w:val="000000"/>
          <w:sz w:val="24"/>
          <w:szCs w:val="24"/>
        </w:rPr>
        <w:t>was represented</w:t>
      </w:r>
      <w:proofErr w:type="gramEnd"/>
      <w:r w:rsidR="0091633B">
        <w:rPr>
          <w:rFonts w:ascii="Times New Roman" w:hAnsi="Times New Roman"/>
          <w:color w:val="000000"/>
          <w:sz w:val="24"/>
          <w:szCs w:val="24"/>
        </w:rPr>
        <w:t xml:space="preserve"> by running the population model once for pre-dam and post-dam median carrying capacity estimates and once at each of the confidence limits (i.e. three runs in total). Each of these </w:t>
      </w:r>
      <w:r w:rsidR="00054D05" w:rsidRPr="00CA0CE4">
        <w:rPr>
          <w:rFonts w:ascii="Times New Roman" w:hAnsi="Times New Roman"/>
          <w:color w:val="000000"/>
          <w:sz w:val="24"/>
          <w:szCs w:val="24"/>
        </w:rPr>
        <w:t>baseline</w:t>
      </w:r>
      <w:r w:rsidR="0091633B">
        <w:rPr>
          <w:rFonts w:ascii="Times New Roman" w:hAnsi="Times New Roman"/>
          <w:color w:val="000000"/>
          <w:sz w:val="24"/>
          <w:szCs w:val="24"/>
        </w:rPr>
        <w:t>s</w:t>
      </w:r>
      <w:r w:rsidR="00054D05" w:rsidRPr="00CA0CE4">
        <w:rPr>
          <w:rFonts w:ascii="Times New Roman" w:hAnsi="Times New Roman"/>
          <w:color w:val="000000"/>
          <w:sz w:val="24"/>
          <w:szCs w:val="24"/>
        </w:rPr>
        <w:t xml:space="preserve"> was fit to </w:t>
      </w:r>
      <w:r w:rsidR="009C6E9A">
        <w:rPr>
          <w:rFonts w:ascii="Times New Roman" w:hAnsi="Times New Roman"/>
          <w:color w:val="000000"/>
          <w:sz w:val="24"/>
          <w:szCs w:val="24"/>
        </w:rPr>
        <w:t>two</w:t>
      </w:r>
      <w:r w:rsidR="009C6E9A"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target estimates of population size</w:t>
      </w:r>
      <w:r w:rsidR="00BA03A4">
        <w:rPr>
          <w:rFonts w:ascii="Times New Roman" w:hAnsi="Times New Roman"/>
          <w:color w:val="000000"/>
          <w:sz w:val="24"/>
          <w:szCs w:val="24"/>
        </w:rPr>
        <w:t xml:space="preserve">: </w:t>
      </w:r>
      <w:r w:rsidR="00054D05" w:rsidRPr="00CA0CE4">
        <w:rPr>
          <w:rFonts w:ascii="Times New Roman" w:hAnsi="Times New Roman"/>
          <w:color w:val="000000"/>
          <w:sz w:val="24"/>
          <w:szCs w:val="24"/>
        </w:rPr>
        <w:t xml:space="preserve">2009 population size (Ahrens </w:t>
      </w:r>
      <w:r w:rsidR="00054D05" w:rsidRPr="00CA0CE4">
        <w:rPr>
          <w:rFonts w:ascii="Times New Roman" w:hAnsi="Times New Roman"/>
          <w:color w:val="000000"/>
          <w:sz w:val="24"/>
          <w:szCs w:val="24"/>
        </w:rPr>
        <w:lastRenderedPageBreak/>
        <w:t>and Pine 2014)</w:t>
      </w:r>
      <w:r w:rsidR="004B4FB7">
        <w:rPr>
          <w:rFonts w:ascii="Times New Roman" w:hAnsi="Times New Roman"/>
          <w:color w:val="000000"/>
          <w:sz w:val="24"/>
          <w:szCs w:val="24"/>
        </w:rPr>
        <w:t>,</w:t>
      </w:r>
      <w:r w:rsidR="00054D05" w:rsidRPr="00CA0CE4">
        <w:rPr>
          <w:rFonts w:ascii="Times New Roman" w:hAnsi="Times New Roman"/>
          <w:color w:val="000000"/>
          <w:sz w:val="24"/>
          <w:szCs w:val="24"/>
        </w:rPr>
        <w:t xml:space="preserve"> and </w:t>
      </w:r>
      <w:proofErr w:type="spellStart"/>
      <w:proofErr w:type="gramStart"/>
      <w:r w:rsidR="003D4C50" w:rsidRPr="00CA0CE4">
        <w:rPr>
          <w:rFonts w:ascii="Times New Roman" w:hAnsi="Times New Roman"/>
          <w:i/>
          <w:color w:val="000000"/>
          <w:sz w:val="24"/>
          <w:szCs w:val="24"/>
        </w:rPr>
        <w:t>N</w:t>
      </w:r>
      <w:r w:rsidR="009564B1" w:rsidRPr="00CA0CE4">
        <w:rPr>
          <w:rFonts w:ascii="Times New Roman" w:hAnsi="Times New Roman"/>
          <w:i/>
          <w:color w:val="000000"/>
          <w:sz w:val="24"/>
          <w:szCs w:val="24"/>
          <w:vertAlign w:val="subscript"/>
        </w:rPr>
        <w:t>t</w:t>
      </w:r>
      <w:proofErr w:type="spellEnd"/>
      <w:r w:rsidR="009564B1" w:rsidRPr="00CA0CE4">
        <w:rPr>
          <w:rFonts w:ascii="Times New Roman" w:hAnsi="Times New Roman"/>
          <w:i/>
          <w:color w:val="000000"/>
          <w:sz w:val="24"/>
          <w:szCs w:val="24"/>
          <w:vertAlign w:val="subscript"/>
        </w:rPr>
        <w:t>=</w:t>
      </w:r>
      <w:proofErr w:type="gramEnd"/>
      <w:r w:rsidR="009564B1" w:rsidRPr="00CA0CE4">
        <w:rPr>
          <w:rFonts w:ascii="Times New Roman" w:hAnsi="Times New Roman"/>
          <w:i/>
          <w:color w:val="000000"/>
          <w:sz w:val="24"/>
          <w:szCs w:val="24"/>
          <w:vertAlign w:val="subscript"/>
        </w:rPr>
        <w:t>26</w:t>
      </w:r>
      <w:r w:rsidR="009564B1" w:rsidRPr="00CA0CE4">
        <w:rPr>
          <w:rFonts w:ascii="Times New Roman" w:hAnsi="Times New Roman"/>
          <w:color w:val="000000"/>
          <w:sz w:val="24"/>
          <w:szCs w:val="24"/>
        </w:rPr>
        <w:t xml:space="preserve"> (1985)</w:t>
      </w:r>
      <w:r w:rsidR="00E262BC"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population size (</w:t>
      </w:r>
      <w:r w:rsidR="00054D05" w:rsidRPr="00002F33">
        <w:rPr>
          <w:rFonts w:ascii="Times New Roman" w:hAnsi="Times New Roman"/>
          <w:color w:val="000000"/>
          <w:sz w:val="24"/>
          <w:szCs w:val="24"/>
        </w:rPr>
        <w:t>Wooley</w:t>
      </w:r>
      <w:r w:rsidR="00054D05" w:rsidRPr="00CA0CE4">
        <w:rPr>
          <w:rFonts w:ascii="Times New Roman" w:hAnsi="Times New Roman"/>
          <w:color w:val="000000"/>
          <w:sz w:val="24"/>
          <w:szCs w:val="24"/>
        </w:rPr>
        <w:t xml:space="preserve"> and </w:t>
      </w:r>
      <w:proofErr w:type="spellStart"/>
      <w:r w:rsidR="00054D05" w:rsidRPr="00CA0CE4">
        <w:rPr>
          <w:rFonts w:ascii="Times New Roman" w:hAnsi="Times New Roman"/>
          <w:color w:val="000000"/>
          <w:sz w:val="24"/>
          <w:szCs w:val="24"/>
        </w:rPr>
        <w:t>Crateau</w:t>
      </w:r>
      <w:proofErr w:type="spellEnd"/>
      <w:r w:rsidR="00054D05" w:rsidRPr="00CA0CE4">
        <w:rPr>
          <w:rFonts w:ascii="Times New Roman" w:hAnsi="Times New Roman"/>
          <w:color w:val="000000"/>
          <w:sz w:val="24"/>
          <w:szCs w:val="24"/>
        </w:rPr>
        <w:t xml:space="preserve"> 1985)</w:t>
      </w:r>
      <w:r w:rsidR="00FB5377" w:rsidRPr="00CA0CE4">
        <w:rPr>
          <w:rFonts w:ascii="Times New Roman" w:hAnsi="Times New Roman"/>
          <w:color w:val="000000"/>
          <w:sz w:val="24"/>
          <w:szCs w:val="24"/>
        </w:rPr>
        <w:t>.</w:t>
      </w:r>
      <w:r w:rsidR="001954C0" w:rsidRPr="00CA0CE4">
        <w:rPr>
          <w:rFonts w:ascii="Times New Roman" w:hAnsi="Times New Roman"/>
          <w:color w:val="000000"/>
          <w:sz w:val="24"/>
          <w:szCs w:val="24"/>
        </w:rPr>
        <w:t xml:space="preserve"> </w:t>
      </w:r>
      <w:r w:rsidR="005C0FBF">
        <w:rPr>
          <w:rFonts w:ascii="Times New Roman" w:hAnsi="Times New Roman"/>
          <w:color w:val="000000"/>
          <w:sz w:val="24"/>
          <w:szCs w:val="24"/>
        </w:rPr>
        <w:t xml:space="preserve">Fitting </w:t>
      </w:r>
      <w:proofErr w:type="gramStart"/>
      <w:r w:rsidR="00B85284">
        <w:rPr>
          <w:rFonts w:ascii="Times New Roman" w:hAnsi="Times New Roman"/>
          <w:color w:val="000000"/>
          <w:sz w:val="24"/>
          <w:szCs w:val="24"/>
        </w:rPr>
        <w:t>was done</w:t>
      </w:r>
      <w:proofErr w:type="gramEnd"/>
      <w:r w:rsidR="0009244E">
        <w:rPr>
          <w:rFonts w:ascii="Times New Roman" w:hAnsi="Times New Roman"/>
          <w:color w:val="000000"/>
          <w:sz w:val="24"/>
          <w:szCs w:val="24"/>
        </w:rPr>
        <w:t xml:space="preserve"> by</w:t>
      </w:r>
      <w:r w:rsidR="00B85284">
        <w:rPr>
          <w:rFonts w:ascii="Times New Roman" w:hAnsi="Times New Roman"/>
          <w:color w:val="000000"/>
          <w:sz w:val="24"/>
          <w:szCs w:val="24"/>
        </w:rPr>
        <w:t xml:space="preserve"> </w:t>
      </w:r>
      <w:r w:rsidR="0009244E">
        <w:rPr>
          <w:rFonts w:ascii="Times New Roman" w:hAnsi="Times New Roman"/>
          <w:color w:val="000000"/>
          <w:sz w:val="24"/>
          <w:szCs w:val="24"/>
        </w:rPr>
        <w:t>tuning</w:t>
      </w:r>
      <w:r w:rsidR="005C0FBF">
        <w:rPr>
          <w:rFonts w:ascii="Times New Roman" w:hAnsi="Times New Roman"/>
          <w:color w:val="000000"/>
          <w:sz w:val="24"/>
          <w:szCs w:val="24"/>
        </w:rPr>
        <w:t xml:space="preserve"> </w:t>
      </w:r>
      <w:r w:rsidR="00DD2617">
        <w:rPr>
          <w:rFonts w:ascii="Times New Roman" w:hAnsi="Times New Roman"/>
          <w:color w:val="000000"/>
          <w:sz w:val="24"/>
          <w:szCs w:val="24"/>
        </w:rPr>
        <w:t>apical exploitation</w:t>
      </w:r>
      <w:r w:rsidR="005C0FBF">
        <w:rPr>
          <w:rFonts w:ascii="Times New Roman" w:hAnsi="Times New Roman"/>
          <w:color w:val="000000"/>
          <w:sz w:val="24"/>
          <w:szCs w:val="24"/>
        </w:rPr>
        <w:t xml:space="preserve"> rate prior to closure and comparing observed and predicted </w:t>
      </w:r>
      <w:r w:rsidR="00346B80">
        <w:rPr>
          <w:rFonts w:ascii="Times New Roman" w:hAnsi="Times New Roman"/>
          <w:color w:val="000000"/>
          <w:sz w:val="24"/>
          <w:szCs w:val="24"/>
        </w:rPr>
        <w:t xml:space="preserve">values. </w:t>
      </w:r>
      <w:r w:rsidR="0091633B">
        <w:rPr>
          <w:rFonts w:ascii="Times New Roman" w:hAnsi="Times New Roman"/>
          <w:color w:val="000000"/>
          <w:sz w:val="24"/>
          <w:szCs w:val="24"/>
        </w:rPr>
        <w:t>The median outcome</w:t>
      </w:r>
      <w:r w:rsidR="00904A04">
        <w:rPr>
          <w:rFonts w:ascii="Times New Roman" w:hAnsi="Times New Roman"/>
          <w:color w:val="000000"/>
          <w:sz w:val="24"/>
          <w:szCs w:val="24"/>
        </w:rPr>
        <w:t xml:space="preserve"> of th</w:t>
      </w:r>
      <w:r w:rsidR="0091633B">
        <w:rPr>
          <w:rFonts w:ascii="Times New Roman" w:hAnsi="Times New Roman"/>
          <w:color w:val="000000"/>
          <w:sz w:val="24"/>
          <w:szCs w:val="24"/>
        </w:rPr>
        <w:t>is scenario was</w:t>
      </w:r>
      <w:r w:rsidR="00904A04">
        <w:rPr>
          <w:rFonts w:ascii="Times New Roman" w:hAnsi="Times New Roman"/>
          <w:color w:val="000000"/>
          <w:sz w:val="24"/>
          <w:szCs w:val="24"/>
        </w:rPr>
        <w:t xml:space="preserve"> the basis against which all other scenarios </w:t>
      </w:r>
      <w:proofErr w:type="gramStart"/>
      <w:r w:rsidR="00904A04">
        <w:rPr>
          <w:rFonts w:ascii="Times New Roman" w:hAnsi="Times New Roman"/>
          <w:color w:val="000000"/>
          <w:sz w:val="24"/>
          <w:szCs w:val="24"/>
        </w:rPr>
        <w:t>were compared</w:t>
      </w:r>
      <w:proofErr w:type="gramEnd"/>
      <w:r w:rsidR="00904A04">
        <w:rPr>
          <w:rFonts w:ascii="Times New Roman" w:hAnsi="Times New Roman"/>
          <w:color w:val="000000"/>
          <w:sz w:val="24"/>
          <w:szCs w:val="24"/>
        </w:rPr>
        <w:t>.</w:t>
      </w:r>
      <w:r w:rsidR="0027718E">
        <w:rPr>
          <w:rFonts w:ascii="Times New Roman" w:hAnsi="Times New Roman"/>
          <w:color w:val="000000"/>
          <w:sz w:val="24"/>
          <w:szCs w:val="24"/>
        </w:rPr>
        <w:t xml:space="preserve"> Simulated confidence limits were for visual reference only; they were not considered when comparing with other </w:t>
      </w:r>
      <w:proofErr w:type="gramStart"/>
      <w:r w:rsidR="0027718E">
        <w:rPr>
          <w:rFonts w:ascii="Times New Roman" w:hAnsi="Times New Roman"/>
          <w:color w:val="000000"/>
          <w:sz w:val="24"/>
          <w:szCs w:val="24"/>
        </w:rPr>
        <w:t>scenarios</w:t>
      </w:r>
      <w:proofErr w:type="gramEnd"/>
      <w:r w:rsidR="0027718E">
        <w:rPr>
          <w:rFonts w:ascii="Times New Roman" w:hAnsi="Times New Roman"/>
          <w:color w:val="000000"/>
          <w:sz w:val="24"/>
          <w:szCs w:val="24"/>
        </w:rPr>
        <w:t xml:space="preserve"> as they are not true confidence limits.</w:t>
      </w:r>
    </w:p>
    <w:p w14:paraId="20263B44" w14:textId="7DC2851E" w:rsidR="003B7527" w:rsidRDefault="00824D56" w:rsidP="00EF4638">
      <w:pPr>
        <w:pStyle w:val="CommentText"/>
        <w:spacing w:line="480" w:lineRule="auto"/>
        <w:ind w:firstLine="720"/>
        <w:rPr>
          <w:rFonts w:ascii="Times New Roman" w:hAnsi="Times New Roman"/>
          <w:color w:val="000000"/>
          <w:sz w:val="24"/>
          <w:szCs w:val="24"/>
        </w:rPr>
      </w:pPr>
      <w:proofErr w:type="gramStart"/>
      <w:r w:rsidRPr="00CA0CE4">
        <w:rPr>
          <w:rFonts w:ascii="Times New Roman" w:hAnsi="Times New Roman"/>
          <w:color w:val="000000"/>
          <w:sz w:val="24"/>
          <w:szCs w:val="24"/>
        </w:rPr>
        <w:t xml:space="preserve">Scenario </w:t>
      </w:r>
      <w:r w:rsidR="00B330D8" w:rsidRPr="00CA0CE4">
        <w:rPr>
          <w:rFonts w:ascii="Times New Roman" w:hAnsi="Times New Roman"/>
          <w:color w:val="000000"/>
          <w:sz w:val="24"/>
          <w:szCs w:val="24"/>
        </w:rPr>
        <w:t>2</w:t>
      </w:r>
      <w:r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 xml:space="preserve">attempts to address </w:t>
      </w:r>
      <w:r w:rsidR="00346B80">
        <w:rPr>
          <w:rFonts w:ascii="Times New Roman" w:hAnsi="Times New Roman"/>
          <w:color w:val="000000"/>
          <w:sz w:val="24"/>
          <w:szCs w:val="24"/>
        </w:rPr>
        <w:t xml:space="preserve">how depletion at </w:t>
      </w:r>
      <w:r w:rsidR="00CA5D9D">
        <w:rPr>
          <w:rFonts w:ascii="Times New Roman" w:hAnsi="Times New Roman"/>
          <w:color w:val="000000"/>
          <w:sz w:val="24"/>
          <w:szCs w:val="24"/>
        </w:rPr>
        <w:t xml:space="preserve">fishery </w:t>
      </w:r>
      <w:r w:rsidR="00346B80">
        <w:rPr>
          <w:rFonts w:ascii="Times New Roman" w:hAnsi="Times New Roman"/>
          <w:color w:val="000000"/>
          <w:sz w:val="24"/>
          <w:szCs w:val="24"/>
        </w:rPr>
        <w:t xml:space="preserve">closure affects recovery timing </w:t>
      </w:r>
      <w:r w:rsidR="00146BD6" w:rsidRPr="00CA0CE4">
        <w:rPr>
          <w:rFonts w:ascii="Times New Roman" w:hAnsi="Times New Roman"/>
          <w:color w:val="000000"/>
          <w:sz w:val="24"/>
          <w:szCs w:val="24"/>
        </w:rPr>
        <w:t>by estimating the population level required in 1985</w:t>
      </w:r>
      <w:r w:rsidR="00CA5D9D">
        <w:rPr>
          <w:rFonts w:ascii="Times New Roman" w:hAnsi="Times New Roman"/>
          <w:color w:val="000000"/>
          <w:sz w:val="24"/>
          <w:szCs w:val="24"/>
        </w:rPr>
        <w:t xml:space="preserve"> (one year after fishery closure)</w:t>
      </w:r>
      <w:r w:rsidR="00146BD6" w:rsidRPr="00CA0CE4">
        <w:rPr>
          <w:rFonts w:ascii="Times New Roman" w:hAnsi="Times New Roman"/>
          <w:color w:val="000000"/>
          <w:sz w:val="24"/>
          <w:szCs w:val="24"/>
        </w:rPr>
        <w:t xml:space="preserve"> for </w:t>
      </w:r>
      <w:r w:rsidR="00303B4F">
        <w:rPr>
          <w:rFonts w:ascii="Times New Roman" w:hAnsi="Times New Roman"/>
          <w:color w:val="000000"/>
          <w:sz w:val="24"/>
          <w:szCs w:val="24"/>
        </w:rPr>
        <w:t>Gulf Sturgeon</w:t>
      </w:r>
      <w:r w:rsidR="00146BD6" w:rsidRPr="00CA0CE4">
        <w:rPr>
          <w:rFonts w:ascii="Times New Roman" w:hAnsi="Times New Roman"/>
          <w:color w:val="000000"/>
          <w:sz w:val="24"/>
          <w:szCs w:val="24"/>
        </w:rPr>
        <w:t xml:space="preserve"> to have recovered to </w:t>
      </w:r>
      <w:r w:rsidR="003B5B37" w:rsidRPr="00CA0CE4">
        <w:rPr>
          <w:rFonts w:ascii="Times New Roman" w:hAnsi="Times New Roman"/>
          <w:color w:val="000000"/>
          <w:sz w:val="24"/>
          <w:szCs w:val="24"/>
        </w:rPr>
        <w:t>specific levels</w:t>
      </w:r>
      <w:r w:rsidR="00EA4B1A" w:rsidRPr="00CA0CE4">
        <w:rPr>
          <w:rFonts w:ascii="Times New Roman" w:hAnsi="Times New Roman"/>
          <w:color w:val="000000"/>
          <w:sz w:val="24"/>
          <w:szCs w:val="24"/>
        </w:rPr>
        <w:t xml:space="preserve"> (as percent of </w:t>
      </w:r>
      <w:r w:rsidR="006A6CB3">
        <w:rPr>
          <w:rFonts w:ascii="Times New Roman" w:hAnsi="Times New Roman"/>
          <w:color w:val="000000"/>
          <w:sz w:val="24"/>
          <w:szCs w:val="24"/>
        </w:rPr>
        <w:t xml:space="preserve">post-dam </w:t>
      </w:r>
      <w:r w:rsidR="00EA4B1A" w:rsidRPr="00CA0CE4">
        <w:rPr>
          <w:rFonts w:ascii="Times New Roman" w:hAnsi="Times New Roman"/>
          <w:color w:val="000000"/>
          <w:sz w:val="24"/>
          <w:szCs w:val="24"/>
        </w:rPr>
        <w:t>unexploited stock size)</w:t>
      </w:r>
      <w:r w:rsidR="00146BD6" w:rsidRPr="00CA0CE4">
        <w:rPr>
          <w:rFonts w:ascii="Times New Roman" w:hAnsi="Times New Roman"/>
          <w:color w:val="000000"/>
          <w:sz w:val="24"/>
          <w:szCs w:val="24"/>
        </w:rPr>
        <w:t xml:space="preserve"> by the GSRP target year of 2023</w:t>
      </w:r>
      <w:r w:rsidR="00B85284">
        <w:rPr>
          <w:rFonts w:ascii="Times New Roman" w:hAnsi="Times New Roman"/>
          <w:color w:val="000000"/>
          <w:sz w:val="24"/>
          <w:szCs w:val="24"/>
        </w:rPr>
        <w:t xml:space="preserve"> by manually adjusting </w:t>
      </w:r>
      <w:r w:rsidR="006D3F68">
        <w:rPr>
          <w:rFonts w:ascii="Times New Roman" w:hAnsi="Times New Roman"/>
          <w:color w:val="000000"/>
          <w:sz w:val="24"/>
          <w:szCs w:val="24"/>
        </w:rPr>
        <w:t>annual exploitation rate (</w:t>
      </w:r>
      <w:r w:rsidR="006D3F68" w:rsidRPr="002F50E6">
        <w:rPr>
          <w:rFonts w:ascii="Times New Roman" w:hAnsi="Times New Roman"/>
          <w:i/>
          <w:color w:val="000000"/>
          <w:sz w:val="24"/>
          <w:szCs w:val="24"/>
        </w:rPr>
        <w:t>U</w:t>
      </w:r>
      <w:r w:rsidR="006D3F68">
        <w:rPr>
          <w:rFonts w:ascii="Times New Roman" w:hAnsi="Times New Roman"/>
          <w:color w:val="000000"/>
          <w:sz w:val="24"/>
          <w:szCs w:val="24"/>
        </w:rPr>
        <w:t>)</w:t>
      </w:r>
      <w:r w:rsidR="006A6CB3">
        <w:rPr>
          <w:rFonts w:ascii="Times New Roman" w:hAnsi="Times New Roman"/>
          <w:color w:val="000000"/>
          <w:sz w:val="24"/>
          <w:szCs w:val="24"/>
        </w:rPr>
        <w:t xml:space="preserve"> as a proportion of the median population trajectory in Scenario 1</w:t>
      </w:r>
      <w:r w:rsidR="00146BD6" w:rsidRPr="00CA0CE4">
        <w:rPr>
          <w:rFonts w:ascii="Times New Roman" w:hAnsi="Times New Roman"/>
          <w:color w:val="000000"/>
          <w:sz w:val="24"/>
          <w:szCs w:val="24"/>
        </w:rPr>
        <w:t>.</w:t>
      </w:r>
      <w:proofErr w:type="gramEnd"/>
      <w:r w:rsidR="00AA5087">
        <w:rPr>
          <w:rFonts w:ascii="Times New Roman" w:hAnsi="Times New Roman"/>
          <w:color w:val="000000"/>
          <w:sz w:val="24"/>
          <w:szCs w:val="24"/>
        </w:rPr>
        <w:t xml:space="preserve"> </w:t>
      </w:r>
      <w:r w:rsidR="0027718E">
        <w:rPr>
          <w:rFonts w:ascii="Times New Roman" w:hAnsi="Times New Roman"/>
          <w:color w:val="000000"/>
          <w:sz w:val="24"/>
          <w:szCs w:val="24"/>
        </w:rPr>
        <w:t xml:space="preserve">Note that apical exploitation rates are multiplied by age-specific vulnerabilities, so </w:t>
      </w:r>
      <w:r w:rsidR="0027718E" w:rsidRPr="00BA03A4">
        <w:rPr>
          <w:rFonts w:ascii="Times New Roman" w:hAnsi="Times New Roman"/>
          <w:i/>
          <w:color w:val="000000"/>
          <w:sz w:val="24"/>
          <w:szCs w:val="24"/>
        </w:rPr>
        <w:t>U</w:t>
      </w:r>
      <w:r w:rsidR="0027718E">
        <w:rPr>
          <w:rFonts w:ascii="Times New Roman" w:hAnsi="Times New Roman"/>
          <w:color w:val="000000"/>
          <w:sz w:val="24"/>
          <w:szCs w:val="24"/>
        </w:rPr>
        <w:t>=</w:t>
      </w:r>
      <w:proofErr w:type="gramStart"/>
      <w:r w:rsidR="0027718E">
        <w:rPr>
          <w:rFonts w:ascii="Times New Roman" w:hAnsi="Times New Roman"/>
          <w:color w:val="000000"/>
          <w:sz w:val="24"/>
          <w:szCs w:val="24"/>
        </w:rPr>
        <w:t>1</w:t>
      </w:r>
      <w:proofErr w:type="gramEnd"/>
      <w:r w:rsidR="0027718E">
        <w:rPr>
          <w:rFonts w:ascii="Times New Roman" w:hAnsi="Times New Roman"/>
          <w:color w:val="000000"/>
          <w:sz w:val="24"/>
          <w:szCs w:val="24"/>
        </w:rPr>
        <w:t xml:space="preserve"> would remove 100% of the vulnerable population, rather than the entire population. </w:t>
      </w:r>
      <w:r w:rsidR="002331F9" w:rsidRPr="00CA0CE4">
        <w:rPr>
          <w:rFonts w:ascii="Times New Roman" w:hAnsi="Times New Roman"/>
          <w:color w:val="000000"/>
          <w:sz w:val="24"/>
          <w:szCs w:val="24"/>
        </w:rPr>
        <w:t>Scenarios 3-</w:t>
      </w:r>
      <w:r w:rsidR="000B7BA4">
        <w:rPr>
          <w:rFonts w:ascii="Times New Roman" w:hAnsi="Times New Roman"/>
          <w:color w:val="000000"/>
          <w:sz w:val="24"/>
          <w:szCs w:val="24"/>
        </w:rPr>
        <w:t>5</w:t>
      </w:r>
      <w:r w:rsidR="000B7BA4" w:rsidRPr="00CA0CE4">
        <w:rPr>
          <w:rFonts w:ascii="Times New Roman" w:hAnsi="Times New Roman"/>
          <w:color w:val="000000"/>
          <w:sz w:val="24"/>
          <w:szCs w:val="24"/>
        </w:rPr>
        <w:t xml:space="preserve"> </w:t>
      </w:r>
      <w:r w:rsidR="00CE41F3" w:rsidRPr="00CA0CE4">
        <w:rPr>
          <w:rFonts w:ascii="Times New Roman" w:hAnsi="Times New Roman"/>
          <w:color w:val="000000"/>
          <w:sz w:val="24"/>
          <w:szCs w:val="24"/>
        </w:rPr>
        <w:t>assess population response from</w:t>
      </w:r>
      <w:r w:rsidR="002331F9" w:rsidRPr="00CA0CE4">
        <w:rPr>
          <w:rFonts w:ascii="Times New Roman" w:hAnsi="Times New Roman"/>
          <w:color w:val="000000"/>
          <w:sz w:val="24"/>
          <w:szCs w:val="24"/>
        </w:rPr>
        <w:t xml:space="preserve"> reductions in total mortality</w:t>
      </w:r>
      <w:r w:rsidR="00207C7C" w:rsidRPr="00CA0CE4">
        <w:rPr>
          <w:rFonts w:ascii="Times New Roman" w:hAnsi="Times New Roman"/>
          <w:color w:val="000000"/>
          <w:sz w:val="24"/>
          <w:szCs w:val="24"/>
        </w:rPr>
        <w:t xml:space="preserve"> (Scenario 3</w:t>
      </w:r>
      <w:r w:rsidR="009A1AFF" w:rsidRPr="00CA0CE4">
        <w:rPr>
          <w:rFonts w:ascii="Times New Roman" w:hAnsi="Times New Roman"/>
          <w:color w:val="000000"/>
          <w:sz w:val="24"/>
          <w:szCs w:val="24"/>
        </w:rPr>
        <w:t>a, 3b</w:t>
      </w:r>
      <w:r w:rsidR="00207C7C" w:rsidRPr="00CA0CE4">
        <w:rPr>
          <w:rFonts w:ascii="Times New Roman" w:hAnsi="Times New Roman"/>
          <w:color w:val="000000"/>
          <w:sz w:val="24"/>
          <w:szCs w:val="24"/>
        </w:rPr>
        <w:t>)</w:t>
      </w:r>
      <w:r w:rsidR="002331F9" w:rsidRPr="00CA0CE4">
        <w:rPr>
          <w:rFonts w:ascii="Times New Roman" w:hAnsi="Times New Roman"/>
          <w:color w:val="000000"/>
          <w:sz w:val="24"/>
          <w:szCs w:val="24"/>
        </w:rPr>
        <w:t xml:space="preserve"> or increased recruitment</w:t>
      </w:r>
      <w:r w:rsidR="00207C7C" w:rsidRPr="00CA0CE4">
        <w:rPr>
          <w:rFonts w:ascii="Times New Roman" w:hAnsi="Times New Roman"/>
          <w:color w:val="000000"/>
          <w:sz w:val="24"/>
          <w:szCs w:val="24"/>
        </w:rPr>
        <w:t xml:space="preserve"> (Scenarios 4-5)</w:t>
      </w:r>
      <w:r w:rsidR="00CF11FB">
        <w:rPr>
          <w:rFonts w:ascii="Times New Roman" w:hAnsi="Times New Roman"/>
          <w:color w:val="000000"/>
          <w:sz w:val="24"/>
          <w:szCs w:val="24"/>
        </w:rPr>
        <w:t xml:space="preserve"> by either manually increasing or decreasing mortality </w:t>
      </w:r>
      <w:r w:rsidR="004B4FB7">
        <w:rPr>
          <w:rFonts w:ascii="Times New Roman" w:hAnsi="Times New Roman"/>
          <w:color w:val="000000"/>
          <w:sz w:val="24"/>
          <w:szCs w:val="24"/>
        </w:rPr>
        <w:t>from</w:t>
      </w:r>
      <w:r w:rsidR="00CF11FB">
        <w:rPr>
          <w:rFonts w:ascii="Times New Roman" w:hAnsi="Times New Roman"/>
          <w:color w:val="000000"/>
          <w:sz w:val="24"/>
          <w:szCs w:val="24"/>
        </w:rPr>
        <w:t xml:space="preserve"> baseline levels in individual years (mortality) or using a simple “anomaly” factor as a multiplier on predicted recruitment</w:t>
      </w:r>
      <w:r w:rsidR="002331F9"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In recent </w:t>
      </w:r>
      <w:r w:rsidR="00B277BA" w:rsidRPr="00CA0CE4">
        <w:rPr>
          <w:rFonts w:ascii="Times New Roman" w:hAnsi="Times New Roman"/>
          <w:color w:val="000000"/>
          <w:sz w:val="24"/>
          <w:szCs w:val="24"/>
        </w:rPr>
        <w:t>decades,</w:t>
      </w:r>
      <w:r w:rsidR="00207C7C" w:rsidRPr="00CA0CE4">
        <w:rPr>
          <w:rFonts w:ascii="Times New Roman" w:hAnsi="Times New Roman"/>
          <w:color w:val="000000"/>
          <w:sz w:val="24"/>
          <w:szCs w:val="24"/>
        </w:rPr>
        <w:t xml:space="preserve"> total mortality of </w:t>
      </w:r>
      <w:r w:rsidR="00303B4F">
        <w:rPr>
          <w:rFonts w:ascii="Times New Roman" w:hAnsi="Times New Roman"/>
          <w:color w:val="000000"/>
          <w:sz w:val="24"/>
          <w:szCs w:val="24"/>
        </w:rPr>
        <w:t>Gulf Sturgeon</w:t>
      </w:r>
      <w:r w:rsidR="00207C7C" w:rsidRPr="00CA0CE4">
        <w:rPr>
          <w:rFonts w:ascii="Times New Roman" w:hAnsi="Times New Roman"/>
          <w:color w:val="000000"/>
          <w:sz w:val="24"/>
          <w:szCs w:val="24"/>
        </w:rPr>
        <w:t xml:space="preserve"> may have</w:t>
      </w:r>
      <w:r w:rsidR="007F088E">
        <w:rPr>
          <w:rFonts w:ascii="Times New Roman" w:hAnsi="Times New Roman"/>
          <w:color w:val="000000"/>
          <w:sz w:val="24"/>
          <w:szCs w:val="24"/>
        </w:rPr>
        <w:t xml:space="preserve"> increased or decreased</w:t>
      </w:r>
      <w:r w:rsidR="00207C7C" w:rsidRPr="00CA0CE4">
        <w:rPr>
          <w:rFonts w:ascii="Times New Roman" w:hAnsi="Times New Roman"/>
          <w:color w:val="000000"/>
          <w:sz w:val="24"/>
          <w:szCs w:val="24"/>
        </w:rPr>
        <w:t xml:space="preserve"> from anthropogenic sources such as oil spills, fishery by-catch, boat strikes</w:t>
      </w:r>
      <w:r w:rsidR="00CE41F3" w:rsidRPr="00CA0CE4">
        <w:rPr>
          <w:rFonts w:ascii="Times New Roman" w:hAnsi="Times New Roman"/>
          <w:color w:val="000000"/>
          <w:sz w:val="24"/>
          <w:szCs w:val="24"/>
        </w:rPr>
        <w:t>, or directed fishery closure</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We examined how these changes (increases or decreases) </w:t>
      </w:r>
      <w:r w:rsidR="005D3879">
        <w:rPr>
          <w:rFonts w:ascii="Times New Roman" w:hAnsi="Times New Roman"/>
          <w:color w:val="000000"/>
          <w:sz w:val="24"/>
          <w:szCs w:val="24"/>
        </w:rPr>
        <w:t xml:space="preserve">implemented after recovery began </w:t>
      </w:r>
      <w:r w:rsidR="00207C7C" w:rsidRPr="00CA0CE4">
        <w:rPr>
          <w:rFonts w:ascii="Times New Roman" w:hAnsi="Times New Roman"/>
          <w:color w:val="000000"/>
          <w:sz w:val="24"/>
          <w:szCs w:val="24"/>
        </w:rPr>
        <w:t xml:space="preserve">would alter time </w:t>
      </w:r>
      <w:r w:rsidR="007F088E">
        <w:rPr>
          <w:rFonts w:ascii="Times New Roman" w:hAnsi="Times New Roman"/>
          <w:color w:val="000000"/>
          <w:sz w:val="24"/>
          <w:szCs w:val="24"/>
        </w:rPr>
        <w:t>to</w:t>
      </w:r>
      <w:r w:rsidR="00207C7C" w:rsidRPr="00CA0CE4">
        <w:rPr>
          <w:rFonts w:ascii="Times New Roman" w:hAnsi="Times New Roman"/>
          <w:color w:val="000000"/>
          <w:sz w:val="24"/>
          <w:szCs w:val="24"/>
        </w:rPr>
        <w:t xml:space="preserve"> recovery</w:t>
      </w:r>
      <w:r w:rsidR="00B1016E">
        <w:rPr>
          <w:rFonts w:ascii="Times New Roman" w:hAnsi="Times New Roman"/>
          <w:color w:val="000000"/>
          <w:sz w:val="24"/>
          <w:szCs w:val="24"/>
        </w:rPr>
        <w:t xml:space="preserve"> (Scenario 3)</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w:t>
      </w:r>
      <w:r w:rsidR="00B50331">
        <w:rPr>
          <w:rFonts w:ascii="Times New Roman" w:hAnsi="Times New Roman"/>
          <w:color w:val="000000"/>
          <w:sz w:val="24"/>
          <w:szCs w:val="24"/>
        </w:rPr>
        <w:t>are</w:t>
      </w:r>
      <w:r w:rsidRPr="00CA0CE4">
        <w:rPr>
          <w:rFonts w:ascii="Times New Roman" w:hAnsi="Times New Roman"/>
          <w:color w:val="000000"/>
          <w:sz w:val="24"/>
          <w:szCs w:val="24"/>
        </w:rPr>
        <w:t xml:space="preserve"> hypothesized to have boom/bust cycles typified by several years of</w:t>
      </w:r>
      <w:r w:rsidR="00207C7C" w:rsidRPr="00CA0CE4">
        <w:rPr>
          <w:rFonts w:ascii="Times New Roman" w:hAnsi="Times New Roman"/>
          <w:color w:val="000000"/>
          <w:sz w:val="24"/>
          <w:szCs w:val="24"/>
        </w:rPr>
        <w:t xml:space="preserve"> low recruitment followed by a large year class</w:t>
      </w:r>
      <w:r w:rsidRPr="00CA0CE4">
        <w:rPr>
          <w:rFonts w:ascii="Times New Roman" w:hAnsi="Times New Roman"/>
          <w:color w:val="000000"/>
          <w:sz w:val="24"/>
          <w:szCs w:val="24"/>
        </w:rPr>
        <w:t xml:space="preserve"> (</w:t>
      </w:r>
      <w:proofErr w:type="spellStart"/>
      <w:r w:rsidRPr="00CA0CE4">
        <w:rPr>
          <w:rFonts w:ascii="Times New Roman" w:hAnsi="Times New Roman"/>
          <w:color w:val="000000"/>
          <w:sz w:val="24"/>
          <w:szCs w:val="24"/>
        </w:rPr>
        <w:t>Sulak</w:t>
      </w:r>
      <w:proofErr w:type="spellEnd"/>
      <w:r w:rsidRPr="00CA0CE4">
        <w:rPr>
          <w:rFonts w:ascii="Times New Roman" w:hAnsi="Times New Roman"/>
          <w:color w:val="000000"/>
          <w:sz w:val="24"/>
          <w:szCs w:val="24"/>
        </w:rPr>
        <w:t xml:space="preserve"> and Randall 2002).</w:t>
      </w:r>
      <w:r w:rsidR="00AA5087">
        <w:rPr>
          <w:rFonts w:ascii="Times New Roman" w:hAnsi="Times New Roman"/>
          <w:color w:val="000000"/>
          <w:sz w:val="24"/>
          <w:szCs w:val="24"/>
        </w:rPr>
        <w:t xml:space="preserve"> </w:t>
      </w:r>
      <w:r w:rsidR="002331F9" w:rsidRPr="00CA0CE4">
        <w:rPr>
          <w:rFonts w:ascii="Times New Roman" w:hAnsi="Times New Roman"/>
          <w:color w:val="000000"/>
          <w:sz w:val="24"/>
          <w:szCs w:val="24"/>
        </w:rPr>
        <w:t xml:space="preserve">For scenario </w:t>
      </w:r>
      <w:r w:rsidR="00BD415E" w:rsidRPr="00CA0CE4">
        <w:rPr>
          <w:rFonts w:ascii="Times New Roman" w:hAnsi="Times New Roman"/>
          <w:color w:val="000000"/>
          <w:sz w:val="24"/>
          <w:szCs w:val="24"/>
        </w:rPr>
        <w:t>4</w:t>
      </w:r>
      <w:r w:rsidR="00834FDA" w:rsidRPr="00CA0CE4">
        <w:rPr>
          <w:rFonts w:ascii="Times New Roman" w:hAnsi="Times New Roman"/>
          <w:color w:val="000000"/>
          <w:sz w:val="24"/>
          <w:szCs w:val="24"/>
        </w:rPr>
        <w:t>a</w:t>
      </w:r>
      <w:r w:rsidR="002331F9" w:rsidRPr="00CA0CE4">
        <w:rPr>
          <w:rFonts w:ascii="Times New Roman" w:hAnsi="Times New Roman"/>
          <w:color w:val="000000"/>
          <w:sz w:val="24"/>
          <w:szCs w:val="24"/>
        </w:rPr>
        <w:t>, b</w:t>
      </w:r>
      <w:r w:rsidRPr="00CA0CE4">
        <w:rPr>
          <w:rFonts w:ascii="Times New Roman" w:hAnsi="Times New Roman"/>
          <w:color w:val="000000"/>
          <w:sz w:val="24"/>
          <w:szCs w:val="24"/>
        </w:rPr>
        <w:t xml:space="preserve">oom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doubling predicted recruitment</w:t>
      </w:r>
      <w:r w:rsidR="00CF11FB">
        <w:rPr>
          <w:rFonts w:ascii="Times New Roman" w:hAnsi="Times New Roman"/>
          <w:color w:val="000000"/>
          <w:sz w:val="24"/>
          <w:szCs w:val="24"/>
        </w:rPr>
        <w:t xml:space="preserve"> </w:t>
      </w:r>
      <w:r w:rsidR="006D3F68">
        <w:rPr>
          <w:rFonts w:ascii="Times New Roman" w:hAnsi="Times New Roman"/>
          <w:color w:val="000000"/>
          <w:sz w:val="24"/>
          <w:szCs w:val="24"/>
        </w:rPr>
        <w:t xml:space="preserve">in strong years </w:t>
      </w:r>
      <w:r w:rsidR="00CF11FB">
        <w:rPr>
          <w:rFonts w:ascii="Times New Roman" w:hAnsi="Times New Roman"/>
          <w:color w:val="000000"/>
          <w:sz w:val="24"/>
          <w:szCs w:val="24"/>
        </w:rPr>
        <w:t>(</w:t>
      </w:r>
      <w:proofErr w:type="spellStart"/>
      <w:r w:rsidR="00CF11FB">
        <w:rPr>
          <w:rFonts w:ascii="Times New Roman" w:hAnsi="Times New Roman"/>
          <w:color w:val="000000"/>
          <w:sz w:val="24"/>
          <w:szCs w:val="24"/>
        </w:rPr>
        <w:t>anomaly</w:t>
      </w:r>
      <w:r w:rsidR="006D3F68" w:rsidRPr="00112112">
        <w:rPr>
          <w:rFonts w:ascii="Times New Roman" w:hAnsi="Times New Roman"/>
          <w:color w:val="000000"/>
          <w:sz w:val="24"/>
          <w:szCs w:val="24"/>
          <w:vertAlign w:val="subscript"/>
        </w:rPr>
        <w:t>strong</w:t>
      </w:r>
      <w:proofErr w:type="spellEnd"/>
      <w:r w:rsidR="00CF11FB">
        <w:rPr>
          <w:rFonts w:ascii="Times New Roman" w:hAnsi="Times New Roman"/>
          <w:color w:val="000000"/>
          <w:sz w:val="24"/>
          <w:szCs w:val="24"/>
        </w:rPr>
        <w:t xml:space="preserve"> = 2.0) </w:t>
      </w:r>
      <w:r w:rsidRPr="00CA0CE4">
        <w:rPr>
          <w:rFonts w:ascii="Times New Roman" w:hAnsi="Times New Roman"/>
          <w:color w:val="000000"/>
          <w:sz w:val="24"/>
          <w:szCs w:val="24"/>
        </w:rPr>
        <w:t xml:space="preserve">and bust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w:t>
      </w:r>
      <w:r w:rsidR="00096ADA" w:rsidRPr="00CA0CE4">
        <w:rPr>
          <w:rFonts w:ascii="Times New Roman" w:hAnsi="Times New Roman"/>
          <w:color w:val="000000"/>
          <w:sz w:val="24"/>
          <w:szCs w:val="24"/>
        </w:rPr>
        <w:t xml:space="preserve">reducing </w:t>
      </w:r>
      <w:r w:rsidRPr="00CA0CE4">
        <w:rPr>
          <w:rFonts w:ascii="Times New Roman" w:hAnsi="Times New Roman"/>
          <w:color w:val="000000"/>
          <w:sz w:val="24"/>
          <w:szCs w:val="24"/>
        </w:rPr>
        <w:t>recruitment</w:t>
      </w:r>
      <w:r w:rsidR="00CF11FB">
        <w:rPr>
          <w:rFonts w:ascii="Times New Roman" w:hAnsi="Times New Roman"/>
          <w:color w:val="000000"/>
          <w:sz w:val="24"/>
          <w:szCs w:val="24"/>
        </w:rPr>
        <w:t xml:space="preserve"> </w:t>
      </w:r>
      <w:r w:rsidR="0047160C">
        <w:rPr>
          <w:rFonts w:ascii="Times New Roman" w:hAnsi="Times New Roman"/>
          <w:color w:val="000000"/>
          <w:sz w:val="24"/>
          <w:szCs w:val="24"/>
        </w:rPr>
        <w:t xml:space="preserve">in weak years </w:t>
      </w:r>
      <w:r w:rsidR="00CF11FB">
        <w:rPr>
          <w:rFonts w:ascii="Times New Roman" w:hAnsi="Times New Roman"/>
          <w:color w:val="000000"/>
          <w:sz w:val="24"/>
          <w:szCs w:val="24"/>
        </w:rPr>
        <w:t>(</w:t>
      </w:r>
      <w:proofErr w:type="spellStart"/>
      <w:r w:rsidR="00CF11FB">
        <w:rPr>
          <w:rFonts w:ascii="Times New Roman" w:hAnsi="Times New Roman"/>
          <w:color w:val="000000"/>
          <w:sz w:val="24"/>
          <w:szCs w:val="24"/>
        </w:rPr>
        <w:t>anomaly</w:t>
      </w:r>
      <w:r w:rsidR="0047160C" w:rsidRPr="00112112">
        <w:rPr>
          <w:rFonts w:ascii="Times New Roman" w:hAnsi="Times New Roman"/>
          <w:color w:val="000000"/>
          <w:sz w:val="24"/>
          <w:szCs w:val="24"/>
          <w:vertAlign w:val="subscript"/>
        </w:rPr>
        <w:t>weak</w:t>
      </w:r>
      <w:proofErr w:type="spellEnd"/>
      <w:r w:rsidR="00CF11FB">
        <w:rPr>
          <w:rFonts w:ascii="Times New Roman" w:hAnsi="Times New Roman"/>
          <w:color w:val="000000"/>
          <w:sz w:val="24"/>
          <w:szCs w:val="24"/>
        </w:rPr>
        <w:t xml:space="preserve"> = </w:t>
      </w:r>
      <w:r w:rsidR="0047160C">
        <w:rPr>
          <w:rFonts w:ascii="Times New Roman" w:hAnsi="Times New Roman"/>
          <w:color w:val="000000"/>
          <w:sz w:val="24"/>
          <w:szCs w:val="24"/>
        </w:rPr>
        <w:t xml:space="preserve">[boom interval - </w:t>
      </w:r>
      <w:proofErr w:type="spellStart"/>
      <w:r w:rsidR="0047160C">
        <w:rPr>
          <w:rFonts w:ascii="Times New Roman" w:hAnsi="Times New Roman"/>
          <w:color w:val="000000"/>
          <w:sz w:val="24"/>
          <w:szCs w:val="24"/>
        </w:rPr>
        <w:t>anomoly</w:t>
      </w:r>
      <w:r w:rsidR="0047160C" w:rsidRPr="00112112">
        <w:rPr>
          <w:rFonts w:ascii="Times New Roman" w:hAnsi="Times New Roman"/>
          <w:color w:val="000000"/>
          <w:sz w:val="24"/>
          <w:szCs w:val="24"/>
          <w:vertAlign w:val="subscript"/>
        </w:rPr>
        <w:t>strong</w:t>
      </w:r>
      <w:proofErr w:type="spellEnd"/>
      <w:r w:rsidR="0047160C">
        <w:rPr>
          <w:rFonts w:ascii="Times New Roman" w:hAnsi="Times New Roman"/>
          <w:color w:val="000000"/>
          <w:sz w:val="24"/>
          <w:szCs w:val="24"/>
        </w:rPr>
        <w:t>]</w:t>
      </w:r>
      <w:proofErr w:type="gramStart"/>
      <w:r w:rsidR="0047160C">
        <w:rPr>
          <w:rFonts w:ascii="Times New Roman" w:hAnsi="Times New Roman"/>
          <w:color w:val="000000"/>
          <w:sz w:val="24"/>
          <w:szCs w:val="24"/>
        </w:rPr>
        <w:t>/[</w:t>
      </w:r>
      <w:proofErr w:type="gramEnd"/>
      <w:r w:rsidR="0047160C">
        <w:rPr>
          <w:rFonts w:ascii="Times New Roman" w:hAnsi="Times New Roman"/>
          <w:color w:val="000000"/>
          <w:sz w:val="24"/>
          <w:szCs w:val="24"/>
        </w:rPr>
        <w:t>boom interval – 1.0])</w:t>
      </w:r>
      <w:r w:rsidRPr="00CA0CE4">
        <w:rPr>
          <w:rFonts w:ascii="Times New Roman" w:hAnsi="Times New Roman"/>
          <w:color w:val="000000"/>
          <w:sz w:val="24"/>
          <w:szCs w:val="24"/>
        </w:rPr>
        <w:t xml:space="preserve"> </w:t>
      </w:r>
      <w:r w:rsidR="0047160C">
        <w:rPr>
          <w:rFonts w:ascii="Times New Roman" w:hAnsi="Times New Roman"/>
          <w:color w:val="000000"/>
          <w:sz w:val="24"/>
          <w:szCs w:val="24"/>
        </w:rPr>
        <w:t>so mean recruitment was unity</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834FDA" w:rsidRPr="00CA0CE4">
        <w:rPr>
          <w:rFonts w:ascii="Times New Roman" w:hAnsi="Times New Roman"/>
          <w:color w:val="000000"/>
          <w:sz w:val="24"/>
          <w:szCs w:val="24"/>
        </w:rPr>
        <w:t xml:space="preserve">In Scenario </w:t>
      </w:r>
      <w:proofErr w:type="gramStart"/>
      <w:r w:rsidR="00BD415E" w:rsidRPr="00CA0CE4">
        <w:rPr>
          <w:rFonts w:ascii="Times New Roman" w:hAnsi="Times New Roman"/>
          <w:color w:val="000000"/>
          <w:sz w:val="24"/>
          <w:szCs w:val="24"/>
        </w:rPr>
        <w:lastRenderedPageBreak/>
        <w:t>4</w:t>
      </w:r>
      <w:r w:rsidR="00834FDA" w:rsidRPr="00CA0CE4">
        <w:rPr>
          <w:rFonts w:ascii="Times New Roman" w:hAnsi="Times New Roman"/>
          <w:color w:val="000000"/>
          <w:sz w:val="24"/>
          <w:szCs w:val="24"/>
        </w:rPr>
        <w:t>b</w:t>
      </w:r>
      <w:proofErr w:type="gramEnd"/>
      <w:r w:rsidR="00834FDA" w:rsidRPr="00CA0CE4">
        <w:rPr>
          <w:rFonts w:ascii="Times New Roman" w:hAnsi="Times New Roman"/>
          <w:color w:val="000000"/>
          <w:sz w:val="24"/>
          <w:szCs w:val="24"/>
        </w:rPr>
        <w:t xml:space="preserve"> we examined how a 25% increase in recruitment that could theoretically result from construction of spawning and rearing habitat</w:t>
      </w:r>
      <w:r w:rsidR="00B50331">
        <w:rPr>
          <w:rFonts w:ascii="Times New Roman" w:hAnsi="Times New Roman"/>
          <w:color w:val="000000"/>
          <w:sz w:val="24"/>
          <w:szCs w:val="24"/>
        </w:rPr>
        <w:t xml:space="preserve"> </w:t>
      </w:r>
      <w:r w:rsidR="00834FDA" w:rsidRPr="00CA0CE4">
        <w:rPr>
          <w:rFonts w:ascii="Times New Roman" w:hAnsi="Times New Roman"/>
          <w:color w:val="000000"/>
          <w:sz w:val="24"/>
          <w:szCs w:val="24"/>
        </w:rPr>
        <w:t>could influence recovery.</w:t>
      </w:r>
      <w:r w:rsidR="00AA5087">
        <w:rPr>
          <w:rFonts w:ascii="Times New Roman" w:hAnsi="Times New Roman"/>
          <w:color w:val="000000"/>
          <w:sz w:val="24"/>
          <w:szCs w:val="24"/>
        </w:rPr>
        <w:t xml:space="preserve"> </w:t>
      </w:r>
      <w:r w:rsidR="00897BB1" w:rsidRPr="00CA0CE4">
        <w:rPr>
          <w:rFonts w:ascii="Times New Roman" w:hAnsi="Times New Roman"/>
          <w:color w:val="000000"/>
          <w:sz w:val="24"/>
          <w:szCs w:val="24"/>
        </w:rPr>
        <w:t xml:space="preserve">Scenarios </w:t>
      </w:r>
      <w:r w:rsidR="00897BB1" w:rsidRPr="00437FC1">
        <w:rPr>
          <w:rFonts w:ascii="Times New Roman" w:hAnsi="Times New Roman"/>
          <w:color w:val="000000"/>
          <w:sz w:val="24"/>
          <w:szCs w:val="24"/>
        </w:rPr>
        <w:t>5</w:t>
      </w:r>
      <w:r w:rsidR="00834FDA" w:rsidRPr="00437FC1">
        <w:rPr>
          <w:rFonts w:ascii="Times New Roman" w:hAnsi="Times New Roman"/>
          <w:color w:val="000000"/>
          <w:sz w:val="24"/>
          <w:szCs w:val="24"/>
        </w:rPr>
        <w:t>a and</w:t>
      </w:r>
      <w:r w:rsidR="00897BB1" w:rsidRPr="00437FC1">
        <w:rPr>
          <w:rFonts w:ascii="Times New Roman" w:hAnsi="Times New Roman"/>
          <w:color w:val="000000"/>
          <w:sz w:val="24"/>
          <w:szCs w:val="24"/>
        </w:rPr>
        <w:t xml:space="preserve"> </w:t>
      </w:r>
      <w:r w:rsidR="00834FDA" w:rsidRPr="00437FC1">
        <w:rPr>
          <w:rFonts w:ascii="Times New Roman" w:hAnsi="Times New Roman"/>
          <w:color w:val="000000"/>
          <w:sz w:val="24"/>
          <w:szCs w:val="24"/>
        </w:rPr>
        <w:t>5b</w:t>
      </w:r>
      <w:r w:rsidR="00897BB1" w:rsidRPr="00437FC1">
        <w:rPr>
          <w:rFonts w:ascii="Times New Roman" w:hAnsi="Times New Roman"/>
          <w:color w:val="000000"/>
          <w:sz w:val="24"/>
          <w:szCs w:val="24"/>
        </w:rPr>
        <w:t xml:space="preserve"> examined whether </w:t>
      </w:r>
      <w:r w:rsidRPr="00437FC1">
        <w:rPr>
          <w:rFonts w:ascii="Times New Roman" w:hAnsi="Times New Roman"/>
          <w:color w:val="000000"/>
          <w:sz w:val="24"/>
          <w:szCs w:val="24"/>
        </w:rPr>
        <w:t>supplemental stocking of age-</w:t>
      </w:r>
      <w:r w:rsidR="00032E02">
        <w:rPr>
          <w:rFonts w:ascii="Times New Roman" w:hAnsi="Times New Roman"/>
          <w:color w:val="000000"/>
          <w:sz w:val="24"/>
          <w:szCs w:val="24"/>
        </w:rPr>
        <w:t>0+</w:t>
      </w:r>
      <w:r w:rsidRPr="00437FC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437FC1">
        <w:rPr>
          <w:rFonts w:ascii="Times New Roman" w:hAnsi="Times New Roman"/>
          <w:color w:val="000000"/>
          <w:sz w:val="24"/>
          <w:szCs w:val="24"/>
        </w:rPr>
        <w:t xml:space="preserve"> would alter population recovery trajectories</w:t>
      </w:r>
      <w:r w:rsidR="00CE41F3" w:rsidRPr="00437FC1">
        <w:rPr>
          <w:rFonts w:ascii="Times New Roman" w:hAnsi="Times New Roman"/>
          <w:color w:val="000000"/>
          <w:sz w:val="24"/>
          <w:szCs w:val="24"/>
        </w:rPr>
        <w:t xml:space="preserve"> with short</w:t>
      </w:r>
      <w:r w:rsidR="007F088E">
        <w:rPr>
          <w:rFonts w:ascii="Times New Roman" w:hAnsi="Times New Roman"/>
          <w:color w:val="000000"/>
          <w:sz w:val="24"/>
          <w:szCs w:val="24"/>
        </w:rPr>
        <w:t>-</w:t>
      </w:r>
      <w:r w:rsidR="00CE41F3" w:rsidRPr="00437FC1">
        <w:rPr>
          <w:rFonts w:ascii="Times New Roman" w:hAnsi="Times New Roman"/>
          <w:color w:val="000000"/>
          <w:sz w:val="24"/>
          <w:szCs w:val="24"/>
        </w:rPr>
        <w:t xml:space="preserve"> (5-</w:t>
      </w:r>
      <w:r w:rsidR="00897BB1" w:rsidRPr="00437FC1">
        <w:rPr>
          <w:rFonts w:ascii="Times New Roman" w:hAnsi="Times New Roman"/>
          <w:color w:val="000000"/>
          <w:sz w:val="24"/>
          <w:szCs w:val="24"/>
        </w:rPr>
        <w:t>year) or long-term (</w:t>
      </w:r>
      <w:r w:rsidR="00CE41F3" w:rsidRPr="00437FC1">
        <w:rPr>
          <w:rFonts w:ascii="Times New Roman" w:hAnsi="Times New Roman"/>
          <w:color w:val="000000"/>
          <w:sz w:val="24"/>
          <w:szCs w:val="24"/>
        </w:rPr>
        <w:t>20-year</w:t>
      </w:r>
      <w:r w:rsidR="00897BB1" w:rsidRPr="00437FC1">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00897BB1" w:rsidRPr="00437FC1">
        <w:rPr>
          <w:rFonts w:ascii="Times New Roman" w:hAnsi="Times New Roman"/>
          <w:color w:val="000000"/>
          <w:sz w:val="24"/>
          <w:szCs w:val="24"/>
        </w:rPr>
        <w:t xml:space="preserve"> efforts</w:t>
      </w:r>
      <w:r w:rsidR="00412F72">
        <w:rPr>
          <w:rFonts w:ascii="Times New Roman" w:hAnsi="Times New Roman"/>
          <w:color w:val="000000"/>
          <w:sz w:val="24"/>
          <w:szCs w:val="24"/>
        </w:rPr>
        <w:t xml:space="preserve"> at two different stocking levels</w:t>
      </w:r>
      <w:r w:rsidRPr="00437FC1">
        <w:rPr>
          <w:rFonts w:ascii="Times New Roman" w:hAnsi="Times New Roman"/>
          <w:color w:val="000000"/>
          <w:sz w:val="24"/>
          <w:szCs w:val="24"/>
        </w:rPr>
        <w:t>.</w:t>
      </w:r>
      <w:r w:rsidR="00AA5087">
        <w:rPr>
          <w:rFonts w:ascii="Times New Roman" w:hAnsi="Times New Roman"/>
          <w:color w:val="000000"/>
          <w:sz w:val="24"/>
          <w:szCs w:val="24"/>
        </w:rPr>
        <w:t xml:space="preserve"> </w:t>
      </w:r>
      <w:r w:rsidR="00CF11FB">
        <w:rPr>
          <w:rFonts w:ascii="Times New Roman" w:hAnsi="Times New Roman"/>
          <w:color w:val="000000"/>
          <w:sz w:val="24"/>
          <w:szCs w:val="24"/>
        </w:rPr>
        <w:t xml:space="preserve">We considered a stocking scenario equivalent to a “streamside rearing” model where wild fertilized eggs </w:t>
      </w:r>
      <w:proofErr w:type="gramStart"/>
      <w:r w:rsidR="00CF11FB">
        <w:rPr>
          <w:rFonts w:ascii="Times New Roman" w:hAnsi="Times New Roman"/>
          <w:color w:val="000000"/>
          <w:sz w:val="24"/>
          <w:szCs w:val="24"/>
        </w:rPr>
        <w:t xml:space="preserve">would be collected from artificial spawning substrate and then </w:t>
      </w:r>
      <w:r w:rsidR="0054089E">
        <w:rPr>
          <w:rFonts w:ascii="Times New Roman" w:hAnsi="Times New Roman"/>
          <w:color w:val="000000"/>
          <w:sz w:val="24"/>
          <w:szCs w:val="24"/>
        </w:rPr>
        <w:t>hatched</w:t>
      </w:r>
      <w:r w:rsidR="00FB3C7A">
        <w:rPr>
          <w:rFonts w:ascii="Times New Roman" w:hAnsi="Times New Roman"/>
          <w:color w:val="000000"/>
          <w:sz w:val="24"/>
          <w:szCs w:val="24"/>
        </w:rPr>
        <w:t>,</w:t>
      </w:r>
      <w:proofErr w:type="gramEnd"/>
      <w:r w:rsidR="00CF11FB">
        <w:rPr>
          <w:rFonts w:ascii="Times New Roman" w:hAnsi="Times New Roman"/>
          <w:color w:val="000000"/>
          <w:sz w:val="24"/>
          <w:szCs w:val="24"/>
        </w:rPr>
        <w:t xml:space="preserve"> and juveniles reared in streamside facilities</w:t>
      </w:r>
      <w:r w:rsidR="006E7519">
        <w:rPr>
          <w:rFonts w:ascii="Times New Roman" w:hAnsi="Times New Roman"/>
          <w:color w:val="000000"/>
          <w:sz w:val="24"/>
          <w:szCs w:val="24"/>
        </w:rPr>
        <w:t xml:space="preserve"> (</w:t>
      </w:r>
      <w:proofErr w:type="spellStart"/>
      <w:r w:rsidR="006E7519">
        <w:rPr>
          <w:rFonts w:ascii="Times New Roman" w:hAnsi="Times New Roman"/>
          <w:color w:val="000000"/>
          <w:sz w:val="24"/>
          <w:szCs w:val="24"/>
        </w:rPr>
        <w:t>Holtgren</w:t>
      </w:r>
      <w:proofErr w:type="spellEnd"/>
      <w:r w:rsidR="00A3125D">
        <w:rPr>
          <w:rFonts w:ascii="Times New Roman" w:hAnsi="Times New Roman"/>
          <w:color w:val="000000"/>
          <w:sz w:val="24"/>
          <w:szCs w:val="24"/>
        </w:rPr>
        <w:t xml:space="preserve"> et al.</w:t>
      </w:r>
      <w:r w:rsidR="006E7519">
        <w:rPr>
          <w:rFonts w:ascii="Times New Roman" w:hAnsi="Times New Roman"/>
          <w:color w:val="000000"/>
          <w:sz w:val="24"/>
          <w:szCs w:val="24"/>
        </w:rPr>
        <w:t xml:space="preserve"> 2007)</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803642">
        <w:rPr>
          <w:rFonts w:ascii="Times New Roman" w:hAnsi="Times New Roman"/>
          <w:color w:val="000000"/>
          <w:sz w:val="24"/>
          <w:szCs w:val="24"/>
        </w:rPr>
        <w:t xml:space="preserve">Although this </w:t>
      </w:r>
      <w:r w:rsidR="00460EC8">
        <w:rPr>
          <w:rFonts w:ascii="Times New Roman" w:hAnsi="Times New Roman"/>
          <w:color w:val="000000"/>
          <w:sz w:val="24"/>
          <w:szCs w:val="24"/>
        </w:rPr>
        <w:t xml:space="preserve">could </w:t>
      </w:r>
      <w:r w:rsidR="00CF11FB">
        <w:rPr>
          <w:rFonts w:ascii="Times New Roman" w:hAnsi="Times New Roman"/>
          <w:color w:val="000000"/>
          <w:sz w:val="24"/>
          <w:szCs w:val="24"/>
        </w:rPr>
        <w:t>reduce concern</w:t>
      </w:r>
      <w:r w:rsidR="00460EC8">
        <w:rPr>
          <w:rFonts w:ascii="Times New Roman" w:hAnsi="Times New Roman"/>
          <w:color w:val="000000"/>
          <w:sz w:val="24"/>
          <w:szCs w:val="24"/>
        </w:rPr>
        <w:t>s</w:t>
      </w:r>
      <w:r w:rsidR="00CF11FB">
        <w:rPr>
          <w:rFonts w:ascii="Times New Roman" w:hAnsi="Times New Roman"/>
          <w:color w:val="000000"/>
          <w:sz w:val="24"/>
          <w:szCs w:val="24"/>
        </w:rPr>
        <w:t xml:space="preserve"> related to fitness of hatchery individuals</w:t>
      </w:r>
      <w:r w:rsidR="00803642">
        <w:rPr>
          <w:rFonts w:ascii="Times New Roman" w:hAnsi="Times New Roman"/>
          <w:color w:val="000000"/>
          <w:sz w:val="24"/>
          <w:szCs w:val="24"/>
        </w:rPr>
        <w:t xml:space="preserve">, </w:t>
      </w:r>
      <w:r w:rsidR="00A3125D">
        <w:rPr>
          <w:rFonts w:ascii="Times New Roman" w:hAnsi="Times New Roman"/>
          <w:color w:val="000000"/>
          <w:sz w:val="24"/>
          <w:szCs w:val="24"/>
        </w:rPr>
        <w:t xml:space="preserve">we assume </w:t>
      </w:r>
      <w:r w:rsidR="00803642">
        <w:rPr>
          <w:rFonts w:ascii="Times New Roman" w:hAnsi="Times New Roman"/>
          <w:color w:val="000000"/>
          <w:sz w:val="24"/>
          <w:szCs w:val="24"/>
        </w:rPr>
        <w:t xml:space="preserve">fitness is still lower for cultured fish; </w:t>
      </w:r>
      <w:r w:rsidR="00A3125D">
        <w:rPr>
          <w:rFonts w:ascii="Times New Roman" w:hAnsi="Times New Roman"/>
          <w:color w:val="000000"/>
          <w:sz w:val="24"/>
          <w:szCs w:val="24"/>
        </w:rPr>
        <w:t>and</w:t>
      </w:r>
      <w:r w:rsidR="00803642">
        <w:rPr>
          <w:rFonts w:ascii="Times New Roman" w:hAnsi="Times New Roman"/>
          <w:color w:val="000000"/>
          <w:sz w:val="24"/>
          <w:szCs w:val="24"/>
        </w:rPr>
        <w:t xml:space="preserve"> represent the reduced fitness of hatchery fish using a maximum adult mortality of 0.1, relative to 0.095 for wild fish</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437FC1" w:rsidRPr="00437FC1">
        <w:rPr>
          <w:rFonts w:ascii="Times New Roman" w:hAnsi="Times New Roman"/>
          <w:sz w:val="24"/>
          <w:szCs w:val="24"/>
        </w:rPr>
        <w:t xml:space="preserve">To evaluate stocking scenarios, we </w:t>
      </w:r>
      <w:r w:rsidR="00C009B1">
        <w:rPr>
          <w:rFonts w:ascii="Times New Roman" w:hAnsi="Times New Roman"/>
          <w:sz w:val="24"/>
          <w:szCs w:val="24"/>
        </w:rPr>
        <w:t>assumed</w:t>
      </w:r>
      <w:r w:rsidR="00437FC1" w:rsidRPr="00437FC1">
        <w:rPr>
          <w:rFonts w:ascii="Times New Roman" w:hAnsi="Times New Roman"/>
          <w:sz w:val="24"/>
          <w:szCs w:val="24"/>
        </w:rPr>
        <w:t xml:space="preserve"> </w:t>
      </w:r>
      <w:r w:rsidR="007F088E">
        <w:rPr>
          <w:rFonts w:ascii="Times New Roman" w:hAnsi="Times New Roman"/>
          <w:sz w:val="24"/>
          <w:szCs w:val="24"/>
        </w:rPr>
        <w:t>that</w:t>
      </w:r>
      <w:r w:rsidR="00437FC1" w:rsidRPr="00437FC1">
        <w:rPr>
          <w:rFonts w:ascii="Times New Roman" w:hAnsi="Times New Roman"/>
          <w:sz w:val="24"/>
          <w:szCs w:val="24"/>
        </w:rPr>
        <w:t xml:space="preserve"> age-</w:t>
      </w:r>
      <w:r w:rsidR="0047160C">
        <w:rPr>
          <w:rFonts w:ascii="Times New Roman" w:hAnsi="Times New Roman"/>
          <w:sz w:val="24"/>
          <w:szCs w:val="24"/>
        </w:rPr>
        <w:t>0+</w:t>
      </w:r>
      <w:r w:rsidR="0047160C" w:rsidRPr="00437FC1">
        <w:rPr>
          <w:rFonts w:ascii="Times New Roman" w:hAnsi="Times New Roman"/>
          <w:sz w:val="24"/>
          <w:szCs w:val="24"/>
        </w:rPr>
        <w:t xml:space="preserve"> </w:t>
      </w:r>
      <w:r w:rsidR="00303B4F">
        <w:rPr>
          <w:rFonts w:ascii="Times New Roman" w:hAnsi="Times New Roman"/>
          <w:sz w:val="24"/>
          <w:szCs w:val="24"/>
        </w:rPr>
        <w:t>Gulf Sturgeon</w:t>
      </w:r>
      <w:r w:rsidR="00437FC1" w:rsidRPr="00437FC1">
        <w:rPr>
          <w:rFonts w:ascii="Times New Roman" w:hAnsi="Times New Roman"/>
          <w:sz w:val="24"/>
          <w:szCs w:val="24"/>
        </w:rPr>
        <w:t xml:space="preserve"> were </w:t>
      </w:r>
      <w:r w:rsidR="0047160C">
        <w:rPr>
          <w:rFonts w:ascii="Times New Roman" w:hAnsi="Times New Roman"/>
          <w:sz w:val="24"/>
          <w:szCs w:val="24"/>
        </w:rPr>
        <w:t>stocked halfway through the first year (i.e.</w:t>
      </w:r>
      <w:r w:rsidR="007F088E">
        <w:rPr>
          <w:rFonts w:ascii="Times New Roman" w:hAnsi="Times New Roman"/>
          <w:sz w:val="24"/>
          <w:szCs w:val="24"/>
        </w:rPr>
        <w:t>,</w:t>
      </w:r>
      <w:r w:rsidR="0047160C">
        <w:rPr>
          <w:rFonts w:ascii="Times New Roman" w:hAnsi="Times New Roman"/>
          <w:sz w:val="24"/>
          <w:szCs w:val="24"/>
        </w:rPr>
        <w:t xml:space="preserve"> into the second pre-recruit stanza), so </w:t>
      </w:r>
      <w:r w:rsidR="00881161">
        <w:rPr>
          <w:rFonts w:ascii="Times New Roman" w:hAnsi="Times New Roman"/>
          <w:sz w:val="24"/>
          <w:szCs w:val="24"/>
        </w:rPr>
        <w:t xml:space="preserve">stocking </w:t>
      </w:r>
      <w:r w:rsidR="0047160C">
        <w:rPr>
          <w:rFonts w:ascii="Times New Roman" w:hAnsi="Times New Roman"/>
          <w:sz w:val="24"/>
          <w:szCs w:val="24"/>
        </w:rPr>
        <w:t>had a density-dependent impact on survival of wild and stocked sturgeon</w:t>
      </w:r>
      <w:r w:rsidR="00460EC8">
        <w:rPr>
          <w:rFonts w:ascii="Times New Roman" w:hAnsi="Times New Roman"/>
          <w:sz w:val="24"/>
          <w:szCs w:val="24"/>
        </w:rPr>
        <w:t xml:space="preserve"> during this stanza only</w:t>
      </w:r>
      <w:r w:rsidR="00670E03">
        <w:rPr>
          <w:rFonts w:ascii="Times New Roman" w:hAnsi="Times New Roman"/>
          <w:sz w:val="24"/>
          <w:szCs w:val="24"/>
        </w:rPr>
        <w:t>.</w:t>
      </w:r>
      <w:r w:rsidR="00AA5087">
        <w:rPr>
          <w:rFonts w:ascii="Times New Roman" w:hAnsi="Times New Roman"/>
          <w:color w:val="000000"/>
          <w:sz w:val="24"/>
          <w:szCs w:val="24"/>
        </w:rPr>
        <w:t xml:space="preserve"> </w:t>
      </w:r>
      <w:r w:rsidRPr="00437FC1">
        <w:rPr>
          <w:rFonts w:ascii="Times New Roman" w:hAnsi="Times New Roman"/>
          <w:color w:val="000000"/>
          <w:sz w:val="24"/>
          <w:szCs w:val="24"/>
        </w:rPr>
        <w:t>Descriptions of each scenario are in Table 2.</w:t>
      </w:r>
    </w:p>
    <w:p w14:paraId="75BC635C" w14:textId="0E51869D" w:rsidR="008B6CB6" w:rsidRPr="000B62D0" w:rsidRDefault="00066F11" w:rsidP="00335486">
      <w:pPr>
        <w:spacing w:line="480" w:lineRule="auto"/>
        <w:ind w:firstLine="720"/>
        <w:rPr>
          <w:rFonts w:ascii="Times New Roman" w:hAnsi="Times New Roman"/>
          <w:color w:val="000000"/>
          <w:sz w:val="24"/>
          <w:szCs w:val="24"/>
        </w:rPr>
      </w:pPr>
      <w:r>
        <w:rPr>
          <w:rFonts w:ascii="Times New Roman" w:hAnsi="Times New Roman"/>
          <w:color w:val="000000"/>
          <w:sz w:val="24"/>
          <w:szCs w:val="24"/>
        </w:rPr>
        <w:t>E</w:t>
      </w:r>
      <w:r w:rsidR="008B6CB6">
        <w:rPr>
          <w:rFonts w:ascii="Times New Roman" w:hAnsi="Times New Roman"/>
          <w:color w:val="000000"/>
          <w:sz w:val="24"/>
          <w:szCs w:val="24"/>
        </w:rPr>
        <w:t xml:space="preserve">ach scenario </w:t>
      </w:r>
      <w:proofErr w:type="gramStart"/>
      <w:r w:rsidR="008B6CB6">
        <w:rPr>
          <w:rFonts w:ascii="Times New Roman" w:hAnsi="Times New Roman"/>
          <w:color w:val="000000"/>
          <w:sz w:val="24"/>
          <w:szCs w:val="24"/>
        </w:rPr>
        <w:t>was evaluated</w:t>
      </w:r>
      <w:proofErr w:type="gramEnd"/>
      <w:r w:rsidR="008B6CB6">
        <w:rPr>
          <w:rFonts w:ascii="Times New Roman" w:hAnsi="Times New Roman"/>
          <w:color w:val="000000"/>
          <w:sz w:val="24"/>
          <w:szCs w:val="24"/>
        </w:rPr>
        <w:t xml:space="preserve"> in </w:t>
      </w:r>
      <w:r w:rsidR="000B62D0">
        <w:rPr>
          <w:rFonts w:ascii="Times New Roman" w:hAnsi="Times New Roman"/>
          <w:color w:val="000000"/>
          <w:sz w:val="24"/>
          <w:szCs w:val="24"/>
        </w:rPr>
        <w:t>three</w:t>
      </w:r>
      <w:r w:rsidR="008B6CB6">
        <w:rPr>
          <w:rFonts w:ascii="Times New Roman" w:hAnsi="Times New Roman"/>
          <w:color w:val="000000"/>
          <w:sz w:val="24"/>
          <w:szCs w:val="24"/>
        </w:rPr>
        <w:t xml:space="preserve"> ways. The first was to examine the time series of total sturgeon abundance</w:t>
      </w:r>
      <w:r w:rsidR="00B75CE3">
        <w:rPr>
          <w:rFonts w:ascii="Times New Roman" w:hAnsi="Times New Roman"/>
          <w:color w:val="000000"/>
          <w:sz w:val="24"/>
          <w:szCs w:val="24"/>
        </w:rPr>
        <w:t xml:space="preserve"> and compare to </w:t>
      </w:r>
      <w:r w:rsidR="00335486">
        <w:rPr>
          <w:rFonts w:ascii="Times New Roman" w:hAnsi="Times New Roman"/>
          <w:color w:val="000000"/>
          <w:sz w:val="24"/>
          <w:szCs w:val="24"/>
        </w:rPr>
        <w:t xml:space="preserve">a population benchmark of </w:t>
      </w:r>
      <w:r w:rsidR="00C60B4A">
        <w:rPr>
          <w:rFonts w:ascii="Times New Roman" w:hAnsi="Times New Roman"/>
          <w:color w:val="000000"/>
          <w:sz w:val="24"/>
          <w:szCs w:val="24"/>
        </w:rPr>
        <w:t>4,195</w:t>
      </w:r>
      <w:r w:rsidR="00335486">
        <w:rPr>
          <w:rFonts w:ascii="Times New Roman" w:hAnsi="Times New Roman"/>
          <w:color w:val="000000"/>
          <w:sz w:val="24"/>
          <w:szCs w:val="24"/>
        </w:rPr>
        <w:t xml:space="preserve"> age-4</w:t>
      </w:r>
      <w:r w:rsidR="007F088E">
        <w:rPr>
          <w:rFonts w:ascii="Times New Roman" w:hAnsi="Times New Roman"/>
          <w:color w:val="000000"/>
          <w:sz w:val="24"/>
          <w:szCs w:val="24"/>
        </w:rPr>
        <w:t>+</w:t>
      </w:r>
      <w:r w:rsidR="00335486">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E352E9">
        <w:rPr>
          <w:rFonts w:ascii="Times New Roman" w:hAnsi="Times New Roman"/>
          <w:color w:val="000000"/>
          <w:sz w:val="24"/>
          <w:szCs w:val="24"/>
        </w:rPr>
        <w:t xml:space="preserve"> or a total </w:t>
      </w:r>
      <w:r w:rsidR="00E352E9" w:rsidRPr="0009244E">
        <w:rPr>
          <w:rFonts w:ascii="Times New Roman" w:hAnsi="Times New Roman"/>
          <w:i/>
          <w:color w:val="000000"/>
          <w:sz w:val="24"/>
          <w:szCs w:val="24"/>
        </w:rPr>
        <w:t>N</w:t>
      </w:r>
      <w:r w:rsidR="00E352E9">
        <w:rPr>
          <w:rFonts w:ascii="Times New Roman" w:hAnsi="Times New Roman"/>
          <w:color w:val="000000"/>
          <w:sz w:val="24"/>
          <w:szCs w:val="24"/>
        </w:rPr>
        <w:t xml:space="preserve"> of about 8</w:t>
      </w:r>
      <w:r w:rsidR="00211C65">
        <w:rPr>
          <w:rFonts w:ascii="Times New Roman" w:hAnsi="Times New Roman"/>
          <w:color w:val="000000"/>
          <w:sz w:val="24"/>
          <w:szCs w:val="24"/>
        </w:rPr>
        <w:t>,</w:t>
      </w:r>
      <w:r w:rsidR="00E352E9">
        <w:rPr>
          <w:rFonts w:ascii="Times New Roman" w:hAnsi="Times New Roman"/>
          <w:color w:val="000000"/>
          <w:sz w:val="24"/>
          <w:szCs w:val="24"/>
        </w:rPr>
        <w:t>784</w:t>
      </w:r>
      <w:r w:rsidR="00335486">
        <w:rPr>
          <w:rFonts w:ascii="Times New Roman" w:hAnsi="Times New Roman"/>
          <w:color w:val="000000"/>
          <w:sz w:val="24"/>
          <w:szCs w:val="24"/>
        </w:rPr>
        <w:t>.</w:t>
      </w:r>
      <w:r w:rsidR="00AA5087">
        <w:rPr>
          <w:rFonts w:ascii="Times New Roman" w:hAnsi="Times New Roman"/>
          <w:color w:val="000000"/>
          <w:sz w:val="24"/>
          <w:szCs w:val="24"/>
        </w:rPr>
        <w:t xml:space="preserve"> </w:t>
      </w:r>
      <w:r w:rsidR="00335486">
        <w:rPr>
          <w:rFonts w:ascii="Times New Roman" w:hAnsi="Times New Roman"/>
          <w:color w:val="000000"/>
          <w:sz w:val="24"/>
          <w:szCs w:val="24"/>
        </w:rPr>
        <w:t xml:space="preserve">This value is simply a discussion point based on the </w:t>
      </w:r>
      <w:r w:rsidR="00D80DE5">
        <w:rPr>
          <w:rFonts w:ascii="Times New Roman" w:hAnsi="Times New Roman"/>
          <w:color w:val="000000"/>
          <w:sz w:val="24"/>
          <w:szCs w:val="24"/>
        </w:rPr>
        <w:t xml:space="preserve">median estimate </w:t>
      </w:r>
      <w:r w:rsidR="00335486">
        <w:rPr>
          <w:rFonts w:ascii="Times New Roman" w:hAnsi="Times New Roman"/>
          <w:color w:val="000000"/>
          <w:sz w:val="24"/>
          <w:szCs w:val="24"/>
        </w:rPr>
        <w:t xml:space="preserve">for </w:t>
      </w:r>
      <w:r w:rsidR="002D4EEC">
        <w:rPr>
          <w:rFonts w:ascii="Times New Roman" w:hAnsi="Times New Roman"/>
          <w:color w:val="000000"/>
          <w:sz w:val="24"/>
          <w:szCs w:val="24"/>
        </w:rPr>
        <w:t>the Apalachicola R</w:t>
      </w:r>
      <w:r w:rsidR="00335486">
        <w:rPr>
          <w:rFonts w:ascii="Times New Roman" w:hAnsi="Times New Roman"/>
          <w:color w:val="000000"/>
          <w:sz w:val="24"/>
          <w:szCs w:val="24"/>
        </w:rPr>
        <w:t>iver</w:t>
      </w:r>
      <w:r w:rsidR="007F088E">
        <w:rPr>
          <w:rFonts w:ascii="Times New Roman" w:hAnsi="Times New Roman"/>
          <w:color w:val="000000"/>
          <w:sz w:val="24"/>
          <w:szCs w:val="24"/>
        </w:rPr>
        <w:t xml:space="preserve"> population</w:t>
      </w:r>
      <w:r w:rsidR="00335486">
        <w:rPr>
          <w:rFonts w:ascii="Times New Roman" w:hAnsi="Times New Roman"/>
          <w:color w:val="000000"/>
          <w:sz w:val="24"/>
          <w:szCs w:val="24"/>
        </w:rPr>
        <w:t xml:space="preserve"> based on available carrying capacity </w:t>
      </w:r>
      <w:r w:rsidR="00D80DE5">
        <w:rPr>
          <w:rFonts w:ascii="Times New Roman" w:hAnsi="Times New Roman"/>
          <w:color w:val="000000"/>
          <w:sz w:val="24"/>
          <w:szCs w:val="24"/>
        </w:rPr>
        <w:t xml:space="preserve">following </w:t>
      </w:r>
      <w:r w:rsidR="00335486">
        <w:rPr>
          <w:rFonts w:ascii="Times New Roman" w:hAnsi="Times New Roman"/>
          <w:color w:val="000000"/>
          <w:sz w:val="24"/>
          <w:szCs w:val="24"/>
        </w:rPr>
        <w:t xml:space="preserve">construction of </w:t>
      </w:r>
      <w:r w:rsidR="00571B58">
        <w:rPr>
          <w:rFonts w:ascii="Times New Roman" w:hAnsi="Times New Roman"/>
          <w:color w:val="000000"/>
          <w:sz w:val="24"/>
          <w:szCs w:val="24"/>
        </w:rPr>
        <w:t>JWLD</w:t>
      </w:r>
      <w:r w:rsidR="00335486">
        <w:rPr>
          <w:rFonts w:ascii="Times New Roman" w:hAnsi="Times New Roman"/>
          <w:color w:val="000000"/>
          <w:sz w:val="24"/>
          <w:szCs w:val="24"/>
        </w:rPr>
        <w:t xml:space="preserve"> from Ahrens and Pine (2014). We also calculate the</w:t>
      </w:r>
      <w:r w:rsidR="008B6CB6">
        <w:rPr>
          <w:rFonts w:ascii="Times New Roman" w:hAnsi="Times New Roman"/>
          <w:color w:val="000000"/>
          <w:sz w:val="24"/>
          <w:szCs w:val="24"/>
        </w:rPr>
        <w:t xml:space="preserve"> </w:t>
      </w:r>
      <w:r w:rsidR="00B553E8">
        <w:rPr>
          <w:rFonts w:ascii="Times New Roman" w:hAnsi="Times New Roman"/>
          <w:color w:val="000000"/>
          <w:sz w:val="24"/>
          <w:szCs w:val="24"/>
        </w:rPr>
        <w:t>transitional</w:t>
      </w:r>
      <w:r w:rsidR="008B6CB6">
        <w:rPr>
          <w:rFonts w:ascii="Times New Roman" w:hAnsi="Times New Roman"/>
          <w:color w:val="000000"/>
          <w:sz w:val="24"/>
          <w:szCs w:val="24"/>
        </w:rPr>
        <w:t xml:space="preserve"> Spawning Potential Ratio (SPR</w:t>
      </w:r>
      <w:r w:rsidR="00B553E8">
        <w:rPr>
          <w:rFonts w:ascii="Times New Roman" w:hAnsi="Times New Roman"/>
          <w:color w:val="000000"/>
          <w:sz w:val="24"/>
          <w:szCs w:val="24"/>
        </w:rPr>
        <w:t>; Mace et al. 1996</w:t>
      </w:r>
      <w:r w:rsidR="008B6CB6">
        <w:rPr>
          <w:rFonts w:ascii="Times New Roman" w:hAnsi="Times New Roman"/>
          <w:color w:val="000000"/>
          <w:sz w:val="24"/>
          <w:szCs w:val="24"/>
        </w:rPr>
        <w:t xml:space="preserve">) at the target recovery year 2023. </w:t>
      </w:r>
      <w:r>
        <w:rPr>
          <w:rFonts w:ascii="Times New Roman" w:hAnsi="Times New Roman"/>
          <w:color w:val="000000"/>
          <w:sz w:val="24"/>
          <w:szCs w:val="24"/>
        </w:rPr>
        <w:t>Transitional</w:t>
      </w:r>
      <w:r w:rsidR="008B6CB6">
        <w:rPr>
          <w:rFonts w:ascii="Times New Roman" w:hAnsi="Times New Roman"/>
          <w:color w:val="000000"/>
          <w:sz w:val="24"/>
          <w:szCs w:val="24"/>
        </w:rPr>
        <w:t xml:space="preserve"> SPR was </w:t>
      </w:r>
      <w:r w:rsidR="007F088E">
        <w:rPr>
          <w:rFonts w:ascii="Times New Roman" w:hAnsi="Times New Roman"/>
          <w:color w:val="000000"/>
          <w:sz w:val="24"/>
          <w:szCs w:val="24"/>
        </w:rPr>
        <w:t>determin</w:t>
      </w:r>
      <w:r w:rsidR="008B6CB6">
        <w:rPr>
          <w:rFonts w:ascii="Times New Roman" w:hAnsi="Times New Roman"/>
          <w:color w:val="000000"/>
          <w:sz w:val="24"/>
          <w:szCs w:val="24"/>
        </w:rPr>
        <w:t xml:space="preserve">ed by first calculating the eggs per recruit in each age-class in 2023, as </w:t>
      </w:r>
      <w:r w:rsidR="004120FA">
        <w:rPr>
          <w:rFonts w:ascii="Times New Roman" w:hAnsi="Times New Roman"/>
          <w:color w:val="000000"/>
          <w:sz w:val="24"/>
          <w:szCs w:val="24"/>
        </w:rPr>
        <w:t xml:space="preserve">the sum of </w:t>
      </w:r>
      <w:r w:rsidR="008B6CB6">
        <w:rPr>
          <w:rFonts w:ascii="Times New Roman" w:hAnsi="Times New Roman"/>
          <w:color w:val="000000"/>
          <w:sz w:val="24"/>
          <w:szCs w:val="24"/>
        </w:rPr>
        <w:t>eggs pro</w:t>
      </w:r>
      <w:r w:rsidR="004120FA">
        <w:rPr>
          <w:rFonts w:ascii="Times New Roman" w:hAnsi="Times New Roman"/>
          <w:color w:val="000000"/>
          <w:sz w:val="24"/>
          <w:szCs w:val="24"/>
        </w:rPr>
        <w:t>d</w:t>
      </w:r>
      <w:r w:rsidR="008B6CB6">
        <w:rPr>
          <w:rFonts w:ascii="Times New Roman" w:hAnsi="Times New Roman"/>
          <w:color w:val="000000"/>
          <w:sz w:val="24"/>
          <w:szCs w:val="24"/>
        </w:rPr>
        <w:t xml:space="preserve">uced by each </w:t>
      </w:r>
      <w:r w:rsidR="004120FA">
        <w:rPr>
          <w:rFonts w:ascii="Times New Roman" w:hAnsi="Times New Roman"/>
          <w:color w:val="000000"/>
          <w:sz w:val="24"/>
          <w:szCs w:val="24"/>
        </w:rPr>
        <w:t>age-</w:t>
      </w:r>
      <w:r w:rsidR="004120FA">
        <w:rPr>
          <w:rFonts w:ascii="Times New Roman" w:hAnsi="Times New Roman"/>
          <w:i/>
          <w:color w:val="000000"/>
          <w:sz w:val="24"/>
          <w:szCs w:val="24"/>
        </w:rPr>
        <w:t xml:space="preserve">a </w:t>
      </w:r>
      <w:r w:rsidR="004120FA">
        <w:rPr>
          <w:rFonts w:ascii="Times New Roman" w:hAnsi="Times New Roman"/>
          <w:color w:val="000000"/>
          <w:sz w:val="24"/>
          <w:szCs w:val="24"/>
        </w:rPr>
        <w:t xml:space="preserve">cohort in that year, divided by the </w:t>
      </w:r>
      <w:r w:rsidR="0007065D">
        <w:rPr>
          <w:rFonts w:ascii="Times New Roman" w:hAnsi="Times New Roman"/>
          <w:color w:val="000000"/>
          <w:sz w:val="24"/>
          <w:szCs w:val="24"/>
        </w:rPr>
        <w:t xml:space="preserve">sum of </w:t>
      </w:r>
      <w:r w:rsidR="004120FA">
        <w:rPr>
          <w:rFonts w:ascii="Times New Roman" w:hAnsi="Times New Roman"/>
          <w:color w:val="000000"/>
          <w:sz w:val="24"/>
          <w:szCs w:val="24"/>
        </w:rPr>
        <w:t xml:space="preserve">recruits that led to that cohort </w:t>
      </w:r>
      <w:proofErr w:type="gramStart"/>
      <w:r w:rsidR="004120FA">
        <w:rPr>
          <w:rFonts w:ascii="Times New Roman" w:hAnsi="Times New Roman"/>
          <w:i/>
          <w:color w:val="000000"/>
          <w:sz w:val="24"/>
          <w:szCs w:val="24"/>
        </w:rPr>
        <w:t>a</w:t>
      </w:r>
      <w:r w:rsidR="004120FA">
        <w:rPr>
          <w:rFonts w:ascii="Times New Roman" w:hAnsi="Times New Roman"/>
          <w:color w:val="000000"/>
          <w:sz w:val="24"/>
          <w:szCs w:val="24"/>
        </w:rPr>
        <w:t xml:space="preserve"> years</w:t>
      </w:r>
      <w:proofErr w:type="gramEnd"/>
      <w:r w:rsidR="004120FA">
        <w:rPr>
          <w:rFonts w:ascii="Times New Roman" w:hAnsi="Times New Roman"/>
          <w:color w:val="000000"/>
          <w:sz w:val="24"/>
          <w:szCs w:val="24"/>
        </w:rPr>
        <w:t xml:space="preserve"> earlier. This </w:t>
      </w:r>
      <w:proofErr w:type="gramStart"/>
      <w:r w:rsidR="004120FA">
        <w:rPr>
          <w:rFonts w:ascii="Times New Roman" w:hAnsi="Times New Roman"/>
          <w:color w:val="000000"/>
          <w:sz w:val="24"/>
          <w:szCs w:val="24"/>
        </w:rPr>
        <w:t>was divided</w:t>
      </w:r>
      <w:proofErr w:type="gramEnd"/>
      <w:r w:rsidR="004120FA">
        <w:rPr>
          <w:rFonts w:ascii="Times New Roman" w:hAnsi="Times New Roman"/>
          <w:color w:val="000000"/>
          <w:sz w:val="24"/>
          <w:szCs w:val="24"/>
        </w:rPr>
        <w:t xml:space="preserve"> by the unfished equilibrium eggs per recruit calculated for the population prior to fishing</w:t>
      </w:r>
      <w:r w:rsidR="004B251A">
        <w:rPr>
          <w:rFonts w:ascii="Times New Roman" w:hAnsi="Times New Roman"/>
          <w:color w:val="000000"/>
          <w:sz w:val="24"/>
          <w:szCs w:val="24"/>
        </w:rPr>
        <w:t>.</w:t>
      </w:r>
      <w:r w:rsidR="00AA5087">
        <w:rPr>
          <w:rFonts w:ascii="Times New Roman" w:hAnsi="Times New Roman"/>
          <w:color w:val="000000"/>
          <w:sz w:val="24"/>
          <w:szCs w:val="24"/>
        </w:rPr>
        <w:t xml:space="preserve"> </w:t>
      </w:r>
      <w:r w:rsidR="002D4EEC">
        <w:rPr>
          <w:rFonts w:ascii="Times New Roman" w:hAnsi="Times New Roman"/>
          <w:color w:val="000000"/>
          <w:sz w:val="24"/>
          <w:szCs w:val="24"/>
        </w:rPr>
        <w:t>Finally,</w:t>
      </w:r>
      <w:r w:rsidR="000B62D0">
        <w:rPr>
          <w:rFonts w:ascii="Times New Roman" w:hAnsi="Times New Roman"/>
          <w:color w:val="000000"/>
          <w:sz w:val="24"/>
          <w:szCs w:val="24"/>
        </w:rPr>
        <w:t xml:space="preserve"> we </w:t>
      </w:r>
      <w:r w:rsidR="00DD2617">
        <w:rPr>
          <w:rFonts w:ascii="Times New Roman" w:hAnsi="Times New Roman"/>
          <w:color w:val="000000"/>
          <w:sz w:val="24"/>
          <w:szCs w:val="24"/>
        </w:rPr>
        <w:t xml:space="preserve">numerically solved for </w:t>
      </w:r>
      <w:r w:rsidR="00F02548" w:rsidRPr="00705ED2">
        <w:rPr>
          <w:rFonts w:ascii="Times New Roman" w:hAnsi="Times New Roman"/>
          <w:i/>
          <w:color w:val="000000"/>
          <w:sz w:val="24"/>
          <w:szCs w:val="24"/>
        </w:rPr>
        <w:t>MSY</w:t>
      </w:r>
      <w:r w:rsidR="00F02548">
        <w:rPr>
          <w:rFonts w:ascii="Times New Roman" w:hAnsi="Times New Roman"/>
          <w:color w:val="000000"/>
          <w:sz w:val="24"/>
          <w:szCs w:val="24"/>
        </w:rPr>
        <w:t xml:space="preserve"> by varying exploitation rate, </w:t>
      </w:r>
      <w:r w:rsidR="00F02548">
        <w:rPr>
          <w:rFonts w:ascii="Times New Roman" w:hAnsi="Times New Roman"/>
          <w:color w:val="000000"/>
          <w:sz w:val="24"/>
          <w:szCs w:val="24"/>
        </w:rPr>
        <w:lastRenderedPageBreak/>
        <w:t xml:space="preserve">which allowed us to calculate </w:t>
      </w:r>
      <w:r w:rsidR="00DD2617">
        <w:rPr>
          <w:rFonts w:ascii="Times New Roman" w:hAnsi="Times New Roman"/>
          <w:color w:val="000000"/>
          <w:sz w:val="24"/>
          <w:szCs w:val="24"/>
        </w:rPr>
        <w:t>exploitation rate and biomass at maximum sustainable yield (</w:t>
      </w:r>
      <w:r w:rsidR="000B62D0" w:rsidRPr="0009244E">
        <w:rPr>
          <w:rFonts w:ascii="Times New Roman" w:hAnsi="Times New Roman"/>
          <w:i/>
          <w:color w:val="000000"/>
          <w:sz w:val="24"/>
          <w:szCs w:val="24"/>
        </w:rPr>
        <w:t>U</w:t>
      </w:r>
      <w:r w:rsidR="000B62D0" w:rsidRPr="0009244E">
        <w:rPr>
          <w:rFonts w:ascii="Times New Roman" w:hAnsi="Times New Roman"/>
          <w:i/>
          <w:color w:val="000000"/>
          <w:sz w:val="24"/>
          <w:szCs w:val="24"/>
          <w:vertAlign w:val="subscript"/>
        </w:rPr>
        <w:t>MSY</w:t>
      </w:r>
      <w:r w:rsidR="000B62D0">
        <w:rPr>
          <w:rFonts w:ascii="Times New Roman" w:hAnsi="Times New Roman"/>
          <w:color w:val="000000"/>
          <w:sz w:val="24"/>
          <w:szCs w:val="24"/>
        </w:rPr>
        <w:t xml:space="preserve"> and </w:t>
      </w:r>
      <w:r w:rsidR="000B62D0" w:rsidRPr="0009244E">
        <w:rPr>
          <w:rFonts w:ascii="Times New Roman" w:hAnsi="Times New Roman"/>
          <w:i/>
          <w:color w:val="000000"/>
          <w:sz w:val="24"/>
          <w:szCs w:val="24"/>
        </w:rPr>
        <w:t>B</w:t>
      </w:r>
      <w:r w:rsidR="000B62D0" w:rsidRPr="0009244E">
        <w:rPr>
          <w:rFonts w:ascii="Times New Roman" w:hAnsi="Times New Roman"/>
          <w:i/>
          <w:color w:val="000000"/>
          <w:sz w:val="24"/>
          <w:szCs w:val="24"/>
          <w:vertAlign w:val="subscript"/>
        </w:rPr>
        <w:t>MSY</w:t>
      </w:r>
      <w:r w:rsidR="00DD2617" w:rsidRPr="00705ED2">
        <w:rPr>
          <w:rFonts w:ascii="Times New Roman" w:hAnsi="Times New Roman"/>
          <w:color w:val="000000"/>
          <w:sz w:val="24"/>
          <w:szCs w:val="24"/>
        </w:rPr>
        <w:t>, respectively)</w:t>
      </w:r>
      <w:r w:rsidR="000B62D0">
        <w:rPr>
          <w:rFonts w:ascii="Times New Roman" w:hAnsi="Times New Roman"/>
          <w:color w:val="000000"/>
          <w:sz w:val="24"/>
          <w:szCs w:val="24"/>
        </w:rPr>
        <w:t xml:space="preserve"> </w:t>
      </w:r>
      <w:r w:rsidR="00211C65">
        <w:rPr>
          <w:rFonts w:ascii="Times New Roman" w:hAnsi="Times New Roman"/>
          <w:color w:val="000000"/>
          <w:sz w:val="24"/>
          <w:szCs w:val="24"/>
        </w:rPr>
        <w:t>based on life history parameters and current carrying capacity calculated for the Apalachicola River (based on Ahrens and Pine 201</w:t>
      </w:r>
      <w:r w:rsidR="00881161">
        <w:rPr>
          <w:rFonts w:ascii="Times New Roman" w:hAnsi="Times New Roman"/>
          <w:color w:val="000000"/>
          <w:sz w:val="24"/>
          <w:szCs w:val="24"/>
        </w:rPr>
        <w:t>4</w:t>
      </w:r>
      <w:r w:rsidR="00211C65">
        <w:rPr>
          <w:rFonts w:ascii="Times New Roman" w:hAnsi="Times New Roman"/>
          <w:color w:val="000000"/>
          <w:sz w:val="24"/>
          <w:szCs w:val="24"/>
        </w:rPr>
        <w:t>)</w:t>
      </w:r>
      <w:r w:rsidR="000B62D0">
        <w:rPr>
          <w:rFonts w:ascii="Times New Roman" w:hAnsi="Times New Roman"/>
          <w:color w:val="000000"/>
          <w:sz w:val="24"/>
          <w:szCs w:val="24"/>
        </w:rPr>
        <w:t>.</w:t>
      </w:r>
    </w:p>
    <w:p w14:paraId="573CC173" w14:textId="77777777" w:rsidR="003B7527" w:rsidRPr="00CA0CE4" w:rsidRDefault="00824D56" w:rsidP="005C605A">
      <w:pPr>
        <w:spacing w:line="480" w:lineRule="auto"/>
        <w:jc w:val="center"/>
        <w:rPr>
          <w:rFonts w:ascii="Times New Roman" w:hAnsi="Times New Roman"/>
          <w:b/>
          <w:sz w:val="24"/>
          <w:szCs w:val="24"/>
        </w:rPr>
      </w:pPr>
      <w:r w:rsidRPr="00CA0CE4">
        <w:rPr>
          <w:rFonts w:ascii="Times New Roman" w:hAnsi="Times New Roman"/>
          <w:b/>
          <w:sz w:val="24"/>
          <w:szCs w:val="24"/>
        </w:rPr>
        <w:t>Results</w:t>
      </w:r>
    </w:p>
    <w:p w14:paraId="50D62A86" w14:textId="77777777" w:rsidR="006F2D4C" w:rsidRPr="0054089E" w:rsidRDefault="006F2D4C" w:rsidP="0054089E">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w:t>
      </w:r>
      <w:r>
        <w:rPr>
          <w:rFonts w:ascii="Times New Roman" w:hAnsi="Times New Roman"/>
          <w:i/>
          <w:color w:val="000000"/>
          <w:sz w:val="24"/>
          <w:szCs w:val="24"/>
        </w:rPr>
        <w:t>s</w:t>
      </w:r>
      <w:r w:rsidRPr="00CA0CE4">
        <w:rPr>
          <w:rFonts w:ascii="Times New Roman" w:hAnsi="Times New Roman"/>
          <w:i/>
          <w:color w:val="000000"/>
          <w:sz w:val="24"/>
          <w:szCs w:val="24"/>
        </w:rPr>
        <w:t xml:space="preserve"> </w:t>
      </w:r>
      <w:proofErr w:type="gramStart"/>
      <w:r>
        <w:rPr>
          <w:rFonts w:ascii="Times New Roman" w:hAnsi="Times New Roman"/>
          <w:i/>
          <w:color w:val="000000"/>
          <w:sz w:val="24"/>
          <w:szCs w:val="24"/>
        </w:rPr>
        <w:t>1</w:t>
      </w:r>
      <w:proofErr w:type="gramEnd"/>
      <w:r>
        <w:rPr>
          <w:rFonts w:ascii="Times New Roman" w:hAnsi="Times New Roman"/>
          <w:i/>
          <w:color w:val="000000"/>
          <w:sz w:val="24"/>
          <w:szCs w:val="24"/>
        </w:rPr>
        <w:t xml:space="preserve"> and 2</w:t>
      </w:r>
      <w:r w:rsidRPr="00CA0CE4">
        <w:rPr>
          <w:rFonts w:ascii="Times New Roman" w:hAnsi="Times New Roman"/>
          <w:i/>
          <w:color w:val="000000"/>
          <w:sz w:val="24"/>
          <w:szCs w:val="24"/>
        </w:rPr>
        <w:t xml:space="preserve"> – </w:t>
      </w:r>
      <w:r w:rsidR="00E0688D">
        <w:rPr>
          <w:rFonts w:ascii="Times New Roman" w:hAnsi="Times New Roman"/>
          <w:i/>
          <w:color w:val="000000"/>
          <w:sz w:val="24"/>
          <w:szCs w:val="24"/>
        </w:rPr>
        <w:t>Recovery</w:t>
      </w:r>
    </w:p>
    <w:p w14:paraId="37624363" w14:textId="1966382F" w:rsidR="00AA5087" w:rsidRDefault="00B21E30" w:rsidP="00106616">
      <w:pPr>
        <w:spacing w:line="480" w:lineRule="auto"/>
        <w:ind w:firstLine="720"/>
        <w:rPr>
          <w:rFonts w:ascii="Times New Roman" w:hAnsi="Times New Roman"/>
          <w:color w:val="000000"/>
          <w:sz w:val="24"/>
        </w:rPr>
      </w:pPr>
      <w:r>
        <w:rPr>
          <w:rFonts w:ascii="Times New Roman" w:hAnsi="Times New Roman"/>
          <w:color w:val="000000"/>
          <w:sz w:val="24"/>
          <w:szCs w:val="24"/>
        </w:rPr>
        <w:t xml:space="preserve">Our </w:t>
      </w:r>
      <w:r w:rsidR="00DA15C0">
        <w:rPr>
          <w:rFonts w:ascii="Times New Roman" w:hAnsi="Times New Roman"/>
          <w:color w:val="000000"/>
          <w:sz w:val="24"/>
          <w:szCs w:val="24"/>
        </w:rPr>
        <w:t xml:space="preserve">simulation </w:t>
      </w:r>
      <w:r>
        <w:rPr>
          <w:rFonts w:ascii="Times New Roman" w:hAnsi="Times New Roman"/>
          <w:color w:val="000000"/>
          <w:sz w:val="24"/>
          <w:szCs w:val="24"/>
        </w:rPr>
        <w:t xml:space="preserve">model suggests that </w:t>
      </w:r>
      <w:r w:rsidR="00303B4F">
        <w:rPr>
          <w:rFonts w:ascii="Times New Roman" w:hAnsi="Times New Roman"/>
          <w:color w:val="000000"/>
          <w:sz w:val="24"/>
        </w:rPr>
        <w:t>Gulf Sturgeon</w:t>
      </w:r>
      <w:r w:rsidR="00BC6E47" w:rsidRPr="0023520A">
        <w:rPr>
          <w:rFonts w:ascii="Times New Roman" w:hAnsi="Times New Roman"/>
          <w:color w:val="000000"/>
          <w:sz w:val="24"/>
        </w:rPr>
        <w:t xml:space="preserve"> </w:t>
      </w:r>
      <w:r>
        <w:rPr>
          <w:rFonts w:ascii="Times New Roman" w:hAnsi="Times New Roman"/>
          <w:color w:val="000000"/>
          <w:sz w:val="24"/>
          <w:szCs w:val="24"/>
        </w:rPr>
        <w:t>will</w:t>
      </w:r>
      <w:r w:rsidR="00BC6E47" w:rsidRPr="0023520A">
        <w:rPr>
          <w:rFonts w:ascii="Times New Roman" w:hAnsi="Times New Roman"/>
          <w:color w:val="000000"/>
          <w:sz w:val="24"/>
        </w:rPr>
        <w:t xml:space="preserve"> have recovered to</w:t>
      </w:r>
      <w:r w:rsidR="002772CB">
        <w:rPr>
          <w:rFonts w:ascii="Times New Roman" w:hAnsi="Times New Roman"/>
          <w:color w:val="000000"/>
          <w:sz w:val="24"/>
        </w:rPr>
        <w:t xml:space="preserve"> about</w:t>
      </w:r>
      <w:r w:rsidR="00BC6E47" w:rsidRPr="0023520A">
        <w:rPr>
          <w:rFonts w:ascii="Times New Roman" w:hAnsi="Times New Roman"/>
          <w:color w:val="000000"/>
          <w:sz w:val="24"/>
        </w:rPr>
        <w:t xml:space="preserve"> </w:t>
      </w:r>
      <w:r w:rsidR="00E43C79">
        <w:rPr>
          <w:rFonts w:ascii="Times New Roman" w:hAnsi="Times New Roman"/>
          <w:color w:val="000000"/>
          <w:sz w:val="24"/>
        </w:rPr>
        <w:t>58</w:t>
      </w:r>
      <w:r w:rsidR="00C60B4A">
        <w:rPr>
          <w:rFonts w:ascii="Times New Roman" w:hAnsi="Times New Roman"/>
          <w:color w:val="000000"/>
          <w:sz w:val="24"/>
        </w:rPr>
        <w:t xml:space="preserve">% of </w:t>
      </w:r>
      <w:r w:rsidR="00BC6E47" w:rsidRPr="0023520A">
        <w:rPr>
          <w:rFonts w:ascii="Times New Roman" w:hAnsi="Times New Roman"/>
          <w:color w:val="000000"/>
          <w:sz w:val="24"/>
        </w:rPr>
        <w:t xml:space="preserve">the </w:t>
      </w:r>
      <w:r w:rsidR="00781049" w:rsidRPr="0023520A">
        <w:rPr>
          <w:rFonts w:ascii="Times New Roman" w:hAnsi="Times New Roman"/>
          <w:color w:val="000000"/>
          <w:sz w:val="24"/>
        </w:rPr>
        <w:t xml:space="preserve">estimated </w:t>
      </w:r>
      <w:r w:rsidR="0030769F" w:rsidRPr="0023520A">
        <w:rPr>
          <w:rFonts w:ascii="Times New Roman" w:hAnsi="Times New Roman"/>
          <w:color w:val="000000"/>
          <w:sz w:val="24"/>
        </w:rPr>
        <w:t xml:space="preserve">post-dam carrying capacity </w:t>
      </w:r>
      <w:r>
        <w:rPr>
          <w:rFonts w:ascii="Times New Roman" w:hAnsi="Times New Roman"/>
          <w:color w:val="000000"/>
          <w:sz w:val="24"/>
          <w:szCs w:val="24"/>
        </w:rPr>
        <w:t xml:space="preserve">of </w:t>
      </w:r>
      <w:r w:rsidR="00211C65">
        <w:rPr>
          <w:rFonts w:ascii="Times New Roman" w:hAnsi="Times New Roman"/>
          <w:color w:val="000000"/>
          <w:sz w:val="24"/>
          <w:szCs w:val="24"/>
        </w:rPr>
        <w:t>8</w:t>
      </w:r>
      <w:r w:rsidR="00C60B4A">
        <w:rPr>
          <w:rFonts w:ascii="Times New Roman" w:hAnsi="Times New Roman"/>
          <w:color w:val="000000"/>
          <w:sz w:val="24"/>
          <w:szCs w:val="24"/>
        </w:rPr>
        <w:t>,</w:t>
      </w:r>
      <w:r w:rsidR="00211C65">
        <w:rPr>
          <w:rFonts w:ascii="Times New Roman" w:hAnsi="Times New Roman"/>
          <w:color w:val="000000"/>
          <w:sz w:val="24"/>
          <w:szCs w:val="24"/>
        </w:rPr>
        <w:t>784</w:t>
      </w:r>
      <w:r>
        <w:rPr>
          <w:rFonts w:ascii="Times New Roman" w:hAnsi="Times New Roman"/>
          <w:color w:val="000000"/>
          <w:sz w:val="24"/>
          <w:szCs w:val="24"/>
        </w:rPr>
        <w:t xml:space="preserve"> </w:t>
      </w:r>
      <w:r w:rsidR="004209DC">
        <w:rPr>
          <w:rFonts w:ascii="Times New Roman" w:hAnsi="Times New Roman"/>
          <w:color w:val="000000"/>
          <w:sz w:val="24"/>
          <w:szCs w:val="24"/>
        </w:rPr>
        <w:t>across all age-classes</w:t>
      </w:r>
      <w:r>
        <w:rPr>
          <w:rFonts w:ascii="Times New Roman" w:hAnsi="Times New Roman"/>
          <w:color w:val="000000"/>
          <w:sz w:val="24"/>
          <w:szCs w:val="24"/>
        </w:rPr>
        <w:t xml:space="preserve"> </w:t>
      </w:r>
      <w:r w:rsidR="00C60B4A">
        <w:rPr>
          <w:rFonts w:ascii="Times New Roman" w:hAnsi="Times New Roman"/>
          <w:color w:val="000000"/>
          <w:sz w:val="24"/>
          <w:szCs w:val="24"/>
        </w:rPr>
        <w:t>(equivalent to a</w:t>
      </w:r>
      <w:r w:rsidR="004209DC">
        <w:rPr>
          <w:rFonts w:ascii="Times New Roman" w:hAnsi="Times New Roman"/>
          <w:color w:val="000000"/>
          <w:sz w:val="24"/>
          <w:szCs w:val="24"/>
        </w:rPr>
        <w:t xml:space="preserve">n age-4+ </w:t>
      </w:r>
      <w:r w:rsidR="00C60B4A">
        <w:rPr>
          <w:rFonts w:ascii="Times New Roman" w:hAnsi="Times New Roman"/>
          <w:color w:val="000000"/>
          <w:sz w:val="24"/>
          <w:szCs w:val="24"/>
        </w:rPr>
        <w:t xml:space="preserve">abundance </w:t>
      </w:r>
      <w:r w:rsidR="004209DC">
        <w:rPr>
          <w:rFonts w:ascii="Times New Roman" w:hAnsi="Times New Roman"/>
          <w:color w:val="000000"/>
          <w:sz w:val="24"/>
          <w:szCs w:val="24"/>
        </w:rPr>
        <w:t xml:space="preserve">of 4,195 </w:t>
      </w:r>
      <w:r w:rsidR="00C60B4A">
        <w:rPr>
          <w:rFonts w:ascii="Times New Roman" w:hAnsi="Times New Roman"/>
          <w:color w:val="000000"/>
          <w:sz w:val="24"/>
          <w:szCs w:val="24"/>
        </w:rPr>
        <w:t xml:space="preserve">based on a minimum adult mortality rate of 0.095) </w:t>
      </w:r>
      <w:r w:rsidR="000B3766" w:rsidRPr="0023520A">
        <w:rPr>
          <w:rFonts w:ascii="Times New Roman" w:hAnsi="Times New Roman"/>
          <w:color w:val="000000"/>
          <w:sz w:val="24"/>
        </w:rPr>
        <w:t xml:space="preserve">by 2023 </w:t>
      </w:r>
      <w:r w:rsidR="00FE7514">
        <w:rPr>
          <w:rFonts w:ascii="Times New Roman" w:hAnsi="Times New Roman"/>
          <w:color w:val="000000"/>
          <w:sz w:val="24"/>
          <w:szCs w:val="24"/>
        </w:rPr>
        <w:t>under our baseline scenario</w:t>
      </w:r>
      <w:r w:rsidR="000B3766" w:rsidRPr="001624C7">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2772CB">
        <w:rPr>
          <w:rFonts w:ascii="Times New Roman" w:hAnsi="Times New Roman"/>
          <w:color w:val="000000"/>
          <w:sz w:val="24"/>
        </w:rPr>
        <w:t>1</w:t>
      </w:r>
      <w:r w:rsidR="000B3766" w:rsidRPr="001624C7">
        <w:rPr>
          <w:rFonts w:ascii="Times New Roman" w:hAnsi="Times New Roman"/>
          <w:color w:val="000000"/>
          <w:sz w:val="24"/>
          <w:szCs w:val="24"/>
        </w:rPr>
        <w:t>)</w:t>
      </w:r>
      <w:r w:rsidR="00FE7514">
        <w:rPr>
          <w:rFonts w:ascii="Times New Roman" w:hAnsi="Times New Roman"/>
          <w:color w:val="000000"/>
          <w:sz w:val="24"/>
          <w:szCs w:val="24"/>
        </w:rPr>
        <w:t>.</w:t>
      </w:r>
      <w:r w:rsidR="00AA5087">
        <w:rPr>
          <w:rFonts w:ascii="Times New Roman" w:hAnsi="Times New Roman"/>
          <w:color w:val="000000"/>
          <w:sz w:val="24"/>
          <w:szCs w:val="24"/>
        </w:rPr>
        <w:t xml:space="preserve"> </w:t>
      </w:r>
      <w:r w:rsidR="00FE7514">
        <w:rPr>
          <w:rFonts w:ascii="Times New Roman" w:hAnsi="Times New Roman"/>
          <w:color w:val="000000"/>
          <w:sz w:val="24"/>
          <w:szCs w:val="24"/>
        </w:rPr>
        <w:t>If</w:t>
      </w:r>
      <w:r w:rsidR="00C60B4A">
        <w:rPr>
          <w:rFonts w:ascii="Times New Roman" w:hAnsi="Times New Roman"/>
          <w:color w:val="000000"/>
          <w:sz w:val="24"/>
          <w:szCs w:val="24"/>
        </w:rPr>
        <w:t xml:space="preserve"> </w:t>
      </w:r>
      <w:r w:rsidR="00BC6E47" w:rsidRPr="0023520A">
        <w:rPr>
          <w:rFonts w:ascii="Times New Roman" w:hAnsi="Times New Roman"/>
          <w:color w:val="000000"/>
          <w:sz w:val="24"/>
        </w:rPr>
        <w:t xml:space="preserve">the </w:t>
      </w:r>
      <w:r w:rsidR="00BC6E47" w:rsidRPr="0023520A">
        <w:rPr>
          <w:rFonts w:ascii="Times New Roman" w:hAnsi="Times New Roman"/>
          <w:i/>
          <w:color w:val="000000"/>
          <w:sz w:val="24"/>
        </w:rPr>
        <w:t>N</w:t>
      </w:r>
      <w:r w:rsidR="00BC6E47" w:rsidRPr="0023520A">
        <w:rPr>
          <w:rFonts w:ascii="Times New Roman" w:hAnsi="Times New Roman"/>
          <w:i/>
          <w:color w:val="000000"/>
          <w:sz w:val="24"/>
          <w:vertAlign w:val="subscript"/>
        </w:rPr>
        <w:t>1985</w:t>
      </w:r>
      <w:r w:rsidR="00BC6E47" w:rsidRPr="0023520A">
        <w:rPr>
          <w:rFonts w:ascii="Times New Roman" w:hAnsi="Times New Roman"/>
          <w:color w:val="000000"/>
          <w:sz w:val="24"/>
        </w:rPr>
        <w:t xml:space="preserve"> </w:t>
      </w:r>
      <w:r w:rsidR="00FE7514">
        <w:rPr>
          <w:rFonts w:ascii="Times New Roman" w:hAnsi="Times New Roman"/>
          <w:color w:val="000000"/>
          <w:sz w:val="24"/>
          <w:szCs w:val="24"/>
        </w:rPr>
        <w:t xml:space="preserve">abundance level </w:t>
      </w:r>
      <w:r w:rsidR="008A72BC">
        <w:rPr>
          <w:rFonts w:ascii="Times New Roman" w:hAnsi="Times New Roman"/>
          <w:color w:val="000000"/>
          <w:sz w:val="24"/>
          <w:szCs w:val="24"/>
        </w:rPr>
        <w:t>were</w:t>
      </w:r>
      <w:r w:rsidR="00FE7514">
        <w:rPr>
          <w:rFonts w:ascii="Times New Roman" w:hAnsi="Times New Roman"/>
          <w:color w:val="000000"/>
          <w:sz w:val="24"/>
          <w:szCs w:val="24"/>
        </w:rPr>
        <w:t xml:space="preserve"> higher, then</w:t>
      </w:r>
      <w:r w:rsidR="006964B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6964B1">
        <w:rPr>
          <w:rFonts w:ascii="Times New Roman" w:hAnsi="Times New Roman"/>
          <w:color w:val="000000"/>
          <w:sz w:val="24"/>
          <w:szCs w:val="24"/>
        </w:rPr>
        <w:t xml:space="preserve"> population </w:t>
      </w:r>
      <w:proofErr w:type="gramStart"/>
      <w:r w:rsidR="006964B1">
        <w:rPr>
          <w:rFonts w:ascii="Times New Roman" w:hAnsi="Times New Roman"/>
          <w:color w:val="000000"/>
          <w:sz w:val="24"/>
          <w:szCs w:val="24"/>
        </w:rPr>
        <w:t>would be predicted</w:t>
      </w:r>
      <w:proofErr w:type="gramEnd"/>
      <w:r w:rsidR="006964B1">
        <w:rPr>
          <w:rFonts w:ascii="Times New Roman" w:hAnsi="Times New Roman"/>
          <w:color w:val="000000"/>
          <w:sz w:val="24"/>
          <w:szCs w:val="24"/>
        </w:rPr>
        <w:t xml:space="preserve"> to re</w:t>
      </w:r>
      <w:r w:rsidR="00211C65">
        <w:rPr>
          <w:rFonts w:ascii="Times New Roman" w:hAnsi="Times New Roman"/>
          <w:color w:val="000000"/>
          <w:sz w:val="24"/>
          <w:szCs w:val="24"/>
        </w:rPr>
        <w:t xml:space="preserve">cover to this carrying capacity </w:t>
      </w:r>
      <w:r w:rsidR="006964B1">
        <w:rPr>
          <w:rFonts w:ascii="Times New Roman" w:hAnsi="Times New Roman"/>
          <w:color w:val="000000"/>
          <w:sz w:val="24"/>
          <w:szCs w:val="24"/>
        </w:rPr>
        <w:t>sooner</w:t>
      </w:r>
      <w:r w:rsidR="00FE7514">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FE7514">
        <w:rPr>
          <w:rFonts w:ascii="Times New Roman" w:hAnsi="Times New Roman"/>
          <w:color w:val="000000"/>
          <w:sz w:val="24"/>
          <w:szCs w:val="24"/>
        </w:rPr>
        <w:t>2).</w:t>
      </w:r>
      <w:r w:rsidR="00AA5087">
        <w:rPr>
          <w:rFonts w:ascii="Times New Roman" w:hAnsi="Times New Roman"/>
          <w:color w:val="000000"/>
          <w:sz w:val="24"/>
          <w:szCs w:val="24"/>
        </w:rPr>
        <w:t xml:space="preserve"> </w:t>
      </w:r>
      <w:r w:rsidR="003F0C67" w:rsidRPr="0023520A">
        <w:rPr>
          <w:rFonts w:ascii="Times New Roman" w:hAnsi="Times New Roman"/>
          <w:sz w:val="24"/>
        </w:rPr>
        <w:t xml:space="preserve">We predicted </w:t>
      </w:r>
      <w:r w:rsidR="008420C5" w:rsidRPr="0023520A">
        <w:rPr>
          <w:rFonts w:ascii="Times New Roman" w:hAnsi="Times New Roman"/>
          <w:color w:val="000000"/>
          <w:sz w:val="24"/>
        </w:rPr>
        <w:t>SPR</w:t>
      </w:r>
      <w:r w:rsidR="002772CB">
        <w:rPr>
          <w:rFonts w:ascii="Times New Roman" w:hAnsi="Times New Roman"/>
          <w:color w:val="000000"/>
          <w:sz w:val="24"/>
        </w:rPr>
        <w:t xml:space="preserve"> for each scenario to be well above</w:t>
      </w:r>
      <w:r w:rsidR="008420C5" w:rsidRPr="0023520A">
        <w:rPr>
          <w:rFonts w:ascii="Times New Roman" w:hAnsi="Times New Roman"/>
          <w:color w:val="000000"/>
          <w:sz w:val="24"/>
        </w:rPr>
        <w:t xml:space="preserve"> thresholds of management concern (i.e., increased risk recruitment overfishing SPR&lt;0.3</w:t>
      </w:r>
      <w:r w:rsidR="00754CEA" w:rsidRPr="0023520A">
        <w:rPr>
          <w:rFonts w:ascii="Times New Roman" w:hAnsi="Times New Roman"/>
          <w:color w:val="000000"/>
          <w:sz w:val="24"/>
        </w:rPr>
        <w:t>;</w:t>
      </w:r>
      <w:r w:rsidR="00754CEA" w:rsidRPr="006964B1">
        <w:rPr>
          <w:rFonts w:ascii="Times New Roman" w:hAnsi="Times New Roman"/>
          <w:color w:val="000000"/>
          <w:sz w:val="24"/>
        </w:rPr>
        <w:t xml:space="preserve"> </w:t>
      </w:r>
      <w:r w:rsidR="002F50E6">
        <w:rPr>
          <w:rFonts w:ascii="Times New Roman" w:hAnsi="Times New Roman"/>
          <w:color w:val="000000"/>
          <w:sz w:val="24"/>
        </w:rPr>
        <w:t>Table 3</w:t>
      </w:r>
      <w:r w:rsidR="008420C5" w:rsidRPr="006964B1">
        <w:rPr>
          <w:rFonts w:ascii="Times New Roman" w:hAnsi="Times New Roman"/>
          <w:color w:val="000000"/>
          <w:sz w:val="24"/>
        </w:rPr>
        <w:t>)</w:t>
      </w:r>
      <w:r w:rsidR="003F0C67" w:rsidRPr="006964B1">
        <w:rPr>
          <w:rFonts w:ascii="Times New Roman" w:hAnsi="Times New Roman"/>
          <w:color w:val="000000"/>
          <w:sz w:val="24"/>
        </w:rPr>
        <w:t xml:space="preserve"> at the GSRP target of 2023 for Scenarios 1 and 2.</w:t>
      </w:r>
    </w:p>
    <w:p w14:paraId="458E44BD" w14:textId="40FC2E8E" w:rsidR="003E0D3B" w:rsidRPr="00CA0CE4" w:rsidRDefault="00020283" w:rsidP="005C605A">
      <w:pPr>
        <w:spacing w:line="480" w:lineRule="auto"/>
        <w:ind w:firstLine="720"/>
        <w:rPr>
          <w:rFonts w:ascii="Times New Roman" w:hAnsi="Times New Roman"/>
          <w:color w:val="000000"/>
          <w:sz w:val="24"/>
          <w:szCs w:val="24"/>
        </w:rPr>
      </w:pPr>
      <w:r w:rsidRPr="0023520A">
        <w:rPr>
          <w:rFonts w:ascii="Times New Roman" w:hAnsi="Times New Roman"/>
          <w:color w:val="000000"/>
          <w:sz w:val="24"/>
        </w:rPr>
        <w:t>As expected</w:t>
      </w:r>
      <w:r w:rsidR="000B3766" w:rsidRPr="0023520A">
        <w:rPr>
          <w:rFonts w:ascii="Times New Roman" w:hAnsi="Times New Roman"/>
          <w:color w:val="000000"/>
          <w:sz w:val="24"/>
        </w:rPr>
        <w:t>,</w:t>
      </w:r>
      <w:r w:rsidRPr="0023520A">
        <w:rPr>
          <w:rFonts w:ascii="Times New Roman" w:hAnsi="Times New Roman"/>
          <w:color w:val="000000"/>
          <w:sz w:val="24"/>
        </w:rPr>
        <w:t xml:space="preserve"> increased total mortality</w:t>
      </w:r>
      <w:r w:rsidR="000B3766" w:rsidRPr="0023520A">
        <w:rPr>
          <w:rFonts w:ascii="Times New Roman" w:hAnsi="Times New Roman"/>
          <w:color w:val="000000"/>
          <w:sz w:val="24"/>
        </w:rPr>
        <w:t xml:space="preserve"> through additions of anthropogenic mortality (noted as </w:t>
      </w:r>
      <w:r w:rsidR="00DD2617">
        <w:rPr>
          <w:rFonts w:ascii="Times New Roman" w:hAnsi="Times New Roman"/>
          <w:color w:val="000000"/>
          <w:sz w:val="24"/>
        </w:rPr>
        <w:t xml:space="preserve">apical </w:t>
      </w:r>
      <w:r w:rsidR="00A97912" w:rsidRPr="0023520A">
        <w:rPr>
          <w:rFonts w:ascii="Times New Roman" w:hAnsi="Times New Roman"/>
          <w:color w:val="000000"/>
          <w:sz w:val="24"/>
        </w:rPr>
        <w:t xml:space="preserve">fishing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w:t>
      </w:r>
      <w:r w:rsidR="005B49E8" w:rsidRPr="0023520A">
        <w:rPr>
          <w:rFonts w:ascii="Times New Roman" w:hAnsi="Times New Roman"/>
          <w:i/>
          <w:color w:val="000000"/>
          <w:sz w:val="24"/>
        </w:rPr>
        <w:t>U</w:t>
      </w:r>
      <w:r w:rsidR="000B3766" w:rsidRPr="0023520A">
        <w:rPr>
          <w:rFonts w:ascii="Times New Roman" w:hAnsi="Times New Roman"/>
          <w:color w:val="000000"/>
          <w:sz w:val="24"/>
        </w:rPr>
        <w:t>)</w:t>
      </w:r>
      <w:r w:rsidRPr="0023520A">
        <w:rPr>
          <w:rFonts w:ascii="Times New Roman" w:hAnsi="Times New Roman"/>
          <w:color w:val="000000"/>
          <w:sz w:val="24"/>
        </w:rPr>
        <w:t xml:space="preserve"> had a strong negative effect on population recovery</w:t>
      </w:r>
      <w:r w:rsidR="00E0688D" w:rsidRPr="0023520A">
        <w:rPr>
          <w:rFonts w:ascii="Times New Roman" w:hAnsi="Times New Roman"/>
          <w:color w:val="000000"/>
          <w:sz w:val="24"/>
        </w:rPr>
        <w:t xml:space="preserve"> and SPR</w:t>
      </w:r>
      <w:r w:rsidR="000B3766" w:rsidRPr="0023520A">
        <w:rPr>
          <w:rFonts w:ascii="Times New Roman" w:hAnsi="Times New Roman"/>
          <w:color w:val="000000"/>
          <w:sz w:val="24"/>
        </w:rPr>
        <w:t>.</w:t>
      </w:r>
      <w:r w:rsidR="00AA5087">
        <w:rPr>
          <w:rFonts w:ascii="Times New Roman" w:hAnsi="Times New Roman"/>
          <w:color w:val="000000"/>
          <w:sz w:val="24"/>
        </w:rPr>
        <w:t xml:space="preserve"> </w:t>
      </w:r>
      <w:r w:rsidR="000B3766" w:rsidRPr="0023520A">
        <w:rPr>
          <w:rFonts w:ascii="Times New Roman" w:hAnsi="Times New Roman"/>
          <w:color w:val="000000"/>
          <w:sz w:val="24"/>
        </w:rPr>
        <w:t>We found that</w:t>
      </w:r>
      <w:r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small </w:t>
      </w:r>
      <w:r w:rsidRPr="0023520A">
        <w:rPr>
          <w:rFonts w:ascii="Times New Roman" w:hAnsi="Times New Roman"/>
          <w:color w:val="000000"/>
          <w:sz w:val="24"/>
        </w:rPr>
        <w:t xml:space="preserve">increases in total mortality </w:t>
      </w:r>
      <w:r w:rsidR="00E0688D" w:rsidRPr="0023520A">
        <w:rPr>
          <w:rFonts w:ascii="Times New Roman" w:hAnsi="Times New Roman"/>
          <w:color w:val="000000"/>
          <w:sz w:val="24"/>
        </w:rPr>
        <w:t>reduced the level of population recovery</w:t>
      </w:r>
      <w:r w:rsidR="00A67806" w:rsidRPr="0023520A">
        <w:rPr>
          <w:rFonts w:ascii="Times New Roman" w:hAnsi="Times New Roman"/>
          <w:color w:val="000000"/>
          <w:sz w:val="24"/>
        </w:rPr>
        <w:t xml:space="preserve"> by 2023</w:t>
      </w:r>
      <w:r w:rsidR="00E0688D" w:rsidRPr="0023520A">
        <w:rPr>
          <w:rFonts w:ascii="Times New Roman" w:hAnsi="Times New Roman"/>
          <w:color w:val="000000"/>
          <w:sz w:val="24"/>
        </w:rPr>
        <w:t>,</w:t>
      </w:r>
      <w:r w:rsidR="0076200B"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and that recovery declines further as </w:t>
      </w:r>
      <w:r w:rsidR="005B49E8" w:rsidRPr="0023520A">
        <w:rPr>
          <w:rFonts w:ascii="Times New Roman" w:hAnsi="Times New Roman"/>
          <w:i/>
          <w:color w:val="000000"/>
          <w:sz w:val="24"/>
        </w:rPr>
        <w:t>U</w:t>
      </w:r>
      <w:r w:rsidR="005B49E8" w:rsidRPr="0023520A">
        <w:rPr>
          <w:rFonts w:ascii="Times New Roman" w:hAnsi="Times New Roman"/>
          <w:color w:val="000000"/>
          <w:sz w:val="24"/>
        </w:rPr>
        <w:t xml:space="preserve"> </w:t>
      </w:r>
      <w:r w:rsidR="000B3766" w:rsidRPr="0023520A">
        <w:rPr>
          <w:rFonts w:ascii="Times New Roman" w:hAnsi="Times New Roman"/>
          <w:color w:val="000000"/>
          <w:sz w:val="24"/>
        </w:rPr>
        <w:t>increases</w:t>
      </w:r>
      <w:r w:rsidR="0076200B" w:rsidRPr="0023520A">
        <w:rPr>
          <w:rFonts w:ascii="Times New Roman" w:hAnsi="Times New Roman"/>
          <w:color w:val="000000"/>
          <w:sz w:val="24"/>
        </w:rPr>
        <w:t xml:space="preserve"> (Figure </w:t>
      </w:r>
      <w:r w:rsidR="00A97912" w:rsidRPr="0023520A">
        <w:rPr>
          <w:rFonts w:ascii="Times New Roman" w:hAnsi="Times New Roman"/>
          <w:color w:val="000000"/>
          <w:sz w:val="24"/>
        </w:rPr>
        <w:t>3a</w:t>
      </w:r>
      <w:r w:rsidR="0076200B" w:rsidRPr="0023520A">
        <w:rPr>
          <w:rFonts w:ascii="Times New Roman" w:hAnsi="Times New Roman"/>
          <w:color w:val="000000"/>
          <w:sz w:val="24"/>
        </w:rPr>
        <w:t>).</w:t>
      </w:r>
      <w:r w:rsidR="00AA5087">
        <w:rPr>
          <w:rFonts w:ascii="Times New Roman" w:hAnsi="Times New Roman"/>
          <w:color w:val="000000"/>
          <w:sz w:val="24"/>
        </w:rPr>
        <w:t xml:space="preserve"> </w:t>
      </w:r>
      <w:r w:rsidR="00E0688D" w:rsidRPr="0023520A">
        <w:rPr>
          <w:rFonts w:ascii="Times New Roman" w:hAnsi="Times New Roman"/>
          <w:color w:val="000000"/>
          <w:sz w:val="24"/>
        </w:rPr>
        <w:t>The same pattern was evident in SPR</w:t>
      </w:r>
      <w:r w:rsidR="008A72BC">
        <w:rPr>
          <w:rFonts w:ascii="Times New Roman" w:hAnsi="Times New Roman"/>
          <w:color w:val="000000"/>
          <w:sz w:val="24"/>
        </w:rPr>
        <w:t>:</w:t>
      </w:r>
      <w:r w:rsidR="00E0688D" w:rsidRPr="0023520A">
        <w:rPr>
          <w:rFonts w:ascii="Times New Roman" w:hAnsi="Times New Roman"/>
          <w:color w:val="000000"/>
          <w:sz w:val="24"/>
        </w:rPr>
        <w:t xml:space="preserve"> increase</w:t>
      </w:r>
      <w:r w:rsidR="008A72BC">
        <w:rPr>
          <w:rFonts w:ascii="Times New Roman" w:hAnsi="Times New Roman"/>
          <w:color w:val="000000"/>
          <w:sz w:val="24"/>
        </w:rPr>
        <w:t>d</w:t>
      </w:r>
      <w:r w:rsidR="00E0688D" w:rsidRPr="0023520A">
        <w:rPr>
          <w:rFonts w:ascii="Times New Roman" w:hAnsi="Times New Roman"/>
          <w:color w:val="000000"/>
          <w:sz w:val="24"/>
        </w:rPr>
        <w:t xml:space="preserve"> </w:t>
      </w:r>
      <w:r w:rsidR="00E0688D" w:rsidRPr="006475EC">
        <w:rPr>
          <w:rFonts w:ascii="Times New Roman" w:hAnsi="Times New Roman"/>
          <w:i/>
          <w:color w:val="000000"/>
          <w:sz w:val="24"/>
        </w:rPr>
        <w:t>U</w:t>
      </w:r>
      <w:r w:rsidR="00E0688D" w:rsidRPr="0023520A">
        <w:rPr>
          <w:rFonts w:ascii="Times New Roman" w:hAnsi="Times New Roman"/>
          <w:color w:val="000000"/>
          <w:sz w:val="24"/>
        </w:rPr>
        <w:t xml:space="preserve"> </w:t>
      </w:r>
      <w:proofErr w:type="gramStart"/>
      <w:r w:rsidR="00E0688D" w:rsidRPr="0023520A">
        <w:rPr>
          <w:rFonts w:ascii="Times New Roman" w:hAnsi="Times New Roman"/>
          <w:color w:val="000000"/>
          <w:sz w:val="24"/>
        </w:rPr>
        <w:t>was predicted</w:t>
      </w:r>
      <w:proofErr w:type="gramEnd"/>
      <w:r w:rsidR="00E0688D" w:rsidRPr="0023520A">
        <w:rPr>
          <w:rFonts w:ascii="Times New Roman" w:hAnsi="Times New Roman"/>
          <w:color w:val="000000"/>
          <w:sz w:val="24"/>
        </w:rPr>
        <w:t xml:space="preserve"> to lead to declines in SPR, and at </w:t>
      </w:r>
      <w:r w:rsidR="00E0688D" w:rsidRPr="0023520A">
        <w:rPr>
          <w:rFonts w:ascii="Times New Roman" w:hAnsi="Times New Roman"/>
          <w:i/>
          <w:color w:val="000000"/>
          <w:sz w:val="24"/>
        </w:rPr>
        <w:t>U</w:t>
      </w:r>
      <w:r w:rsidR="00E0688D" w:rsidRPr="0023520A">
        <w:rPr>
          <w:rFonts w:ascii="Times New Roman" w:hAnsi="Times New Roman"/>
          <w:color w:val="000000"/>
          <w:sz w:val="24"/>
        </w:rPr>
        <w:t>=</w:t>
      </w:r>
      <w:r w:rsidR="007865B2">
        <w:rPr>
          <w:rFonts w:ascii="Times New Roman" w:hAnsi="Times New Roman"/>
          <w:color w:val="000000"/>
          <w:sz w:val="24"/>
        </w:rPr>
        <w:t>0.</w:t>
      </w:r>
      <w:r w:rsidR="00E0688D" w:rsidRPr="0023520A">
        <w:rPr>
          <w:rFonts w:ascii="Times New Roman" w:hAnsi="Times New Roman"/>
          <w:color w:val="000000"/>
          <w:sz w:val="24"/>
        </w:rPr>
        <w:t>1</w:t>
      </w:r>
      <w:r w:rsidR="008A72BC">
        <w:rPr>
          <w:rFonts w:ascii="Times New Roman" w:hAnsi="Times New Roman"/>
          <w:color w:val="000000"/>
          <w:sz w:val="24"/>
        </w:rPr>
        <w:t>,</w:t>
      </w:r>
      <w:r w:rsidR="00E0688D" w:rsidRPr="0023520A">
        <w:rPr>
          <w:rFonts w:ascii="Times New Roman" w:hAnsi="Times New Roman"/>
          <w:color w:val="000000"/>
          <w:sz w:val="24"/>
        </w:rPr>
        <w:t xml:space="preserve"> SPR was estimated to be &lt;0.3.</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E0688D" w:rsidRPr="0023520A">
        <w:rPr>
          <w:rFonts w:ascii="Times New Roman" w:hAnsi="Times New Roman"/>
          <w:color w:val="000000"/>
          <w:sz w:val="24"/>
        </w:rPr>
        <w:t>If</w:t>
      </w:r>
      <w:r w:rsidR="00A97912" w:rsidRPr="0023520A">
        <w:rPr>
          <w:rFonts w:ascii="Times New Roman" w:hAnsi="Times New Roman"/>
          <w:color w:val="000000"/>
          <w:sz w:val="24"/>
        </w:rPr>
        <w:t xml:space="preserve"> </w:t>
      </w:r>
      <w:r w:rsidR="00346B80" w:rsidRPr="0023520A">
        <w:rPr>
          <w:rFonts w:ascii="Times New Roman" w:hAnsi="Times New Roman"/>
          <w:color w:val="000000"/>
          <w:sz w:val="24"/>
        </w:rPr>
        <w:t>natural mortality (</w:t>
      </w:r>
      <w:r w:rsidR="00A97912" w:rsidRPr="0023520A">
        <w:rPr>
          <w:rFonts w:ascii="Times New Roman" w:hAnsi="Times New Roman"/>
          <w:i/>
          <w:color w:val="000000"/>
          <w:sz w:val="24"/>
        </w:rPr>
        <w:t>M</w:t>
      </w:r>
      <w:r w:rsidR="00346B80" w:rsidRPr="0023520A">
        <w:rPr>
          <w:rFonts w:ascii="Times New Roman" w:hAnsi="Times New Roman"/>
          <w:color w:val="000000"/>
          <w:sz w:val="24"/>
        </w:rPr>
        <w:t>)</w:t>
      </w:r>
      <w:r w:rsidR="00A97912" w:rsidRPr="0023520A">
        <w:rPr>
          <w:rFonts w:ascii="Times New Roman" w:hAnsi="Times New Roman"/>
          <w:color w:val="000000"/>
          <w:sz w:val="24"/>
        </w:rPr>
        <w:t xml:space="preserve"> declines from the baseline value of 0.095</w:t>
      </w:r>
      <w:r w:rsidR="00787F69">
        <w:rPr>
          <w:rFonts w:ascii="Times New Roman" w:hAnsi="Times New Roman"/>
          <w:color w:val="000000"/>
          <w:sz w:val="24"/>
        </w:rPr>
        <w:t xml:space="preserve"> following initiation of recovery</w:t>
      </w:r>
      <w:r w:rsidR="00E0688D" w:rsidRPr="0023520A">
        <w:rPr>
          <w:rFonts w:ascii="Times New Roman" w:hAnsi="Times New Roman"/>
          <w:color w:val="000000"/>
          <w:sz w:val="24"/>
        </w:rPr>
        <w:t xml:space="preserve">, the opposite pattern </w:t>
      </w:r>
      <w:proofErr w:type="gramStart"/>
      <w:r w:rsidR="00E0688D" w:rsidRPr="0023520A">
        <w:rPr>
          <w:rFonts w:ascii="Times New Roman" w:hAnsi="Times New Roman"/>
          <w:color w:val="000000"/>
          <w:sz w:val="24"/>
        </w:rPr>
        <w:t>is predicted</w:t>
      </w:r>
      <w:proofErr w:type="gramEnd"/>
      <w:r w:rsidR="00E0688D" w:rsidRPr="0023520A">
        <w:rPr>
          <w:rFonts w:ascii="Times New Roman" w:hAnsi="Times New Roman"/>
          <w:color w:val="000000"/>
          <w:sz w:val="24"/>
        </w:rPr>
        <w:t>, with increasing population recovery and SPR</w:t>
      </w:r>
      <w:r w:rsidR="00683179" w:rsidRPr="0023520A">
        <w:rPr>
          <w:rFonts w:ascii="Times New Roman" w:hAnsi="Times New Roman"/>
          <w:color w:val="000000"/>
          <w:sz w:val="24"/>
        </w:rPr>
        <w:t xml:space="preserve"> </w:t>
      </w:r>
      <w:r w:rsidR="00A97912" w:rsidRPr="0023520A">
        <w:rPr>
          <w:rFonts w:ascii="Times New Roman" w:hAnsi="Times New Roman"/>
          <w:color w:val="000000"/>
          <w:sz w:val="24"/>
        </w:rPr>
        <w:t>(Figure 3b</w:t>
      </w:r>
      <w:r w:rsidR="00E0688D" w:rsidRPr="0023520A">
        <w:rPr>
          <w:rFonts w:ascii="Times New Roman" w:hAnsi="Times New Roman"/>
          <w:color w:val="000000"/>
          <w:sz w:val="24"/>
        </w:rPr>
        <w:t xml:space="preserve">; </w:t>
      </w:r>
      <w:r w:rsidR="002F50E6">
        <w:rPr>
          <w:rFonts w:ascii="Times New Roman" w:hAnsi="Times New Roman"/>
          <w:color w:val="000000"/>
          <w:sz w:val="24"/>
        </w:rPr>
        <w:t>Table 3</w:t>
      </w:r>
      <w:r w:rsidR="00A97912" w:rsidRPr="0023520A">
        <w:rPr>
          <w:rFonts w:ascii="Times New Roman" w:hAnsi="Times New Roman"/>
          <w:color w:val="000000"/>
          <w:sz w:val="24"/>
        </w:rPr>
        <w:t>).</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2F50E6" w:rsidRPr="0023520A">
        <w:rPr>
          <w:rFonts w:ascii="Times New Roman" w:hAnsi="Times New Roman"/>
          <w:color w:val="000000"/>
          <w:sz w:val="24"/>
        </w:rPr>
        <w:t>Like</w:t>
      </w:r>
      <w:r w:rsidR="00A97912" w:rsidRPr="0023520A">
        <w:rPr>
          <w:rFonts w:ascii="Times New Roman" w:hAnsi="Times New Roman"/>
          <w:color w:val="000000"/>
          <w:sz w:val="24"/>
        </w:rPr>
        <w:t xml:space="preserve"> the additive effect of increasing total mortality through the addition of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increasing </w:t>
      </w:r>
      <w:r w:rsidR="00A97912" w:rsidRPr="0023520A">
        <w:rPr>
          <w:rFonts w:ascii="Times New Roman" w:hAnsi="Times New Roman"/>
          <w:i/>
          <w:color w:val="000000"/>
          <w:sz w:val="24"/>
        </w:rPr>
        <w:t>M</w:t>
      </w:r>
      <w:r w:rsidR="00A97912" w:rsidRPr="006964B1">
        <w:rPr>
          <w:rFonts w:ascii="Times New Roman" w:hAnsi="Times New Roman"/>
          <w:color w:val="000000"/>
          <w:sz w:val="24"/>
        </w:rPr>
        <w:t xml:space="preserve"> </w:t>
      </w:r>
      <w:r w:rsidR="00B15FFE">
        <w:rPr>
          <w:rFonts w:ascii="Times New Roman" w:hAnsi="Times New Roman"/>
          <w:color w:val="000000"/>
          <w:sz w:val="24"/>
        </w:rPr>
        <w:t xml:space="preserve">since closure of the fishery </w:t>
      </w:r>
      <w:r w:rsidR="00A97912" w:rsidRPr="006964B1">
        <w:rPr>
          <w:rFonts w:ascii="Times New Roman" w:hAnsi="Times New Roman"/>
          <w:color w:val="000000"/>
          <w:sz w:val="24"/>
        </w:rPr>
        <w:t xml:space="preserve">led to longer </w:t>
      </w:r>
      <w:proofErr w:type="gramStart"/>
      <w:r w:rsidR="00A97912" w:rsidRPr="006964B1">
        <w:rPr>
          <w:rFonts w:ascii="Times New Roman" w:hAnsi="Times New Roman"/>
          <w:color w:val="000000"/>
          <w:sz w:val="24"/>
        </w:rPr>
        <w:lastRenderedPageBreak/>
        <w:t>population</w:t>
      </w:r>
      <w:proofErr w:type="gramEnd"/>
      <w:r w:rsidR="00A97912" w:rsidRPr="006964B1">
        <w:rPr>
          <w:rFonts w:ascii="Times New Roman" w:hAnsi="Times New Roman"/>
          <w:color w:val="000000"/>
          <w:sz w:val="24"/>
        </w:rPr>
        <w:t xml:space="preserve"> recovery times</w:t>
      </w:r>
      <w:r w:rsidR="00E0688D" w:rsidRPr="006964B1">
        <w:rPr>
          <w:rFonts w:ascii="Times New Roman" w:hAnsi="Times New Roman"/>
          <w:color w:val="000000"/>
          <w:sz w:val="24"/>
        </w:rPr>
        <w:t xml:space="preserve"> or declines (Figure 3b) and </w:t>
      </w:r>
      <w:r w:rsidR="00FE1635" w:rsidRPr="006964B1">
        <w:rPr>
          <w:rFonts w:ascii="Times New Roman" w:hAnsi="Times New Roman"/>
          <w:color w:val="000000"/>
          <w:sz w:val="24"/>
        </w:rPr>
        <w:t>declines in SPR below the 0.3 benchmark at</w:t>
      </w:r>
      <w:r w:rsidR="005E48B7" w:rsidRPr="006964B1">
        <w:rPr>
          <w:rFonts w:ascii="Times New Roman" w:hAnsi="Times New Roman"/>
          <w:color w:val="000000"/>
          <w:sz w:val="24"/>
        </w:rPr>
        <w:t xml:space="preserve"> M≥0.1</w:t>
      </w:r>
      <w:r w:rsidR="00787F69">
        <w:rPr>
          <w:rFonts w:ascii="Times New Roman" w:hAnsi="Times New Roman"/>
          <w:color w:val="000000"/>
          <w:sz w:val="24"/>
        </w:rPr>
        <w:t>27</w:t>
      </w:r>
      <w:r w:rsidR="00A97912" w:rsidRPr="006964B1">
        <w:rPr>
          <w:rFonts w:ascii="Times New Roman" w:hAnsi="Times New Roman"/>
          <w:color w:val="000000"/>
          <w:sz w:val="24"/>
        </w:rPr>
        <w:t xml:space="preserve"> (</w:t>
      </w:r>
      <w:r w:rsidR="002F50E6">
        <w:rPr>
          <w:rFonts w:ascii="Times New Roman" w:hAnsi="Times New Roman"/>
          <w:color w:val="000000"/>
          <w:sz w:val="24"/>
        </w:rPr>
        <w:t>Table 3</w:t>
      </w:r>
      <w:r w:rsidR="00A97912" w:rsidRPr="006964B1">
        <w:rPr>
          <w:rFonts w:ascii="Times New Roman" w:hAnsi="Times New Roman"/>
          <w:color w:val="000000"/>
          <w:sz w:val="24"/>
        </w:rPr>
        <w:t>)</w:t>
      </w:r>
    </w:p>
    <w:p w14:paraId="7DEFD2C9" w14:textId="77777777" w:rsidR="003B7527" w:rsidRPr="00CA0CE4" w:rsidRDefault="00923500" w:rsidP="005C605A">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 3 – Boom/Bust Recruitment</w:t>
      </w:r>
    </w:p>
    <w:p w14:paraId="747657D6" w14:textId="52552736" w:rsidR="003B7527" w:rsidRPr="00CA0CE4" w:rsidRDefault="008A72BC" w:rsidP="008674EC">
      <w:pPr>
        <w:tabs>
          <w:tab w:val="left" w:pos="709"/>
          <w:tab w:val="left" w:pos="2410"/>
        </w:tabs>
        <w:spacing w:line="480" w:lineRule="auto"/>
        <w:rPr>
          <w:rFonts w:ascii="Times New Roman" w:hAnsi="Times New Roman"/>
          <w:color w:val="000000"/>
          <w:sz w:val="24"/>
          <w:szCs w:val="24"/>
        </w:rPr>
      </w:pPr>
      <w:r>
        <w:rPr>
          <w:rFonts w:ascii="Times New Roman" w:hAnsi="Times New Roman"/>
          <w:b/>
          <w:color w:val="000000"/>
          <w:sz w:val="24"/>
          <w:szCs w:val="24"/>
        </w:rPr>
        <w:tab/>
      </w:r>
      <w:r w:rsidR="00B055C3">
        <w:rPr>
          <w:rFonts w:ascii="Times New Roman" w:hAnsi="Times New Roman"/>
          <w:color w:val="000000"/>
          <w:sz w:val="24"/>
          <w:szCs w:val="24"/>
        </w:rPr>
        <w:t>C</w:t>
      </w:r>
      <w:r w:rsidR="00BD43B1" w:rsidRPr="00CA0CE4">
        <w:rPr>
          <w:rFonts w:ascii="Times New Roman" w:hAnsi="Times New Roman"/>
          <w:color w:val="000000"/>
          <w:sz w:val="24"/>
          <w:szCs w:val="24"/>
        </w:rPr>
        <w:t>ycle</w:t>
      </w:r>
      <w:r w:rsidR="00B055C3">
        <w:rPr>
          <w:rFonts w:ascii="Times New Roman" w:hAnsi="Times New Roman"/>
          <w:color w:val="000000"/>
          <w:sz w:val="24"/>
          <w:szCs w:val="24"/>
        </w:rPr>
        <w:t xml:space="preserve">s in recruitment </w:t>
      </w:r>
      <w:r w:rsidR="005E48B7">
        <w:rPr>
          <w:rFonts w:ascii="Times New Roman" w:hAnsi="Times New Roman"/>
          <w:color w:val="000000"/>
          <w:sz w:val="24"/>
          <w:szCs w:val="24"/>
        </w:rPr>
        <w:t xml:space="preserve">led to a characteristic </w:t>
      </w:r>
      <w:r w:rsidR="00BD43B1" w:rsidRPr="00CA0CE4">
        <w:rPr>
          <w:rFonts w:ascii="Times New Roman" w:hAnsi="Times New Roman"/>
          <w:color w:val="000000"/>
          <w:sz w:val="24"/>
          <w:szCs w:val="24"/>
        </w:rPr>
        <w:t>saw</w:t>
      </w:r>
      <w:r w:rsidR="00460EC8">
        <w:rPr>
          <w:rFonts w:ascii="Times New Roman" w:hAnsi="Times New Roman"/>
          <w:color w:val="000000"/>
          <w:sz w:val="24"/>
          <w:szCs w:val="24"/>
        </w:rPr>
        <w:t>-</w:t>
      </w:r>
      <w:r w:rsidR="00BD43B1" w:rsidRPr="00CA0CE4">
        <w:rPr>
          <w:rFonts w:ascii="Times New Roman" w:hAnsi="Times New Roman"/>
          <w:color w:val="000000"/>
          <w:sz w:val="24"/>
          <w:szCs w:val="24"/>
        </w:rPr>
        <w:t>tooth</w:t>
      </w:r>
      <w:r w:rsidR="00923500" w:rsidRPr="00CA0CE4">
        <w:rPr>
          <w:rFonts w:ascii="Times New Roman" w:hAnsi="Times New Roman"/>
          <w:color w:val="000000"/>
          <w:sz w:val="24"/>
          <w:szCs w:val="24"/>
        </w:rPr>
        <w:t xml:space="preserve"> pattern</w:t>
      </w:r>
      <w:r w:rsidR="00BD43B1" w:rsidRPr="00CA0CE4">
        <w:rPr>
          <w:rFonts w:ascii="Times New Roman" w:hAnsi="Times New Roman"/>
          <w:color w:val="000000"/>
          <w:sz w:val="24"/>
          <w:szCs w:val="24"/>
        </w:rPr>
        <w:t xml:space="preserve"> in population growth</w:t>
      </w:r>
      <w:r w:rsidR="005E48B7">
        <w:rPr>
          <w:rFonts w:ascii="Times New Roman" w:hAnsi="Times New Roman"/>
          <w:color w:val="000000"/>
          <w:sz w:val="24"/>
          <w:szCs w:val="24"/>
        </w:rPr>
        <w:t xml:space="preserve">, which affected recovery timing </w:t>
      </w:r>
      <w:r w:rsidR="00923500" w:rsidRPr="00CA0CE4">
        <w:rPr>
          <w:rFonts w:ascii="Times New Roman" w:hAnsi="Times New Roman"/>
          <w:color w:val="000000"/>
          <w:sz w:val="24"/>
          <w:szCs w:val="24"/>
        </w:rPr>
        <w:t xml:space="preserve">(Figure </w:t>
      </w:r>
      <w:r w:rsidR="0035054C">
        <w:rPr>
          <w:rFonts w:ascii="Times New Roman" w:hAnsi="Times New Roman"/>
          <w:color w:val="000000"/>
          <w:sz w:val="24"/>
          <w:szCs w:val="24"/>
        </w:rPr>
        <w:t>4</w:t>
      </w:r>
      <w:r w:rsidR="00923500"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7865B2">
        <w:rPr>
          <w:rFonts w:ascii="Times New Roman" w:hAnsi="Times New Roman"/>
          <w:color w:val="000000"/>
          <w:sz w:val="24"/>
          <w:szCs w:val="24"/>
        </w:rPr>
        <w:t>Setting the</w:t>
      </w:r>
      <w:r w:rsidR="00B055C3">
        <w:rPr>
          <w:rFonts w:ascii="Times New Roman" w:hAnsi="Times New Roman"/>
          <w:color w:val="000000"/>
          <w:sz w:val="24"/>
          <w:szCs w:val="24"/>
        </w:rPr>
        <w:t xml:space="preserve"> mean anomaly </w:t>
      </w:r>
      <w:r w:rsidR="007865B2">
        <w:rPr>
          <w:rFonts w:ascii="Times New Roman" w:hAnsi="Times New Roman"/>
          <w:color w:val="000000"/>
          <w:sz w:val="24"/>
          <w:szCs w:val="24"/>
        </w:rPr>
        <w:t xml:space="preserve">to </w:t>
      </w:r>
      <w:r w:rsidR="00B055C3">
        <w:rPr>
          <w:rFonts w:ascii="Times New Roman" w:hAnsi="Times New Roman"/>
          <w:color w:val="000000"/>
          <w:sz w:val="24"/>
          <w:szCs w:val="24"/>
        </w:rPr>
        <w:t xml:space="preserve">unity meant </w:t>
      </w:r>
      <w:r>
        <w:rPr>
          <w:rFonts w:ascii="Times New Roman" w:hAnsi="Times New Roman"/>
          <w:color w:val="000000"/>
          <w:sz w:val="24"/>
          <w:szCs w:val="24"/>
        </w:rPr>
        <w:t xml:space="preserve">that </w:t>
      </w:r>
      <w:r w:rsidR="00B055C3">
        <w:rPr>
          <w:rFonts w:ascii="Times New Roman" w:hAnsi="Times New Roman"/>
          <w:color w:val="000000"/>
          <w:sz w:val="24"/>
          <w:szCs w:val="24"/>
        </w:rPr>
        <w:t>a two-year cycle result</w:t>
      </w:r>
      <w:r>
        <w:rPr>
          <w:rFonts w:ascii="Times New Roman" w:hAnsi="Times New Roman"/>
          <w:color w:val="000000"/>
          <w:sz w:val="24"/>
          <w:szCs w:val="24"/>
        </w:rPr>
        <w:t>ed</w:t>
      </w:r>
      <w:r w:rsidR="00B055C3">
        <w:rPr>
          <w:rFonts w:ascii="Times New Roman" w:hAnsi="Times New Roman"/>
          <w:color w:val="000000"/>
          <w:sz w:val="24"/>
          <w:szCs w:val="24"/>
        </w:rPr>
        <w:t xml:space="preserve"> in </w:t>
      </w:r>
      <w:r w:rsidR="005E48B7">
        <w:rPr>
          <w:rFonts w:ascii="Times New Roman" w:hAnsi="Times New Roman"/>
          <w:color w:val="000000"/>
          <w:sz w:val="24"/>
          <w:szCs w:val="24"/>
        </w:rPr>
        <w:t xml:space="preserve">zero recruitment </w:t>
      </w:r>
      <w:r w:rsidR="00B055C3">
        <w:rPr>
          <w:rFonts w:ascii="Times New Roman" w:hAnsi="Times New Roman"/>
          <w:color w:val="000000"/>
          <w:sz w:val="24"/>
          <w:szCs w:val="24"/>
        </w:rPr>
        <w:t xml:space="preserve">every two years. Longer cycle frequencies had </w:t>
      </w:r>
      <w:r w:rsidR="005E48B7">
        <w:rPr>
          <w:rFonts w:ascii="Times New Roman" w:hAnsi="Times New Roman"/>
          <w:color w:val="000000"/>
          <w:sz w:val="24"/>
          <w:szCs w:val="24"/>
        </w:rPr>
        <w:t xml:space="preserve">at least some </w:t>
      </w:r>
      <w:r w:rsidR="00B055C3">
        <w:rPr>
          <w:rFonts w:ascii="Times New Roman" w:hAnsi="Times New Roman"/>
          <w:color w:val="000000"/>
          <w:sz w:val="24"/>
          <w:szCs w:val="24"/>
        </w:rPr>
        <w:t>recruitment every year. Overall, because mean anomaly strength was unity</w:t>
      </w:r>
      <w:r w:rsidR="00115C2E">
        <w:rPr>
          <w:rFonts w:ascii="Times New Roman" w:hAnsi="Times New Roman"/>
          <w:color w:val="000000"/>
          <w:sz w:val="24"/>
          <w:szCs w:val="24"/>
        </w:rPr>
        <w:t>,</w:t>
      </w:r>
      <w:r w:rsidR="00B055C3">
        <w:rPr>
          <w:rFonts w:ascii="Times New Roman" w:hAnsi="Times New Roman"/>
          <w:color w:val="000000"/>
          <w:sz w:val="24"/>
          <w:szCs w:val="24"/>
        </w:rPr>
        <w:t xml:space="preserve"> no recruitment pattern had a high impact on </w:t>
      </w:r>
      <w:r w:rsidR="00FE1635">
        <w:rPr>
          <w:rFonts w:ascii="Times New Roman" w:hAnsi="Times New Roman"/>
          <w:color w:val="000000"/>
          <w:sz w:val="24"/>
          <w:szCs w:val="24"/>
        </w:rPr>
        <w:t xml:space="preserve">recovery </w:t>
      </w:r>
      <w:r w:rsidR="00B055C3">
        <w:rPr>
          <w:rFonts w:ascii="Times New Roman" w:hAnsi="Times New Roman"/>
          <w:color w:val="000000"/>
          <w:sz w:val="24"/>
          <w:szCs w:val="24"/>
        </w:rPr>
        <w:t>timing</w:t>
      </w:r>
      <w:r w:rsidR="00FE1635">
        <w:rPr>
          <w:rFonts w:ascii="Times New Roman" w:hAnsi="Times New Roman"/>
          <w:color w:val="000000"/>
          <w:sz w:val="24"/>
          <w:szCs w:val="24"/>
        </w:rPr>
        <w:t xml:space="preserve"> or SPR</w:t>
      </w:r>
      <w:r w:rsidR="00B055C3">
        <w:rPr>
          <w:rFonts w:ascii="Times New Roman" w:hAnsi="Times New Roman"/>
          <w:color w:val="000000"/>
          <w:sz w:val="24"/>
          <w:szCs w:val="24"/>
        </w:rPr>
        <w:t>. For example, a</w:t>
      </w:r>
      <w:r w:rsidR="00B055C3"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cycle with one strong year class out of every 5 years slowed recovery </w:t>
      </w:r>
      <w:r w:rsidR="00B055C3">
        <w:rPr>
          <w:rFonts w:ascii="Times New Roman" w:hAnsi="Times New Roman"/>
          <w:color w:val="000000"/>
          <w:sz w:val="24"/>
          <w:szCs w:val="24"/>
        </w:rPr>
        <w:t xml:space="preserve">only slightly </w:t>
      </w:r>
      <w:r w:rsidR="00BD43B1" w:rsidRPr="00CA0CE4">
        <w:rPr>
          <w:rFonts w:ascii="Times New Roman" w:hAnsi="Times New Roman"/>
          <w:color w:val="000000"/>
          <w:sz w:val="24"/>
          <w:szCs w:val="24"/>
        </w:rPr>
        <w:t xml:space="preserve">with the population predicted to recover to about </w:t>
      </w:r>
      <w:r w:rsidR="008674EC">
        <w:rPr>
          <w:rFonts w:ascii="Times New Roman" w:hAnsi="Times New Roman"/>
          <w:color w:val="000000"/>
          <w:sz w:val="24"/>
          <w:szCs w:val="24"/>
        </w:rPr>
        <w:t>88</w:t>
      </w:r>
      <w:r w:rsidR="001E19F8" w:rsidRPr="00CA0CE4">
        <w:rPr>
          <w:rFonts w:ascii="Times New Roman" w:hAnsi="Times New Roman"/>
          <w:color w:val="000000"/>
          <w:sz w:val="24"/>
          <w:szCs w:val="24"/>
        </w:rPr>
        <w:t>%</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w:t>
      </w:r>
      <w:r>
        <w:rPr>
          <w:rFonts w:ascii="Times New Roman" w:hAnsi="Times New Roman"/>
          <w:color w:val="000000"/>
          <w:sz w:val="24"/>
          <w:szCs w:val="24"/>
        </w:rPr>
        <w:t>in</w:t>
      </w:r>
      <w:r w:rsidR="00BD43B1" w:rsidRPr="00CA0CE4">
        <w:rPr>
          <w:rFonts w:ascii="Times New Roman" w:hAnsi="Times New Roman"/>
          <w:color w:val="000000"/>
          <w:sz w:val="24"/>
          <w:szCs w:val="24"/>
        </w:rPr>
        <w:t xml:space="preserve"> 100 years and reach about </w:t>
      </w:r>
      <w:r w:rsidR="008674EC">
        <w:rPr>
          <w:rFonts w:ascii="Times New Roman" w:hAnsi="Times New Roman"/>
          <w:color w:val="000000"/>
          <w:sz w:val="24"/>
          <w:szCs w:val="24"/>
        </w:rPr>
        <w:t>52</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8674EC"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by the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GSRP target date</w:t>
      </w:r>
      <w:r w:rsidR="00FE1635">
        <w:rPr>
          <w:rFonts w:ascii="Times New Roman" w:hAnsi="Times New Roman"/>
          <w:color w:val="000000"/>
          <w:sz w:val="24"/>
          <w:szCs w:val="24"/>
        </w:rPr>
        <w:t xml:space="preserve"> and no change in SPR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BD43B1"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Increasing baseline recruitment by 25% </w:t>
      </w:r>
      <w:r w:rsidR="00262705">
        <w:rPr>
          <w:rFonts w:ascii="Times New Roman" w:hAnsi="Times New Roman"/>
          <w:color w:val="000000"/>
          <w:sz w:val="24"/>
          <w:szCs w:val="24"/>
        </w:rPr>
        <w:t>reduced</w:t>
      </w:r>
      <w:r w:rsidR="00BD43B1" w:rsidRPr="00CA0CE4">
        <w:rPr>
          <w:rFonts w:ascii="Times New Roman" w:hAnsi="Times New Roman"/>
          <w:color w:val="000000"/>
          <w:sz w:val="24"/>
          <w:szCs w:val="24"/>
        </w:rPr>
        <w:t xml:space="preserve"> recovery time over baseline scenarios with the population reaching about </w:t>
      </w:r>
      <w:r w:rsidR="008674EC">
        <w:rPr>
          <w:rFonts w:ascii="Times New Roman" w:hAnsi="Times New Roman"/>
          <w:color w:val="000000"/>
          <w:sz w:val="24"/>
          <w:szCs w:val="24"/>
        </w:rPr>
        <w:t>78</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by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and </w:t>
      </w:r>
      <w:r w:rsidR="001E19F8" w:rsidRPr="00CA0CE4">
        <w:rPr>
          <w:rFonts w:ascii="Times New Roman" w:hAnsi="Times New Roman"/>
          <w:color w:val="000000"/>
          <w:sz w:val="24"/>
          <w:szCs w:val="24"/>
        </w:rPr>
        <w:t>exceed</w:t>
      </w:r>
      <w:r w:rsidR="00262705">
        <w:rPr>
          <w:rFonts w:ascii="Times New Roman" w:hAnsi="Times New Roman"/>
          <w:color w:val="000000"/>
          <w:sz w:val="24"/>
          <w:szCs w:val="24"/>
        </w:rPr>
        <w:t>ing</w:t>
      </w:r>
      <w:r w:rsidR="001E19F8" w:rsidRPr="00CA0CE4">
        <w:rPr>
          <w:rFonts w:ascii="Times New Roman" w:hAnsi="Times New Roman"/>
          <w:color w:val="000000"/>
          <w:sz w:val="24"/>
          <w:szCs w:val="24"/>
        </w:rPr>
        <w:t xml:space="preserve"> pre-</w:t>
      </w:r>
      <w:r w:rsidR="0092037F" w:rsidRPr="00CA0CE4">
        <w:rPr>
          <w:rFonts w:ascii="Times New Roman" w:hAnsi="Times New Roman"/>
          <w:color w:val="000000"/>
          <w:sz w:val="24"/>
          <w:szCs w:val="24"/>
        </w:rPr>
        <w:t>exploitation</w:t>
      </w:r>
      <w:r w:rsidR="001E19F8" w:rsidRPr="00CA0CE4">
        <w:rPr>
          <w:rFonts w:ascii="Times New Roman" w:hAnsi="Times New Roman"/>
          <w:color w:val="000000"/>
          <w:sz w:val="24"/>
          <w:szCs w:val="24"/>
        </w:rPr>
        <w:t xml:space="preserve"> level at</w:t>
      </w:r>
      <w:r w:rsidR="00262705">
        <w:rPr>
          <w:rFonts w:ascii="Times New Roman" w:hAnsi="Times New Roman"/>
          <w:color w:val="000000"/>
          <w:sz w:val="24"/>
          <w:szCs w:val="24"/>
        </w:rPr>
        <w:t xml:space="preserve"> about</w:t>
      </w:r>
      <w:r w:rsidR="00BD43B1" w:rsidRPr="00CA0CE4">
        <w:rPr>
          <w:rFonts w:ascii="Times New Roman" w:hAnsi="Times New Roman"/>
          <w:color w:val="000000"/>
          <w:sz w:val="24"/>
          <w:szCs w:val="24"/>
        </w:rPr>
        <w:t xml:space="preserve"> 100</w:t>
      </w:r>
      <w:r w:rsidR="0076200B"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years</w:t>
      </w:r>
      <w:r w:rsidR="00903A9B">
        <w:rPr>
          <w:rFonts w:ascii="Times New Roman" w:hAnsi="Times New Roman"/>
          <w:color w:val="000000"/>
          <w:sz w:val="24"/>
          <w:szCs w:val="24"/>
        </w:rPr>
        <w:t xml:space="preserve"> (Figure 4b)</w:t>
      </w:r>
      <w:r w:rsidR="00923500" w:rsidRPr="00CA0CE4">
        <w:rPr>
          <w:rFonts w:ascii="Times New Roman" w:hAnsi="Times New Roman"/>
          <w:color w:val="000000"/>
          <w:sz w:val="24"/>
          <w:szCs w:val="24"/>
        </w:rPr>
        <w:t>.</w:t>
      </w:r>
    </w:p>
    <w:p w14:paraId="7B149F74" w14:textId="2C61C9A8" w:rsidR="00BC6F48" w:rsidRPr="00CA0CE4" w:rsidRDefault="005207A7"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found both short and long-term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efforts </w:t>
      </w:r>
      <w:r w:rsidR="00262705">
        <w:rPr>
          <w:rFonts w:ascii="Times New Roman" w:hAnsi="Times New Roman"/>
          <w:color w:val="000000"/>
          <w:sz w:val="24"/>
          <w:szCs w:val="24"/>
        </w:rPr>
        <w:t>could</w:t>
      </w:r>
      <w:r w:rsidRPr="00CA0CE4">
        <w:rPr>
          <w:rFonts w:ascii="Times New Roman" w:hAnsi="Times New Roman"/>
          <w:color w:val="000000"/>
          <w:sz w:val="24"/>
          <w:szCs w:val="24"/>
        </w:rPr>
        <w:t xml:space="preserve"> reduce time until recovery</w:t>
      </w:r>
      <w:r w:rsidR="00FE1635">
        <w:rPr>
          <w:rFonts w:ascii="Times New Roman" w:hAnsi="Times New Roman"/>
          <w:color w:val="000000"/>
          <w:sz w:val="24"/>
          <w:szCs w:val="24"/>
        </w:rPr>
        <w:t xml:space="preserve"> but did not affect SPR</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A</w:t>
      </w:r>
      <w:r w:rsidR="00262705">
        <w:rPr>
          <w:rFonts w:ascii="Times New Roman" w:hAnsi="Times New Roman"/>
          <w:color w:val="000000"/>
          <w:sz w:val="24"/>
          <w:szCs w:val="24"/>
        </w:rPr>
        <w:t xml:space="preserve"> simulated</w:t>
      </w:r>
      <w:r w:rsidRPr="00CA0CE4">
        <w:rPr>
          <w:rFonts w:ascii="Times New Roman" w:hAnsi="Times New Roman"/>
          <w:color w:val="000000"/>
          <w:sz w:val="24"/>
          <w:szCs w:val="24"/>
        </w:rPr>
        <w:t xml:space="preserve"> 5-year program of stocking 2,500 age-</w:t>
      </w:r>
      <w:r w:rsidR="008674EC">
        <w:rPr>
          <w:rFonts w:ascii="Times New Roman" w:hAnsi="Times New Roman"/>
          <w:color w:val="000000"/>
          <w:sz w:val="24"/>
          <w:szCs w:val="24"/>
        </w:rPr>
        <w:t>0+</w:t>
      </w:r>
      <w:r w:rsidRPr="00CA0CE4">
        <w:rPr>
          <w:rFonts w:ascii="Times New Roman" w:hAnsi="Times New Roman"/>
          <w:color w:val="000000"/>
          <w:sz w:val="24"/>
          <w:szCs w:val="24"/>
        </w:rPr>
        <w:t xml:space="preserve"> fish per year beginning in </w:t>
      </w:r>
      <w:r w:rsidR="00923500" w:rsidRPr="00CA0CE4">
        <w:rPr>
          <w:rFonts w:ascii="Times New Roman" w:hAnsi="Times New Roman"/>
          <w:i/>
          <w:color w:val="000000"/>
          <w:sz w:val="24"/>
          <w:szCs w:val="24"/>
        </w:rPr>
        <w:t>t</w:t>
      </w:r>
      <w:r w:rsidR="00923500" w:rsidRPr="00CA0CE4">
        <w:rPr>
          <w:rFonts w:ascii="Times New Roman" w:hAnsi="Times New Roman"/>
          <w:i/>
          <w:color w:val="000000"/>
          <w:sz w:val="24"/>
          <w:szCs w:val="24"/>
          <w:vertAlign w:val="subscript"/>
        </w:rPr>
        <w:t>1</w:t>
      </w:r>
      <w:r w:rsidRPr="00CA0CE4">
        <w:rPr>
          <w:rFonts w:ascii="Times New Roman" w:hAnsi="Times New Roman"/>
          <w:color w:val="000000"/>
          <w:sz w:val="24"/>
          <w:szCs w:val="24"/>
        </w:rPr>
        <w:t xml:space="preserve"> </w:t>
      </w:r>
      <w:r w:rsidR="00262705">
        <w:rPr>
          <w:rFonts w:ascii="Times New Roman" w:hAnsi="Times New Roman"/>
          <w:color w:val="000000"/>
          <w:sz w:val="24"/>
          <w:szCs w:val="24"/>
        </w:rPr>
        <w:t>increased</w:t>
      </w:r>
      <w:r w:rsidRPr="00CA0CE4">
        <w:rPr>
          <w:rFonts w:ascii="Times New Roman" w:hAnsi="Times New Roman"/>
          <w:color w:val="000000"/>
          <w:sz w:val="24"/>
          <w:szCs w:val="24"/>
        </w:rPr>
        <w:t xml:space="preserve"> abundance to approximately </w:t>
      </w:r>
      <w:r w:rsidR="008674EC">
        <w:rPr>
          <w:rFonts w:ascii="Times New Roman" w:hAnsi="Times New Roman"/>
          <w:color w:val="000000"/>
          <w:sz w:val="24"/>
          <w:szCs w:val="24"/>
        </w:rPr>
        <w:t>76</w:t>
      </w:r>
      <w:r w:rsidRPr="00CA0CE4">
        <w:rPr>
          <w:rFonts w:ascii="Times New Roman" w:hAnsi="Times New Roman"/>
          <w:color w:val="000000"/>
          <w:sz w:val="24"/>
          <w:szCs w:val="24"/>
        </w:rPr>
        <w:t xml:space="preserve">% of </w:t>
      </w:r>
      <w:r w:rsidR="008674EC">
        <w:rPr>
          <w:rFonts w:ascii="Times New Roman" w:hAnsi="Times New Roman"/>
          <w:color w:val="000000"/>
          <w:sz w:val="24"/>
          <w:szCs w:val="24"/>
        </w:rPr>
        <w:t>carrying capacity</w:t>
      </w:r>
      <w:r w:rsidRPr="00CA0CE4">
        <w:rPr>
          <w:rFonts w:ascii="Times New Roman" w:hAnsi="Times New Roman"/>
          <w:color w:val="000000"/>
          <w:sz w:val="24"/>
          <w:szCs w:val="24"/>
        </w:rPr>
        <w:t xml:space="preserve"> by 2023 compared to about </w:t>
      </w:r>
      <w:r w:rsidR="008674EC">
        <w:rPr>
          <w:rFonts w:ascii="Times New Roman" w:hAnsi="Times New Roman"/>
          <w:color w:val="000000"/>
          <w:sz w:val="24"/>
          <w:szCs w:val="24"/>
        </w:rPr>
        <w:t>58</w:t>
      </w:r>
      <w:r w:rsidRPr="00CA0CE4">
        <w:rPr>
          <w:rFonts w:ascii="Times New Roman" w:hAnsi="Times New Roman"/>
          <w:color w:val="000000"/>
          <w:sz w:val="24"/>
          <w:szCs w:val="24"/>
        </w:rPr>
        <w:t>% levels under the baseline recovery</w:t>
      </w:r>
      <w:r w:rsidR="008A72BC">
        <w:rPr>
          <w:rFonts w:ascii="Times New Roman" w:hAnsi="Times New Roman"/>
          <w:color w:val="000000"/>
          <w:sz w:val="24"/>
          <w:szCs w:val="24"/>
        </w:rPr>
        <w:t xml:space="preserve"> model</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E1635">
        <w:rPr>
          <w:rFonts w:ascii="Times New Roman" w:hAnsi="Times New Roman"/>
          <w:color w:val="000000"/>
          <w:sz w:val="24"/>
          <w:szCs w:val="24"/>
        </w:rPr>
        <w:t xml:space="preserve">Under both scenarios, SPR approached </w:t>
      </w:r>
      <w:proofErr w:type="gramStart"/>
      <w:r w:rsidR="00FE1635">
        <w:rPr>
          <w:rFonts w:ascii="Times New Roman" w:hAnsi="Times New Roman"/>
          <w:color w:val="000000"/>
          <w:sz w:val="24"/>
          <w:szCs w:val="24"/>
        </w:rPr>
        <w:t>1</w:t>
      </w:r>
      <w:proofErr w:type="gramEnd"/>
      <w:r w:rsidR="00FE1635">
        <w:rPr>
          <w:rFonts w:ascii="Times New Roman" w:hAnsi="Times New Roman"/>
          <w:color w:val="000000"/>
          <w:sz w:val="24"/>
          <w:szCs w:val="24"/>
        </w:rPr>
        <w:t xml:space="preserve">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AA5087">
        <w:rPr>
          <w:rFonts w:ascii="Times New Roman" w:hAnsi="Times New Roman"/>
          <w:color w:val="000000"/>
          <w:sz w:val="24"/>
          <w:szCs w:val="24"/>
        </w:rPr>
        <w:t xml:space="preserve"> </w:t>
      </w:r>
      <w:r w:rsidR="00412F72">
        <w:rPr>
          <w:rFonts w:ascii="Times New Roman" w:hAnsi="Times New Roman"/>
          <w:color w:val="000000"/>
          <w:sz w:val="24"/>
          <w:szCs w:val="24"/>
        </w:rPr>
        <w:t>Stocking at higher levels (5,000 age-</w:t>
      </w:r>
      <w:r w:rsidR="008674EC">
        <w:rPr>
          <w:rFonts w:ascii="Times New Roman" w:hAnsi="Times New Roman"/>
          <w:color w:val="000000"/>
          <w:sz w:val="24"/>
          <w:szCs w:val="24"/>
        </w:rPr>
        <w:t>0+</w:t>
      </w:r>
      <w:r w:rsidR="00412F72">
        <w:rPr>
          <w:rFonts w:ascii="Times New Roman" w:hAnsi="Times New Roman"/>
          <w:color w:val="000000"/>
          <w:sz w:val="24"/>
          <w:szCs w:val="24"/>
        </w:rPr>
        <w:t xml:space="preserve"> fish) or for longer periods of time (20</w:t>
      </w:r>
      <w:r w:rsidR="008A72BC">
        <w:rPr>
          <w:rFonts w:ascii="Times New Roman" w:hAnsi="Times New Roman"/>
          <w:color w:val="000000"/>
          <w:sz w:val="24"/>
          <w:szCs w:val="24"/>
        </w:rPr>
        <w:t xml:space="preserve"> </w:t>
      </w:r>
      <w:r w:rsidR="00412F72">
        <w:rPr>
          <w:rFonts w:ascii="Times New Roman" w:hAnsi="Times New Roman"/>
          <w:color w:val="000000"/>
          <w:sz w:val="24"/>
          <w:szCs w:val="24"/>
        </w:rPr>
        <w:t>years) further reduce</w:t>
      </w:r>
      <w:r w:rsidR="008A72BC">
        <w:rPr>
          <w:rFonts w:ascii="Times New Roman" w:hAnsi="Times New Roman"/>
          <w:color w:val="000000"/>
          <w:sz w:val="24"/>
          <w:szCs w:val="24"/>
        </w:rPr>
        <w:t>d</w:t>
      </w:r>
      <w:r w:rsidR="00412F72">
        <w:rPr>
          <w:rFonts w:ascii="Times New Roman" w:hAnsi="Times New Roman"/>
          <w:color w:val="000000"/>
          <w:sz w:val="24"/>
          <w:szCs w:val="24"/>
        </w:rPr>
        <w:t xml:space="preserve"> the predicted recovery </w:t>
      </w:r>
      <w:r w:rsidR="00412F72" w:rsidRPr="003D5FCE">
        <w:rPr>
          <w:rFonts w:ascii="Times New Roman" w:hAnsi="Times New Roman"/>
          <w:color w:val="000000"/>
          <w:sz w:val="24"/>
          <w:szCs w:val="24"/>
        </w:rPr>
        <w:t xml:space="preserve">time (Figure </w:t>
      </w:r>
      <w:r w:rsidR="003D5FCE" w:rsidRPr="003D5FCE">
        <w:rPr>
          <w:rFonts w:ascii="Times New Roman" w:hAnsi="Times New Roman"/>
          <w:color w:val="000000"/>
          <w:sz w:val="24"/>
          <w:szCs w:val="24"/>
        </w:rPr>
        <w:t>5)</w:t>
      </w:r>
      <w:r w:rsidR="00412F72" w:rsidRPr="003D5FCE">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I</w:t>
      </w:r>
      <w:r w:rsidR="00BB27EF" w:rsidRPr="00CA0CE4">
        <w:rPr>
          <w:rFonts w:ascii="Times New Roman" w:hAnsi="Times New Roman"/>
          <w:color w:val="000000"/>
          <w:sz w:val="24"/>
          <w:szCs w:val="24"/>
        </w:rPr>
        <w:t>ncreasing recruitment by 25%</w:t>
      </w:r>
      <w:r w:rsidR="00F72047">
        <w:rPr>
          <w:rFonts w:ascii="Times New Roman" w:hAnsi="Times New Roman"/>
          <w:color w:val="000000"/>
          <w:sz w:val="24"/>
          <w:szCs w:val="24"/>
        </w:rPr>
        <w:t xml:space="preserve"> through a permanent increase in spawning habitat</w:t>
      </w:r>
      <w:r w:rsidR="00BB27EF" w:rsidRPr="00CA0CE4">
        <w:rPr>
          <w:rFonts w:ascii="Times New Roman" w:hAnsi="Times New Roman"/>
          <w:color w:val="000000"/>
          <w:sz w:val="24"/>
          <w:szCs w:val="24"/>
        </w:rPr>
        <w:t xml:space="preserve"> </w:t>
      </w:r>
      <w:proofErr w:type="gramStart"/>
      <w:r w:rsidR="00FB3C7A">
        <w:rPr>
          <w:rFonts w:ascii="Times New Roman" w:hAnsi="Times New Roman"/>
          <w:color w:val="000000"/>
          <w:sz w:val="24"/>
          <w:szCs w:val="24"/>
        </w:rPr>
        <w:t>was also predicted</w:t>
      </w:r>
      <w:proofErr w:type="gramEnd"/>
      <w:r w:rsidR="00FB3C7A">
        <w:rPr>
          <w:rFonts w:ascii="Times New Roman" w:hAnsi="Times New Roman"/>
          <w:color w:val="000000"/>
          <w:sz w:val="24"/>
          <w:szCs w:val="24"/>
        </w:rPr>
        <w:t xml:space="preserve"> to have long-term benefit on recovery</w:t>
      </w:r>
      <w:r w:rsidR="00BB27EF" w:rsidRPr="00CA0CE4">
        <w:rPr>
          <w:rFonts w:ascii="Times New Roman" w:hAnsi="Times New Roman"/>
          <w:color w:val="000000"/>
          <w:sz w:val="24"/>
          <w:szCs w:val="24"/>
        </w:rPr>
        <w:t xml:space="preserve"> </w:t>
      </w:r>
      <w:r w:rsidR="00BB27EF" w:rsidRPr="00262705">
        <w:rPr>
          <w:rFonts w:ascii="Times New Roman" w:hAnsi="Times New Roman"/>
          <w:color w:val="000000"/>
          <w:sz w:val="24"/>
          <w:szCs w:val="24"/>
        </w:rPr>
        <w:t xml:space="preserve">(Figure </w:t>
      </w:r>
      <w:r w:rsidR="0035054C">
        <w:rPr>
          <w:rFonts w:ascii="Times New Roman" w:hAnsi="Times New Roman"/>
          <w:color w:val="000000"/>
          <w:sz w:val="24"/>
          <w:szCs w:val="24"/>
        </w:rPr>
        <w:t xml:space="preserve">4 </w:t>
      </w:r>
      <w:r w:rsidR="00262705" w:rsidRPr="00262705">
        <w:rPr>
          <w:rFonts w:ascii="Times New Roman" w:hAnsi="Times New Roman"/>
          <w:color w:val="000000"/>
          <w:sz w:val="24"/>
          <w:szCs w:val="24"/>
        </w:rPr>
        <w:t>a,</w:t>
      </w:r>
      <w:r w:rsidR="00262705">
        <w:rPr>
          <w:rFonts w:ascii="Times New Roman" w:hAnsi="Times New Roman"/>
          <w:color w:val="000000"/>
          <w:sz w:val="24"/>
          <w:szCs w:val="24"/>
        </w:rPr>
        <w:t xml:space="preserve"> </w:t>
      </w:r>
      <w:r w:rsidR="00262705" w:rsidRPr="00262705">
        <w:rPr>
          <w:rFonts w:ascii="Times New Roman" w:hAnsi="Times New Roman"/>
          <w:color w:val="000000"/>
          <w:sz w:val="24"/>
          <w:szCs w:val="24"/>
        </w:rPr>
        <w:t>b</w:t>
      </w:r>
      <w:r w:rsidR="00BB27EF" w:rsidRPr="00262705">
        <w:rPr>
          <w:rFonts w:ascii="Times New Roman" w:hAnsi="Times New Roman"/>
          <w:color w:val="000000"/>
          <w:sz w:val="24"/>
          <w:szCs w:val="24"/>
        </w:rPr>
        <w:t>).</w:t>
      </w:r>
    </w:p>
    <w:p w14:paraId="613628F0" w14:textId="77777777" w:rsidR="003324F3" w:rsidRDefault="003324F3" w:rsidP="00B137FF">
      <w:pPr>
        <w:spacing w:line="480" w:lineRule="auto"/>
        <w:rPr>
          <w:rFonts w:ascii="Times New Roman" w:hAnsi="Times New Roman"/>
          <w:i/>
          <w:color w:val="000000"/>
          <w:sz w:val="24"/>
          <w:szCs w:val="24"/>
        </w:rPr>
      </w:pPr>
      <w:r>
        <w:rPr>
          <w:rFonts w:ascii="Times New Roman" w:hAnsi="Times New Roman"/>
          <w:i/>
          <w:color w:val="000000"/>
          <w:sz w:val="24"/>
          <w:szCs w:val="24"/>
        </w:rPr>
        <w:t>Age-structure recovery</w:t>
      </w:r>
    </w:p>
    <w:p w14:paraId="14B51FCE" w14:textId="17AEA26C" w:rsidR="00AA5087" w:rsidRPr="00A729F0" w:rsidRDefault="003324F3" w:rsidP="00A729F0">
      <w:pPr>
        <w:spacing w:line="480" w:lineRule="auto"/>
        <w:ind w:firstLine="720"/>
        <w:rPr>
          <w:rFonts w:ascii="Times New Roman" w:hAnsi="Times New Roman"/>
          <w:sz w:val="24"/>
          <w:szCs w:val="24"/>
        </w:rPr>
      </w:pPr>
      <w:r w:rsidRPr="001624C7">
        <w:rPr>
          <w:rFonts w:ascii="Times New Roman" w:hAnsi="Times New Roman"/>
          <w:color w:val="000000"/>
          <w:sz w:val="24"/>
          <w:szCs w:val="24"/>
        </w:rPr>
        <w:lastRenderedPageBreak/>
        <w:t>An import</w:t>
      </w:r>
      <w:r w:rsidR="00E1446D">
        <w:rPr>
          <w:rFonts w:ascii="Times New Roman" w:hAnsi="Times New Roman"/>
          <w:color w:val="000000"/>
          <w:sz w:val="24"/>
          <w:szCs w:val="24"/>
        </w:rPr>
        <w:t>ant</w:t>
      </w:r>
      <w:r w:rsidRPr="001624C7">
        <w:rPr>
          <w:rFonts w:ascii="Times New Roman" w:hAnsi="Times New Roman"/>
          <w:color w:val="000000"/>
          <w:sz w:val="24"/>
          <w:szCs w:val="24"/>
        </w:rPr>
        <w:t xml:space="preserve"> result </w:t>
      </w:r>
      <w:r>
        <w:rPr>
          <w:rFonts w:ascii="Times New Roman" w:hAnsi="Times New Roman"/>
          <w:color w:val="000000"/>
          <w:sz w:val="24"/>
          <w:szCs w:val="24"/>
        </w:rPr>
        <w:t xml:space="preserve">overall </w:t>
      </w:r>
      <w:r w:rsidRPr="001624C7">
        <w:rPr>
          <w:rFonts w:ascii="Times New Roman" w:hAnsi="Times New Roman"/>
          <w:color w:val="000000"/>
          <w:sz w:val="24"/>
          <w:szCs w:val="24"/>
        </w:rPr>
        <w:t>is that population age-structure during the recovery period is dominated by younger individuals due to the erosion of the age-structure from fishery removals in the years prior to fishery closure</w:t>
      </w:r>
      <w:r w:rsidR="00B137FF">
        <w:rPr>
          <w:rFonts w:ascii="Times New Roman" w:hAnsi="Times New Roman"/>
          <w:color w:val="000000"/>
          <w:sz w:val="24"/>
          <w:szCs w:val="24"/>
        </w:rPr>
        <w:t xml:space="preserve"> (Figure 6)</w:t>
      </w:r>
      <w:r w:rsidRPr="001624C7">
        <w:rPr>
          <w:rFonts w:ascii="Times New Roman" w:hAnsi="Times New Roman"/>
          <w:color w:val="000000"/>
          <w:sz w:val="24"/>
          <w:szCs w:val="24"/>
        </w:rPr>
        <w:t>.</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w:t>
      </w:r>
      <w:r w:rsidR="004433CC">
        <w:rPr>
          <w:rFonts w:ascii="Times New Roman" w:hAnsi="Times New Roman"/>
          <w:color w:val="000000"/>
          <w:sz w:val="24"/>
          <w:szCs w:val="24"/>
        </w:rPr>
        <w:t>slow</w:t>
      </w:r>
      <w:r w:rsidR="00B137FF">
        <w:rPr>
          <w:rFonts w:ascii="Times New Roman" w:hAnsi="Times New Roman"/>
          <w:color w:val="000000"/>
          <w:sz w:val="24"/>
          <w:szCs w:val="24"/>
        </w:rPr>
        <w:t>s</w:t>
      </w:r>
      <w:r w:rsidR="004433CC">
        <w:rPr>
          <w:rFonts w:ascii="Times New Roman" w:hAnsi="Times New Roman"/>
          <w:color w:val="000000"/>
          <w:sz w:val="24"/>
          <w:szCs w:val="24"/>
        </w:rPr>
        <w:t xml:space="preserve"> the</w:t>
      </w:r>
      <w:r w:rsidRPr="001624C7">
        <w:rPr>
          <w:rFonts w:ascii="Times New Roman" w:hAnsi="Times New Roman"/>
          <w:color w:val="000000"/>
          <w:sz w:val="24"/>
          <w:szCs w:val="24"/>
        </w:rPr>
        <w:t xml:space="preserve"> recovery rate of the population in years immediately following</w:t>
      </w:r>
      <w:r>
        <w:rPr>
          <w:rFonts w:ascii="Times New Roman" w:hAnsi="Times New Roman"/>
          <w:color w:val="000000"/>
          <w:sz w:val="24"/>
          <w:szCs w:val="24"/>
        </w:rPr>
        <w:t xml:space="preserve"> intensive fishing</w:t>
      </w:r>
      <w:r w:rsidRPr="001624C7">
        <w:rPr>
          <w:rFonts w:ascii="Times New Roman" w:hAnsi="Times New Roman"/>
          <w:color w:val="000000"/>
          <w:sz w:val="24"/>
          <w:szCs w:val="24"/>
        </w:rPr>
        <w:t>, allowing for an accelerating recovery rate of the population as age-classes</w:t>
      </w:r>
      <w:r w:rsidR="004433CC">
        <w:rPr>
          <w:rFonts w:ascii="Times New Roman" w:hAnsi="Times New Roman"/>
          <w:color w:val="000000"/>
          <w:sz w:val="24"/>
          <w:szCs w:val="24"/>
        </w:rPr>
        <w:t xml:space="preserve"> (i.e., reproductive potential)</w:t>
      </w:r>
      <w:r w:rsidRPr="001624C7">
        <w:rPr>
          <w:rFonts w:ascii="Times New Roman" w:hAnsi="Times New Roman"/>
          <w:color w:val="000000"/>
          <w:sz w:val="24"/>
          <w:szCs w:val="24"/>
        </w:rPr>
        <w:t xml:space="preserve"> build</w:t>
      </w:r>
      <w:r w:rsidR="004433CC">
        <w:rPr>
          <w:rFonts w:ascii="Times New Roman" w:hAnsi="Times New Roman"/>
          <w:color w:val="000000"/>
          <w:sz w:val="24"/>
          <w:szCs w:val="24"/>
        </w:rPr>
        <w:t>s</w:t>
      </w:r>
      <w:r w:rsidRPr="001624C7">
        <w:rPr>
          <w:rFonts w:ascii="Times New Roman" w:hAnsi="Times New Roman"/>
          <w:color w:val="000000"/>
          <w:sz w:val="24"/>
          <w:szCs w:val="24"/>
        </w:rPr>
        <w:t xml:space="preserve"> back into the population.</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is one reason the predicted population recovers at a faster rate as the population increases and that the </w:t>
      </w:r>
      <w:r w:rsidRPr="001624C7">
        <w:rPr>
          <w:rFonts w:ascii="Times New Roman" w:hAnsi="Times New Roman"/>
          <w:sz w:val="24"/>
          <w:szCs w:val="24"/>
        </w:rPr>
        <w:t xml:space="preserve">population will recover </w:t>
      </w:r>
      <w:r w:rsidRPr="00A729F0">
        <w:rPr>
          <w:rFonts w:ascii="Times New Roman" w:hAnsi="Times New Roman"/>
          <w:sz w:val="24"/>
          <w:szCs w:val="24"/>
        </w:rPr>
        <w:t xml:space="preserve">much faster in terms of </w:t>
      </w:r>
      <w:r w:rsidRPr="00A729F0">
        <w:rPr>
          <w:rFonts w:ascii="Times New Roman" w:hAnsi="Times New Roman"/>
          <w:i/>
          <w:sz w:val="24"/>
          <w:szCs w:val="24"/>
        </w:rPr>
        <w:t>N</w:t>
      </w:r>
      <w:r w:rsidRPr="00A729F0">
        <w:rPr>
          <w:rFonts w:ascii="Times New Roman" w:hAnsi="Times New Roman"/>
          <w:sz w:val="24"/>
          <w:szCs w:val="24"/>
        </w:rPr>
        <w:t xml:space="preserve"> than it will in terms of fully recovered age-structure.</w:t>
      </w:r>
    </w:p>
    <w:p w14:paraId="7BD6B643" w14:textId="2FFFD00C" w:rsidR="002637C3" w:rsidRDefault="002637C3" w:rsidP="002637C3">
      <w:pPr>
        <w:spacing w:line="480" w:lineRule="auto"/>
        <w:rPr>
          <w:rFonts w:ascii="Times New Roman" w:hAnsi="Times New Roman"/>
          <w:i/>
          <w:iCs/>
          <w:sz w:val="24"/>
          <w:szCs w:val="24"/>
        </w:rPr>
      </w:pPr>
      <w:r>
        <w:rPr>
          <w:rFonts w:ascii="Times New Roman" w:hAnsi="Times New Roman"/>
          <w:i/>
          <w:iCs/>
          <w:sz w:val="24"/>
          <w:szCs w:val="24"/>
        </w:rPr>
        <w:t xml:space="preserve">Population productivity </w:t>
      </w:r>
    </w:p>
    <w:p w14:paraId="45EAC109" w14:textId="60FEE408" w:rsidR="002637C3" w:rsidRPr="00BA03A4" w:rsidRDefault="00FE05DE" w:rsidP="00BA03A4">
      <w:pPr>
        <w:spacing w:line="480" w:lineRule="auto"/>
        <w:ind w:firstLine="720"/>
        <w:rPr>
          <w:rFonts w:ascii="Times New Roman" w:hAnsi="Times New Roman"/>
          <w:iCs/>
          <w:sz w:val="24"/>
          <w:szCs w:val="24"/>
        </w:rPr>
      </w:pPr>
      <w:r>
        <w:rPr>
          <w:rFonts w:ascii="Times New Roman" w:hAnsi="Times New Roman"/>
          <w:iCs/>
          <w:sz w:val="24"/>
          <w:szCs w:val="24"/>
        </w:rPr>
        <w:t xml:space="preserve">Population productivity </w:t>
      </w:r>
      <w:proofErr w:type="gramStart"/>
      <w:r>
        <w:rPr>
          <w:rFonts w:ascii="Times New Roman" w:hAnsi="Times New Roman"/>
          <w:iCs/>
          <w:sz w:val="24"/>
          <w:szCs w:val="24"/>
        </w:rPr>
        <w:t>was evaluated</w:t>
      </w:r>
      <w:proofErr w:type="gramEnd"/>
      <w:r>
        <w:rPr>
          <w:rFonts w:ascii="Times New Roman" w:hAnsi="Times New Roman"/>
          <w:iCs/>
          <w:sz w:val="24"/>
          <w:szCs w:val="24"/>
        </w:rPr>
        <w:t xml:space="preserve"> by </w:t>
      </w:r>
      <w:r w:rsidR="008F0EE9">
        <w:rPr>
          <w:rFonts w:ascii="Times New Roman" w:hAnsi="Times New Roman"/>
          <w:iCs/>
          <w:sz w:val="24"/>
          <w:szCs w:val="24"/>
        </w:rPr>
        <w:t xml:space="preserve">numerically solving for </w:t>
      </w:r>
      <w:r>
        <w:rPr>
          <w:rFonts w:ascii="Times New Roman" w:hAnsi="Times New Roman"/>
          <w:iCs/>
          <w:sz w:val="24"/>
          <w:szCs w:val="24"/>
        </w:rPr>
        <w:t>maximum sustainable yield (</w:t>
      </w:r>
      <w:r w:rsidRPr="00BA03A4">
        <w:rPr>
          <w:rFonts w:ascii="Times New Roman" w:hAnsi="Times New Roman"/>
          <w:i/>
          <w:iCs/>
          <w:sz w:val="24"/>
          <w:szCs w:val="24"/>
        </w:rPr>
        <w:t>MSY</w:t>
      </w:r>
      <w:r>
        <w:rPr>
          <w:rFonts w:ascii="Times New Roman" w:hAnsi="Times New Roman"/>
          <w:iCs/>
          <w:sz w:val="24"/>
          <w:szCs w:val="24"/>
        </w:rPr>
        <w:t>)</w:t>
      </w:r>
      <w:r w:rsidR="008F0EE9">
        <w:rPr>
          <w:rFonts w:ascii="Times New Roman" w:hAnsi="Times New Roman"/>
          <w:iCs/>
          <w:sz w:val="24"/>
          <w:szCs w:val="24"/>
        </w:rPr>
        <w:t xml:space="preserve"> and calculating </w:t>
      </w:r>
      <w:r>
        <w:rPr>
          <w:rFonts w:ascii="Times New Roman" w:hAnsi="Times New Roman"/>
          <w:iCs/>
          <w:sz w:val="24"/>
          <w:szCs w:val="24"/>
        </w:rPr>
        <w:t>the exploitation rate that leads to it (</w:t>
      </w:r>
      <w:r w:rsidRPr="00BA03A4">
        <w:rPr>
          <w:rFonts w:ascii="Times New Roman" w:hAnsi="Times New Roman"/>
          <w:i/>
          <w:iCs/>
          <w:sz w:val="24"/>
          <w:szCs w:val="24"/>
        </w:rPr>
        <w:t>U</w:t>
      </w:r>
      <w:r w:rsidRPr="00BA03A4">
        <w:rPr>
          <w:rFonts w:ascii="Times New Roman" w:hAnsi="Times New Roman"/>
          <w:i/>
          <w:sz w:val="24"/>
          <w:szCs w:val="24"/>
          <w:vertAlign w:val="subscript"/>
        </w:rPr>
        <w:t>MSY</w:t>
      </w:r>
      <w:r>
        <w:rPr>
          <w:rFonts w:ascii="Times New Roman" w:hAnsi="Times New Roman"/>
          <w:iCs/>
          <w:sz w:val="24"/>
          <w:szCs w:val="24"/>
        </w:rPr>
        <w:t>) and the biomass it is achieved at (</w:t>
      </w:r>
      <w:r w:rsidRPr="00BA03A4">
        <w:rPr>
          <w:rFonts w:ascii="Times New Roman" w:hAnsi="Times New Roman"/>
          <w:i/>
          <w:iCs/>
          <w:sz w:val="24"/>
          <w:szCs w:val="24"/>
        </w:rPr>
        <w:t>B</w:t>
      </w:r>
      <w:r w:rsidRPr="00BA03A4">
        <w:rPr>
          <w:rFonts w:ascii="Times New Roman" w:hAnsi="Times New Roman"/>
          <w:i/>
          <w:sz w:val="24"/>
          <w:szCs w:val="24"/>
          <w:vertAlign w:val="subscript"/>
        </w:rPr>
        <w:t>MSY</w:t>
      </w:r>
      <w:r>
        <w:rPr>
          <w:rFonts w:ascii="Times New Roman" w:hAnsi="Times New Roman"/>
          <w:iCs/>
          <w:sz w:val="24"/>
          <w:szCs w:val="24"/>
        </w:rPr>
        <w:t>)</w:t>
      </w:r>
      <w:r w:rsidR="008F0EE9">
        <w:rPr>
          <w:rFonts w:ascii="Times New Roman" w:hAnsi="Times New Roman"/>
          <w:iCs/>
          <w:sz w:val="24"/>
          <w:szCs w:val="24"/>
        </w:rPr>
        <w:t xml:space="preserve">. Based on simulated vulnerability and population parameters, we estimate a </w:t>
      </w:r>
      <w:r w:rsidR="008F0EE9" w:rsidRPr="00BA03A4">
        <w:rPr>
          <w:rFonts w:ascii="Times New Roman" w:hAnsi="Times New Roman"/>
          <w:i/>
          <w:iCs/>
          <w:sz w:val="24"/>
          <w:szCs w:val="24"/>
        </w:rPr>
        <w:t>U</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0.058 and a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1859</w:t>
      </w:r>
      <w:r w:rsidR="00E1446D">
        <w:rPr>
          <w:rFonts w:ascii="Times New Roman" w:hAnsi="Times New Roman"/>
          <w:iCs/>
          <w:sz w:val="24"/>
          <w:szCs w:val="24"/>
        </w:rPr>
        <w:t xml:space="preserve"> </w:t>
      </w:r>
      <w:r w:rsidR="008F0EE9">
        <w:rPr>
          <w:rFonts w:ascii="Times New Roman" w:hAnsi="Times New Roman"/>
          <w:iCs/>
          <w:sz w:val="24"/>
          <w:szCs w:val="24"/>
        </w:rPr>
        <w:t>kg. These numbers reflect a reduced carrying capacity for the population due to impacts from</w:t>
      </w:r>
      <w:r w:rsidR="00066F11">
        <w:rPr>
          <w:rFonts w:ascii="Times New Roman" w:hAnsi="Times New Roman"/>
          <w:iCs/>
          <w:sz w:val="24"/>
          <w:szCs w:val="24"/>
        </w:rPr>
        <w:t xml:space="preserve"> JWLD</w:t>
      </w:r>
      <w:r w:rsidR="008F0EE9">
        <w:rPr>
          <w:rFonts w:ascii="Times New Roman" w:hAnsi="Times New Roman"/>
          <w:iCs/>
          <w:sz w:val="24"/>
          <w:szCs w:val="24"/>
        </w:rPr>
        <w:t xml:space="preserve">, which reduces </w:t>
      </w:r>
      <w:r w:rsidR="008F0EE9" w:rsidRPr="00BA03A4">
        <w:rPr>
          <w:rFonts w:ascii="Times New Roman" w:hAnsi="Times New Roman"/>
          <w:i/>
          <w:iCs/>
          <w:sz w:val="24"/>
          <w:szCs w:val="24"/>
        </w:rPr>
        <w:t xml:space="preserve">MSY </w:t>
      </w:r>
      <w:r w:rsidR="008F0EE9">
        <w:rPr>
          <w:rFonts w:ascii="Times New Roman" w:hAnsi="Times New Roman"/>
          <w:iCs/>
          <w:sz w:val="24"/>
          <w:szCs w:val="24"/>
        </w:rPr>
        <w:t xml:space="preserve">and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from what would have historically been possible.</w:t>
      </w:r>
    </w:p>
    <w:p w14:paraId="44C11914" w14:textId="7B3F9B1D" w:rsidR="00A729F0" w:rsidRPr="00A729F0" w:rsidRDefault="00A729F0" w:rsidP="00A729F0">
      <w:pPr>
        <w:spacing w:line="480" w:lineRule="auto"/>
        <w:rPr>
          <w:rFonts w:ascii="Times New Roman" w:hAnsi="Times New Roman"/>
          <w:i/>
          <w:iCs/>
          <w:sz w:val="24"/>
          <w:szCs w:val="24"/>
        </w:rPr>
      </w:pPr>
      <w:r w:rsidRPr="00A729F0">
        <w:rPr>
          <w:rFonts w:ascii="Times New Roman" w:hAnsi="Times New Roman"/>
          <w:i/>
          <w:iCs/>
          <w:sz w:val="24"/>
          <w:szCs w:val="24"/>
        </w:rPr>
        <w:t>Model uncertainty</w:t>
      </w:r>
    </w:p>
    <w:p w14:paraId="31B2D201" w14:textId="3CDC23A0" w:rsidR="00A729F0" w:rsidRPr="00DA3FD8" w:rsidRDefault="00DA3FD8" w:rsidP="00DA3FD8">
      <w:pPr>
        <w:pStyle w:val="Default"/>
        <w:spacing w:line="480" w:lineRule="auto"/>
        <w:ind w:firstLine="720"/>
        <w:rPr>
          <w:rFonts w:ascii="Times New Roman" w:hAnsi="Times New Roman" w:cs="Times New Roman"/>
        </w:rPr>
      </w:pPr>
      <w:r>
        <w:rPr>
          <w:rFonts w:ascii="Times New Roman" w:hAnsi="Times New Roman" w:cs="Times New Roman"/>
          <w:sz w:val="23"/>
          <w:szCs w:val="23"/>
        </w:rPr>
        <w:t>We evaluated model sensitivity from the t</w:t>
      </w:r>
      <w:r w:rsidR="00A729F0" w:rsidRPr="00DA3FD8">
        <w:rPr>
          <w:rFonts w:ascii="Times New Roman" w:hAnsi="Times New Roman" w:cs="Times New Roman"/>
          <w:sz w:val="23"/>
          <w:szCs w:val="23"/>
        </w:rPr>
        <w:t xml:space="preserve">wo </w:t>
      </w:r>
      <w:r>
        <w:rPr>
          <w:rFonts w:ascii="Times New Roman" w:hAnsi="Times New Roman" w:cs="Times New Roman"/>
          <w:sz w:val="23"/>
          <w:szCs w:val="23"/>
        </w:rPr>
        <w:t xml:space="preserve">leading </w:t>
      </w:r>
      <w:r w:rsidR="00A729F0" w:rsidRPr="00DA3FD8">
        <w:rPr>
          <w:rFonts w:ascii="Times New Roman" w:hAnsi="Times New Roman" w:cs="Times New Roman"/>
          <w:sz w:val="23"/>
          <w:szCs w:val="23"/>
        </w:rPr>
        <w:t>parameters</w:t>
      </w:r>
      <w:r>
        <w:rPr>
          <w:rFonts w:ascii="Times New Roman" w:hAnsi="Times New Roman" w:cs="Times New Roman"/>
          <w:sz w:val="23"/>
          <w:szCs w:val="23"/>
        </w:rPr>
        <w:t xml:space="preserve"> (</w:t>
      </w:r>
      <w:r w:rsidRPr="00096DF4">
        <w:rPr>
          <w:rFonts w:ascii="Times New Roman" w:hAnsi="Times New Roman" w:cs="Times New Roman"/>
          <w:sz w:val="23"/>
          <w:szCs w:val="23"/>
        </w:rPr>
        <w:t>input parameters estimated by the other input parameters through optimizing model fits</w:t>
      </w:r>
      <w:r>
        <w:rPr>
          <w:rFonts w:ascii="Times New Roman" w:hAnsi="Times New Roman" w:cs="Times New Roman"/>
          <w:sz w:val="23"/>
          <w:szCs w:val="23"/>
        </w:rPr>
        <w:t xml:space="preserve">, </w:t>
      </w:r>
      <w:proofErr w:type="spellStart"/>
      <w:r w:rsidRPr="00096DF4">
        <w:rPr>
          <w:rFonts w:ascii="Times New Roman" w:hAnsi="Times New Roman" w:cs="Times New Roman"/>
          <w:sz w:val="23"/>
          <w:szCs w:val="23"/>
        </w:rPr>
        <w:t>Hilborn</w:t>
      </w:r>
      <w:proofErr w:type="spellEnd"/>
      <w:r w:rsidRPr="00096DF4">
        <w:rPr>
          <w:rFonts w:ascii="Times New Roman" w:hAnsi="Times New Roman" w:cs="Times New Roman"/>
          <w:sz w:val="23"/>
          <w:szCs w:val="23"/>
        </w:rPr>
        <w:t xml:space="preserve"> and Walters 1992)</w:t>
      </w:r>
      <w:r w:rsidR="00E1446D">
        <w:rPr>
          <w:rFonts w:ascii="Times New Roman" w:hAnsi="Times New Roman" w:cs="Times New Roman"/>
          <w:sz w:val="23"/>
          <w:szCs w:val="23"/>
        </w:rPr>
        <w:t xml:space="preserve"> - </w:t>
      </w:r>
      <w:r w:rsidR="00A729F0" w:rsidRPr="00DA3FD8">
        <w:rPr>
          <w:rFonts w:ascii="Times New Roman" w:hAnsi="Times New Roman" w:cs="Times New Roman"/>
          <w:sz w:val="23"/>
          <w:szCs w:val="23"/>
        </w:rPr>
        <w:t>the Goodyear compensation ratio (</w:t>
      </w:r>
      <w:proofErr w:type="spellStart"/>
      <w:r w:rsidR="00A729F0" w:rsidRPr="00DA3FD8">
        <w:rPr>
          <w:rFonts w:ascii="Times New Roman" w:hAnsi="Times New Roman" w:cs="Times New Roman"/>
          <w:i/>
          <w:iCs/>
          <w:sz w:val="23"/>
          <w:szCs w:val="23"/>
        </w:rPr>
        <w:t>recK</w:t>
      </w:r>
      <w:proofErr w:type="spellEnd"/>
      <w:r w:rsidR="00A729F0" w:rsidRPr="00DA3FD8">
        <w:rPr>
          <w:rFonts w:ascii="Times New Roman" w:hAnsi="Times New Roman" w:cs="Times New Roman"/>
          <w:sz w:val="23"/>
          <w:szCs w:val="23"/>
        </w:rPr>
        <w:t>) and initial population size prior to fishing (</w:t>
      </w:r>
      <w:r w:rsidR="00A729F0" w:rsidRPr="00DA3FD8">
        <w:rPr>
          <w:rFonts w:ascii="Times New Roman" w:hAnsi="Times New Roman" w:cs="Times New Roman"/>
          <w:i/>
          <w:iCs/>
          <w:sz w:val="23"/>
          <w:szCs w:val="23"/>
        </w:rPr>
        <w:t>N</w:t>
      </w:r>
      <w:r w:rsidR="00A729F0" w:rsidRPr="00DA3FD8">
        <w:rPr>
          <w:rFonts w:ascii="Times New Roman" w:hAnsi="Times New Roman" w:cs="Times New Roman"/>
          <w:i/>
          <w:iCs/>
          <w:sz w:val="16"/>
          <w:szCs w:val="16"/>
        </w:rPr>
        <w:t>o</w:t>
      </w:r>
      <w:r w:rsidR="009B1CDB">
        <w:rPr>
          <w:rFonts w:ascii="Times New Roman" w:hAnsi="Times New Roman" w:cs="Times New Roman"/>
          <w:sz w:val="16"/>
          <w:szCs w:val="16"/>
        </w:rPr>
        <w:t>,</w:t>
      </w:r>
      <w:r w:rsidR="009B1CDB">
        <w:rPr>
          <w:rFonts w:ascii="Times New Roman" w:hAnsi="Times New Roman" w:cs="Times New Roman"/>
        </w:rPr>
        <w:t xml:space="preserve"> Scenario 2</w:t>
      </w:r>
      <w:r w:rsidR="00A729F0" w:rsidRPr="00DA3FD8">
        <w:rPr>
          <w:rFonts w:ascii="Times New Roman" w:hAnsi="Times New Roman" w:cs="Times New Roman"/>
          <w:sz w:val="23"/>
          <w:szCs w:val="23"/>
        </w:rPr>
        <w:t>)</w:t>
      </w:r>
      <w:r w:rsidR="00460EC8">
        <w:rPr>
          <w:rFonts w:ascii="Times New Roman" w:hAnsi="Times New Roman" w:cs="Times New Roman"/>
          <w:sz w:val="23"/>
          <w:szCs w:val="23"/>
        </w:rPr>
        <w:t xml:space="preserve">, as well as </w:t>
      </w:r>
      <w:r w:rsidR="00A729F0" w:rsidRPr="00DA3FD8">
        <w:rPr>
          <w:rFonts w:ascii="Times New Roman" w:hAnsi="Times New Roman" w:cs="Times New Roman"/>
          <w:sz w:val="23"/>
          <w:szCs w:val="23"/>
        </w:rPr>
        <w:t>model sensitivity</w:t>
      </w:r>
      <w:r>
        <w:rPr>
          <w:rFonts w:ascii="Times New Roman" w:hAnsi="Times New Roman" w:cs="Times New Roman"/>
          <w:sz w:val="23"/>
          <w:szCs w:val="23"/>
        </w:rPr>
        <w:t xml:space="preserve"> to parameter uncertainty in</w:t>
      </w:r>
      <w:r w:rsidR="00A729F0" w:rsidRPr="00DA3FD8">
        <w:rPr>
          <w:rFonts w:ascii="Times New Roman" w:hAnsi="Times New Roman" w:cs="Times New Roman"/>
          <w:i/>
          <w:iCs/>
          <w:sz w:val="23"/>
          <w:szCs w:val="23"/>
        </w:rPr>
        <w:t xml:space="preserve"> M</w:t>
      </w:r>
      <w:r w:rsidR="009B1CDB">
        <w:rPr>
          <w:rFonts w:ascii="Times New Roman" w:hAnsi="Times New Roman" w:cs="Times New Roman"/>
          <w:i/>
          <w:iCs/>
          <w:sz w:val="23"/>
          <w:szCs w:val="23"/>
        </w:rPr>
        <w:t xml:space="preserve"> </w:t>
      </w:r>
      <w:r w:rsidR="009B1CDB" w:rsidRPr="00BA03A4">
        <w:rPr>
          <w:rFonts w:ascii="Times New Roman" w:hAnsi="Times New Roman" w:cs="Times New Roman"/>
          <w:sz w:val="23"/>
          <w:szCs w:val="23"/>
        </w:rPr>
        <w:t>(Scenario 3)</w:t>
      </w:r>
      <w:r w:rsidR="00A729F0" w:rsidRPr="00DA3FD8">
        <w:rPr>
          <w:rFonts w:ascii="Times New Roman" w:hAnsi="Times New Roman" w:cs="Times New Roman"/>
          <w:i/>
          <w:iCs/>
          <w:sz w:val="23"/>
          <w:szCs w:val="23"/>
        </w:rPr>
        <w:t>, M</w:t>
      </w:r>
      <w:r w:rsidR="00A729F0" w:rsidRPr="00DA3FD8">
        <w:rPr>
          <w:rFonts w:ascii="Times New Roman" w:hAnsi="Times New Roman" w:cs="Times New Roman"/>
          <w:i/>
          <w:iCs/>
          <w:sz w:val="23"/>
          <w:szCs w:val="23"/>
          <w:vertAlign w:val="subscript"/>
        </w:rPr>
        <w:t>ai</w:t>
      </w:r>
      <w:r w:rsidR="00A729F0" w:rsidRPr="00DA3FD8">
        <w:rPr>
          <w:rFonts w:ascii="Times New Roman" w:hAnsi="Times New Roman" w:cs="Times New Roman"/>
          <w:i/>
          <w:iCs/>
          <w:sz w:val="23"/>
          <w:szCs w:val="23"/>
        </w:rPr>
        <w:t>, and k</w:t>
      </w:r>
      <w:r w:rsidR="00A729F0" w:rsidRPr="00A729F0">
        <w:rPr>
          <w:rFonts w:ascii="Times New Roman" w:hAnsi="Times New Roman" w:cs="Times New Roman"/>
          <w:sz w:val="23"/>
          <w:szCs w:val="23"/>
        </w:rPr>
        <w:t xml:space="preserve">. </w:t>
      </w:r>
      <w:r w:rsidR="00A729F0" w:rsidRPr="00DA3FD8">
        <w:rPr>
          <w:rFonts w:ascii="Times New Roman" w:hAnsi="Times New Roman" w:cs="Times New Roman"/>
          <w:sz w:val="23"/>
          <w:szCs w:val="23"/>
        </w:rPr>
        <w:t xml:space="preserve"> </w:t>
      </w:r>
      <w:r>
        <w:rPr>
          <w:rFonts w:ascii="Times New Roman" w:hAnsi="Times New Roman" w:cs="Times New Roman"/>
          <w:sz w:val="23"/>
          <w:szCs w:val="23"/>
        </w:rPr>
        <w:t>W</w:t>
      </w:r>
      <w:r w:rsidR="00A729F0" w:rsidRPr="00DA3FD8">
        <w:rPr>
          <w:rFonts w:ascii="Times New Roman" w:hAnsi="Times New Roman" w:cs="Times New Roman"/>
          <w:sz w:val="23"/>
          <w:szCs w:val="23"/>
        </w:rPr>
        <w:t xml:space="preserve">e found that assuming </w:t>
      </w:r>
      <w:r w:rsidR="00460EC8">
        <w:rPr>
          <w:rFonts w:ascii="Times New Roman" w:hAnsi="Times New Roman" w:cs="Times New Roman"/>
          <w:sz w:val="23"/>
          <w:szCs w:val="23"/>
        </w:rPr>
        <w:t>greater</w:t>
      </w:r>
      <w:r w:rsidR="00A729F0" w:rsidRPr="00DA3FD8">
        <w:rPr>
          <w:rFonts w:ascii="Times New Roman" w:hAnsi="Times New Roman" w:cs="Times New Roman"/>
          <w:sz w:val="23"/>
          <w:szCs w:val="23"/>
        </w:rPr>
        <w:t xml:space="preserve"> </w:t>
      </w:r>
      <w:proofErr w:type="spellStart"/>
      <w:r w:rsidR="00A729F0" w:rsidRPr="00DA3FD8">
        <w:rPr>
          <w:rFonts w:ascii="Times New Roman" w:hAnsi="Times New Roman" w:cs="Times New Roman"/>
          <w:i/>
          <w:iCs/>
          <w:sz w:val="23"/>
          <w:szCs w:val="23"/>
        </w:rPr>
        <w:t>recK</w:t>
      </w:r>
      <w:proofErr w:type="spellEnd"/>
      <w:r w:rsidR="00A729F0" w:rsidRPr="00DA3FD8">
        <w:rPr>
          <w:rFonts w:ascii="Times New Roman" w:hAnsi="Times New Roman" w:cs="Times New Roman"/>
          <w:i/>
          <w:iCs/>
          <w:sz w:val="23"/>
          <w:szCs w:val="23"/>
        </w:rPr>
        <w:t xml:space="preserve"> </w:t>
      </w:r>
      <w:r>
        <w:rPr>
          <w:rFonts w:ascii="Times New Roman" w:hAnsi="Times New Roman" w:cs="Times New Roman"/>
          <w:sz w:val="23"/>
          <w:szCs w:val="23"/>
        </w:rPr>
        <w:t xml:space="preserve">made </w:t>
      </w:r>
      <w:r w:rsidR="00303B4F">
        <w:rPr>
          <w:rFonts w:ascii="Times New Roman" w:hAnsi="Times New Roman" w:cs="Times New Roman"/>
          <w:sz w:val="23"/>
          <w:szCs w:val="23"/>
        </w:rPr>
        <w:t>Gulf Sturgeon</w:t>
      </w:r>
      <w:r>
        <w:rPr>
          <w:rFonts w:ascii="Times New Roman" w:hAnsi="Times New Roman" w:cs="Times New Roman"/>
          <w:sz w:val="23"/>
          <w:szCs w:val="23"/>
        </w:rPr>
        <w:t xml:space="preserve"> more resilient to harvest</w:t>
      </w:r>
      <w:r w:rsidR="00460EC8">
        <w:rPr>
          <w:rFonts w:ascii="Times New Roman" w:hAnsi="Times New Roman" w:cs="Times New Roman"/>
          <w:sz w:val="23"/>
          <w:szCs w:val="23"/>
        </w:rPr>
        <w:t>,</w:t>
      </w:r>
      <w:r>
        <w:rPr>
          <w:rFonts w:ascii="Times New Roman" w:hAnsi="Times New Roman" w:cs="Times New Roman"/>
          <w:sz w:val="23"/>
          <w:szCs w:val="23"/>
        </w:rPr>
        <w:t xml:space="preserve"> requiring</w:t>
      </w:r>
      <w:r w:rsidR="00A729F0" w:rsidRPr="00DA3FD8">
        <w:rPr>
          <w:rFonts w:ascii="Times New Roman" w:hAnsi="Times New Roman" w:cs="Times New Roman"/>
          <w:sz w:val="23"/>
          <w:szCs w:val="23"/>
        </w:rPr>
        <w:t xml:space="preserve"> </w:t>
      </w:r>
      <w:r w:rsidR="00460EC8">
        <w:rPr>
          <w:rFonts w:ascii="Times New Roman" w:hAnsi="Times New Roman" w:cs="Times New Roman"/>
          <w:sz w:val="23"/>
          <w:szCs w:val="23"/>
        </w:rPr>
        <w:t>greater</w:t>
      </w:r>
      <w:r w:rsidR="00A729F0" w:rsidRPr="00DA3FD8">
        <w:rPr>
          <w:rFonts w:ascii="Times New Roman" w:hAnsi="Times New Roman" w:cs="Times New Roman"/>
          <w:sz w:val="23"/>
          <w:szCs w:val="23"/>
        </w:rPr>
        <w:t xml:space="preserve"> </w:t>
      </w:r>
      <w:r w:rsidR="00DD2617">
        <w:rPr>
          <w:rFonts w:ascii="Times New Roman" w:hAnsi="Times New Roman" w:cs="Times New Roman"/>
          <w:sz w:val="23"/>
          <w:szCs w:val="23"/>
        </w:rPr>
        <w:t xml:space="preserve">apical </w:t>
      </w:r>
      <w:r w:rsidR="00A729F0" w:rsidRPr="00DA3FD8">
        <w:rPr>
          <w:rFonts w:ascii="Times New Roman" w:hAnsi="Times New Roman" w:cs="Times New Roman"/>
          <w:color w:val="auto"/>
          <w:sz w:val="23"/>
          <w:szCs w:val="23"/>
        </w:rPr>
        <w:t>exploitation rates</w:t>
      </w:r>
      <w:r>
        <w:rPr>
          <w:rFonts w:ascii="Times New Roman" w:hAnsi="Times New Roman" w:cs="Times New Roman"/>
          <w:color w:val="auto"/>
          <w:sz w:val="23"/>
          <w:szCs w:val="23"/>
        </w:rPr>
        <w:t xml:space="preserve"> to</w:t>
      </w:r>
      <w:r w:rsidR="00A729F0" w:rsidRPr="00DA3FD8">
        <w:rPr>
          <w:rFonts w:ascii="Times New Roman" w:hAnsi="Times New Roman" w:cs="Times New Roman"/>
          <w:color w:val="auto"/>
          <w:sz w:val="23"/>
          <w:szCs w:val="23"/>
        </w:rPr>
        <w:t xml:space="preserve"> remove fish from the population to levels observed at the end of commercial fishing</w:t>
      </w:r>
      <w:r>
        <w:rPr>
          <w:rFonts w:ascii="Times New Roman" w:hAnsi="Times New Roman" w:cs="Times New Roman"/>
          <w:color w:val="auto"/>
          <w:sz w:val="23"/>
          <w:szCs w:val="23"/>
        </w:rPr>
        <w:t xml:space="preserve">.  </w:t>
      </w:r>
      <w:r w:rsidR="00460EC8">
        <w:rPr>
          <w:rFonts w:ascii="Times New Roman" w:hAnsi="Times New Roman" w:cs="Times New Roman"/>
          <w:color w:val="auto"/>
          <w:sz w:val="23"/>
          <w:szCs w:val="23"/>
        </w:rPr>
        <w:t>Greater</w:t>
      </w:r>
      <w:r w:rsidR="00A729F0" w:rsidRPr="00DA3FD8">
        <w:rPr>
          <w:rFonts w:ascii="Times New Roman" w:hAnsi="Times New Roman" w:cs="Times New Roman"/>
          <w:color w:val="auto"/>
          <w:sz w:val="23"/>
          <w:szCs w:val="23"/>
        </w:rPr>
        <w:t xml:space="preserve"> </w:t>
      </w:r>
      <w:proofErr w:type="spellStart"/>
      <w:r w:rsidR="00A729F0" w:rsidRPr="00DA3FD8">
        <w:rPr>
          <w:rFonts w:ascii="Times New Roman" w:hAnsi="Times New Roman" w:cs="Times New Roman"/>
          <w:i/>
          <w:iCs/>
          <w:color w:val="auto"/>
          <w:sz w:val="23"/>
          <w:szCs w:val="23"/>
        </w:rPr>
        <w:t>recK</w:t>
      </w:r>
      <w:proofErr w:type="spellEnd"/>
      <w:r w:rsidR="00A729F0" w:rsidRPr="00DA3FD8">
        <w:rPr>
          <w:rFonts w:ascii="Times New Roman" w:hAnsi="Times New Roman" w:cs="Times New Roman"/>
          <w:color w:val="auto"/>
          <w:sz w:val="23"/>
          <w:szCs w:val="23"/>
        </w:rPr>
        <w:t xml:space="preserve"> values </w:t>
      </w:r>
      <w:r w:rsidR="00460EC8">
        <w:rPr>
          <w:rFonts w:ascii="Times New Roman" w:hAnsi="Times New Roman" w:cs="Times New Roman"/>
          <w:color w:val="auto"/>
          <w:sz w:val="23"/>
          <w:szCs w:val="23"/>
        </w:rPr>
        <w:t xml:space="preserve">would </w:t>
      </w:r>
      <w:r>
        <w:rPr>
          <w:rFonts w:ascii="Times New Roman" w:hAnsi="Times New Roman" w:cs="Times New Roman"/>
          <w:color w:val="auto"/>
          <w:sz w:val="23"/>
          <w:szCs w:val="23"/>
        </w:rPr>
        <w:t xml:space="preserve">also </w:t>
      </w:r>
      <w:r w:rsidR="00460EC8">
        <w:rPr>
          <w:rFonts w:ascii="Times New Roman" w:hAnsi="Times New Roman" w:cs="Times New Roman"/>
          <w:color w:val="auto"/>
          <w:sz w:val="23"/>
          <w:szCs w:val="23"/>
        </w:rPr>
        <w:t xml:space="preserve">resulting in </w:t>
      </w:r>
      <w:r>
        <w:rPr>
          <w:rFonts w:ascii="Times New Roman" w:hAnsi="Times New Roman" w:cs="Times New Roman"/>
          <w:color w:val="auto"/>
          <w:sz w:val="23"/>
          <w:szCs w:val="23"/>
        </w:rPr>
        <w:t>predict</w:t>
      </w:r>
      <w:r w:rsidR="00460EC8">
        <w:rPr>
          <w:rFonts w:ascii="Times New Roman" w:hAnsi="Times New Roman" w:cs="Times New Roman"/>
          <w:color w:val="auto"/>
          <w:sz w:val="23"/>
          <w:szCs w:val="23"/>
        </w:rPr>
        <w:t>ions of</w:t>
      </w:r>
      <w:r w:rsidR="00A729F0" w:rsidRPr="00DA3FD8">
        <w:rPr>
          <w:rFonts w:ascii="Times New Roman" w:hAnsi="Times New Roman" w:cs="Times New Roman"/>
          <w:color w:val="auto"/>
          <w:sz w:val="23"/>
          <w:szCs w:val="23"/>
        </w:rPr>
        <w:t xml:space="preserve"> much more rapid population recovery following the cessation of harvest (see Flowers 2008).  However, field data suggest </w:t>
      </w:r>
      <w:proofErr w:type="spellStart"/>
      <w:r w:rsidR="00A729F0" w:rsidRPr="00DA3FD8">
        <w:rPr>
          <w:rFonts w:ascii="Times New Roman" w:hAnsi="Times New Roman" w:cs="Times New Roman"/>
          <w:i/>
          <w:iCs/>
          <w:color w:val="auto"/>
          <w:sz w:val="23"/>
          <w:szCs w:val="23"/>
        </w:rPr>
        <w:t>recK</w:t>
      </w:r>
      <w:proofErr w:type="spellEnd"/>
      <w:r w:rsidR="00A729F0" w:rsidRPr="00DA3FD8">
        <w:rPr>
          <w:rFonts w:ascii="Times New Roman" w:hAnsi="Times New Roman" w:cs="Times New Roman"/>
          <w:i/>
          <w:iCs/>
          <w:color w:val="auto"/>
          <w:sz w:val="23"/>
          <w:szCs w:val="23"/>
        </w:rPr>
        <w:t xml:space="preserve"> </w:t>
      </w:r>
      <w:r w:rsidR="00A729F0" w:rsidRPr="00DA3FD8">
        <w:rPr>
          <w:rFonts w:ascii="Times New Roman" w:hAnsi="Times New Roman" w:cs="Times New Roman"/>
          <w:color w:val="auto"/>
          <w:sz w:val="23"/>
          <w:szCs w:val="23"/>
        </w:rPr>
        <w:t xml:space="preserve">for </w:t>
      </w:r>
      <w:r w:rsidR="00303B4F">
        <w:rPr>
          <w:rFonts w:ascii="Times New Roman" w:hAnsi="Times New Roman" w:cs="Times New Roman"/>
          <w:color w:val="auto"/>
          <w:sz w:val="23"/>
          <w:szCs w:val="23"/>
        </w:rPr>
        <w:lastRenderedPageBreak/>
        <w:t>Gulf Sturgeon</w:t>
      </w:r>
      <w:r w:rsidR="00A729F0" w:rsidRPr="00DA3FD8">
        <w:rPr>
          <w:rFonts w:ascii="Times New Roman" w:hAnsi="Times New Roman" w:cs="Times New Roman"/>
          <w:color w:val="auto"/>
          <w:sz w:val="23"/>
          <w:szCs w:val="23"/>
        </w:rPr>
        <w:t xml:space="preserve"> is low because of the relatively low sustainable catch observed during the later years of the fishery and the slow recovery rate of the population following fishery closure.  The initial population size </w:t>
      </w:r>
      <w:r w:rsidR="00A729F0" w:rsidRPr="00DA3FD8">
        <w:rPr>
          <w:rFonts w:ascii="Times New Roman" w:hAnsi="Times New Roman" w:cs="Times New Roman"/>
          <w:i/>
          <w:iCs/>
          <w:color w:val="auto"/>
          <w:sz w:val="23"/>
          <w:szCs w:val="23"/>
        </w:rPr>
        <w:t>N</w:t>
      </w:r>
      <w:r w:rsidR="00A729F0" w:rsidRPr="00DA3FD8">
        <w:rPr>
          <w:rFonts w:ascii="Times New Roman" w:hAnsi="Times New Roman" w:cs="Times New Roman"/>
          <w:i/>
          <w:iCs/>
          <w:color w:val="auto"/>
          <w:sz w:val="23"/>
          <w:szCs w:val="23"/>
          <w:vertAlign w:val="subscript"/>
        </w:rPr>
        <w:t>0</w:t>
      </w:r>
      <w:r w:rsidR="00A729F0" w:rsidRPr="00DA3FD8">
        <w:rPr>
          <w:rFonts w:ascii="Times New Roman" w:hAnsi="Times New Roman" w:cs="Times New Roman"/>
          <w:color w:val="auto"/>
          <w:sz w:val="23"/>
          <w:szCs w:val="23"/>
        </w:rPr>
        <w:t xml:space="preserve"> did not have large influence in evaluating which management action was likely to accelerate population recovery.  </w:t>
      </w:r>
      <w:r w:rsidR="00420129">
        <w:rPr>
          <w:rFonts w:ascii="Times New Roman" w:hAnsi="Times New Roman" w:cs="Times New Roman"/>
          <w:color w:val="auto"/>
          <w:sz w:val="23"/>
          <w:szCs w:val="23"/>
        </w:rPr>
        <w:t>Greater</w:t>
      </w:r>
      <w:r w:rsidR="00A729F0" w:rsidRPr="00DA3FD8">
        <w:rPr>
          <w:rFonts w:ascii="Times New Roman" w:hAnsi="Times New Roman" w:cs="Times New Roman"/>
          <w:color w:val="auto"/>
          <w:sz w:val="23"/>
          <w:szCs w:val="23"/>
        </w:rPr>
        <w:t xml:space="preserve"> initial population size would result in recovery sooner</w:t>
      </w:r>
      <w:r w:rsidR="00420129">
        <w:rPr>
          <w:rFonts w:ascii="Times New Roman" w:hAnsi="Times New Roman" w:cs="Times New Roman"/>
          <w:color w:val="auto"/>
          <w:sz w:val="23"/>
          <w:szCs w:val="23"/>
        </w:rPr>
        <w:t xml:space="preserve"> whereas</w:t>
      </w:r>
      <w:r w:rsidR="00A729F0" w:rsidRPr="00DA3FD8">
        <w:rPr>
          <w:rFonts w:ascii="Times New Roman" w:hAnsi="Times New Roman" w:cs="Times New Roman"/>
          <w:color w:val="auto"/>
          <w:sz w:val="23"/>
          <w:szCs w:val="23"/>
        </w:rPr>
        <w:t xml:space="preserve"> </w:t>
      </w:r>
      <w:r w:rsidR="00420129">
        <w:rPr>
          <w:rFonts w:ascii="Times New Roman" w:hAnsi="Times New Roman" w:cs="Times New Roman"/>
          <w:color w:val="auto"/>
          <w:sz w:val="23"/>
          <w:szCs w:val="23"/>
        </w:rPr>
        <w:t>lesser</w:t>
      </w:r>
      <w:r w:rsidR="00A729F0" w:rsidRPr="00DA3FD8">
        <w:rPr>
          <w:rFonts w:ascii="Times New Roman" w:hAnsi="Times New Roman" w:cs="Times New Roman"/>
          <w:color w:val="auto"/>
          <w:sz w:val="23"/>
          <w:szCs w:val="23"/>
        </w:rPr>
        <w:t xml:space="preserve"> initial size would result in further delays in recovery.  Model sensitivity was further examined for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i</w:t>
      </w:r>
      <w:r w:rsidR="00A729F0" w:rsidRPr="00DA3FD8">
        <w:rPr>
          <w:rFonts w:ascii="Times New Roman" w:hAnsi="Times New Roman" w:cs="Times New Roman"/>
          <w:sz w:val="23"/>
          <w:szCs w:val="23"/>
        </w:rPr>
        <w:t xml:space="preserve"> and</w:t>
      </w:r>
      <w:r w:rsidR="00A729F0" w:rsidRPr="00DA3FD8">
        <w:rPr>
          <w:rFonts w:ascii="Times New Roman" w:hAnsi="Times New Roman" w:cs="Times New Roman"/>
          <w:color w:val="auto"/>
          <w:sz w:val="23"/>
          <w:szCs w:val="23"/>
        </w:rPr>
        <w:t xml:space="preserve"> </w:t>
      </w:r>
      <w:r w:rsidR="00A729F0" w:rsidRPr="00DA3FD8">
        <w:rPr>
          <w:rFonts w:ascii="Times New Roman" w:hAnsi="Times New Roman" w:cs="Times New Roman"/>
          <w:i/>
          <w:iCs/>
          <w:color w:val="auto"/>
          <w:sz w:val="23"/>
          <w:szCs w:val="23"/>
        </w:rPr>
        <w:t>k</w:t>
      </w:r>
      <w:r w:rsidR="00A729F0" w:rsidRPr="00DA3FD8">
        <w:rPr>
          <w:rFonts w:ascii="Times New Roman" w:hAnsi="Times New Roman" w:cs="Times New Roman"/>
          <w:color w:val="auto"/>
          <w:sz w:val="23"/>
          <w:szCs w:val="23"/>
        </w:rPr>
        <w:t xml:space="preserve">. Increasing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 xml:space="preserve">i </w:t>
      </w:r>
      <w:r w:rsidR="00A729F0" w:rsidRPr="00DA3FD8">
        <w:rPr>
          <w:rFonts w:ascii="Times New Roman" w:hAnsi="Times New Roman" w:cs="Times New Roman"/>
          <w:color w:val="auto"/>
          <w:sz w:val="23"/>
          <w:szCs w:val="23"/>
        </w:rPr>
        <w:t xml:space="preserve">linearly increased population recovery time with longer time to maturity slightly reducing overall reproductive output by removing fecundity contributions of younger ages. Increasing </w:t>
      </w:r>
      <w:r w:rsidR="00A729F0" w:rsidRPr="00DA3FD8">
        <w:rPr>
          <w:rFonts w:ascii="Times New Roman" w:hAnsi="Times New Roman" w:cs="Times New Roman"/>
          <w:i/>
          <w:iCs/>
          <w:color w:val="auto"/>
          <w:sz w:val="23"/>
          <w:szCs w:val="23"/>
        </w:rPr>
        <w:t xml:space="preserve">k </w:t>
      </w:r>
      <w:r w:rsidR="00A729F0" w:rsidRPr="00DA3FD8">
        <w:rPr>
          <w:rFonts w:ascii="Times New Roman" w:hAnsi="Times New Roman" w:cs="Times New Roman"/>
          <w:color w:val="auto"/>
          <w:sz w:val="23"/>
          <w:szCs w:val="23"/>
        </w:rPr>
        <w:t xml:space="preserve">increased recovery time, by increasing time for individuals to reach terminal length, indirectly decreasing weight- and fecundity-at-age. Because individuals were smaller longer, more time </w:t>
      </w:r>
      <w:proofErr w:type="gramStart"/>
      <w:r w:rsidR="00A729F0" w:rsidRPr="00DA3FD8">
        <w:rPr>
          <w:rFonts w:ascii="Times New Roman" w:hAnsi="Times New Roman" w:cs="Times New Roman"/>
          <w:color w:val="auto"/>
          <w:sz w:val="23"/>
          <w:szCs w:val="23"/>
        </w:rPr>
        <w:t>was spent</w:t>
      </w:r>
      <w:proofErr w:type="gramEnd"/>
      <w:r w:rsidR="00A729F0" w:rsidRPr="00DA3FD8">
        <w:rPr>
          <w:rFonts w:ascii="Times New Roman" w:hAnsi="Times New Roman" w:cs="Times New Roman"/>
          <w:color w:val="auto"/>
          <w:sz w:val="23"/>
          <w:szCs w:val="23"/>
        </w:rPr>
        <w:t xml:space="preserve"> at smaller, less fecund ages and total reproductive potential of the population was lower.  Overall results for each of the recovery scenarios </w:t>
      </w:r>
      <w:proofErr w:type="gramStart"/>
      <w:r w:rsidR="00A729F0" w:rsidRPr="00DA3FD8">
        <w:rPr>
          <w:rFonts w:ascii="Times New Roman" w:hAnsi="Times New Roman" w:cs="Times New Roman"/>
          <w:color w:val="auto"/>
          <w:sz w:val="23"/>
          <w:szCs w:val="23"/>
        </w:rPr>
        <w:t>were not strongly influenced</w:t>
      </w:r>
      <w:proofErr w:type="gramEnd"/>
      <w:r w:rsidR="00A729F0" w:rsidRPr="00DA3FD8">
        <w:rPr>
          <w:rFonts w:ascii="Times New Roman" w:hAnsi="Times New Roman" w:cs="Times New Roman"/>
          <w:color w:val="auto"/>
          <w:sz w:val="23"/>
          <w:szCs w:val="23"/>
        </w:rPr>
        <w:t xml:space="preserve"> by the range of input parameters for the model other than </w:t>
      </w:r>
      <w:proofErr w:type="spellStart"/>
      <w:r w:rsidR="00A729F0" w:rsidRPr="00DA3FD8">
        <w:rPr>
          <w:rFonts w:ascii="Times New Roman" w:hAnsi="Times New Roman" w:cs="Times New Roman"/>
          <w:i/>
          <w:iCs/>
          <w:color w:val="auto"/>
          <w:sz w:val="23"/>
          <w:szCs w:val="23"/>
        </w:rPr>
        <w:t>recK</w:t>
      </w:r>
      <w:proofErr w:type="spellEnd"/>
      <w:r w:rsidR="00A729F0" w:rsidRPr="00DA3FD8">
        <w:rPr>
          <w:rFonts w:ascii="Times New Roman" w:hAnsi="Times New Roman" w:cs="Times New Roman"/>
          <w:color w:val="auto"/>
          <w:sz w:val="23"/>
          <w:szCs w:val="23"/>
        </w:rPr>
        <w:t xml:space="preserve">. </w:t>
      </w:r>
    </w:p>
    <w:p w14:paraId="64C89197" w14:textId="4FC0060E" w:rsidR="003B7527" w:rsidRPr="00CA0CE4" w:rsidRDefault="00824D56"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Discussion</w:t>
      </w:r>
    </w:p>
    <w:p w14:paraId="0D0D2B99" w14:textId="2157AAA9" w:rsidR="00AA5087" w:rsidRDefault="00ED7418" w:rsidP="007911DE">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The recovery of many severely depleted fish stocks may be a prolonged process due to a variety of human, biological, and environmental factors (Hutching and Reynolds 2004).</w:t>
      </w:r>
      <w:r w:rsidR="00AA5087">
        <w:rPr>
          <w:rFonts w:ascii="Times New Roman" w:hAnsi="Times New Roman"/>
          <w:color w:val="000000"/>
          <w:sz w:val="24"/>
          <w:szCs w:val="24"/>
        </w:rPr>
        <w:t xml:space="preserve"> </w:t>
      </w:r>
      <w:r w:rsidR="00012C1F" w:rsidRPr="00CA0CE4">
        <w:rPr>
          <w:rFonts w:ascii="Times New Roman" w:hAnsi="Times New Roman"/>
          <w:color w:val="000000"/>
          <w:sz w:val="24"/>
          <w:szCs w:val="24"/>
        </w:rPr>
        <w:t xml:space="preserve">When coupled with earlier </w:t>
      </w:r>
      <w:r w:rsidR="0003677C" w:rsidRPr="00CA0CE4">
        <w:rPr>
          <w:rFonts w:ascii="Times New Roman" w:hAnsi="Times New Roman"/>
          <w:color w:val="000000"/>
          <w:sz w:val="24"/>
          <w:szCs w:val="24"/>
        </w:rPr>
        <w:t>related</w:t>
      </w:r>
      <w:r w:rsidR="00012C1F" w:rsidRPr="00CA0CE4">
        <w:rPr>
          <w:rFonts w:ascii="Times New Roman" w:hAnsi="Times New Roman"/>
          <w:color w:val="000000"/>
          <w:sz w:val="24"/>
          <w:szCs w:val="24"/>
        </w:rPr>
        <w:t xml:space="preserve"> work on critical habitat change and carrying capacity (Ahrens and Pine 2014) the results </w:t>
      </w:r>
      <w:r w:rsidR="004433CC">
        <w:rPr>
          <w:rFonts w:ascii="Times New Roman" w:hAnsi="Times New Roman"/>
          <w:color w:val="000000"/>
          <w:sz w:val="24"/>
          <w:szCs w:val="24"/>
        </w:rPr>
        <w:t xml:space="preserve">of our modeling study </w:t>
      </w:r>
      <w:r w:rsidR="00012C1F" w:rsidRPr="00CA0CE4">
        <w:rPr>
          <w:rFonts w:ascii="Times New Roman" w:hAnsi="Times New Roman"/>
          <w:color w:val="000000"/>
          <w:sz w:val="24"/>
          <w:szCs w:val="24"/>
        </w:rPr>
        <w:t>suggest</w:t>
      </w:r>
      <w:r w:rsidR="00466148">
        <w:rPr>
          <w:rFonts w:ascii="Times New Roman" w:hAnsi="Times New Roman"/>
          <w:color w:val="000000"/>
          <w:sz w:val="24"/>
          <w:szCs w:val="24"/>
        </w:rPr>
        <w:t xml:space="preserve"> three key </w:t>
      </w:r>
      <w:r w:rsidR="004433CC">
        <w:rPr>
          <w:rFonts w:ascii="Times New Roman" w:hAnsi="Times New Roman"/>
          <w:color w:val="000000"/>
          <w:sz w:val="24"/>
          <w:szCs w:val="24"/>
        </w:rPr>
        <w:t>points:</w:t>
      </w:r>
    </w:p>
    <w:p w14:paraId="5126ECA7" w14:textId="0D0B469B"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(1)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recovery </w:t>
      </w:r>
      <w:r w:rsidR="00466148">
        <w:rPr>
          <w:rFonts w:ascii="Times New Roman" w:hAnsi="Times New Roman"/>
          <w:color w:val="000000"/>
          <w:sz w:val="24"/>
          <w:szCs w:val="24"/>
        </w:rPr>
        <w:t>depends</w:t>
      </w:r>
      <w:r w:rsidRPr="00CA0CE4">
        <w:rPr>
          <w:rFonts w:ascii="Times New Roman" w:hAnsi="Times New Roman"/>
          <w:color w:val="000000"/>
          <w:sz w:val="24"/>
          <w:szCs w:val="24"/>
        </w:rPr>
        <w:t xml:space="preserve"> on reducing risks of elevated mortality rates from anthropogenic sources</w:t>
      </w:r>
      <w:proofErr w:type="gramStart"/>
      <w:r w:rsidR="004433CC">
        <w:rPr>
          <w:rFonts w:ascii="Times New Roman" w:hAnsi="Times New Roman"/>
          <w:color w:val="000000"/>
          <w:sz w:val="24"/>
          <w:szCs w:val="24"/>
        </w:rPr>
        <w:t>;</w:t>
      </w:r>
      <w:proofErr w:type="gramEnd"/>
      <w:r w:rsidR="004433CC">
        <w:rPr>
          <w:rFonts w:ascii="Times New Roman" w:hAnsi="Times New Roman"/>
          <w:color w:val="000000"/>
          <w:sz w:val="24"/>
          <w:szCs w:val="24"/>
        </w:rPr>
        <w:t xml:space="preserve"> </w:t>
      </w:r>
    </w:p>
    <w:p w14:paraId="1D2D8D13" w14:textId="5E9406FE"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(2) </w:t>
      </w:r>
      <w:proofErr w:type="gramStart"/>
      <w:r w:rsidRPr="00CA0CE4">
        <w:rPr>
          <w:rFonts w:ascii="Times New Roman" w:hAnsi="Times New Roman"/>
          <w:color w:val="000000"/>
          <w:sz w:val="24"/>
          <w:szCs w:val="24"/>
        </w:rPr>
        <w:t>reducing</w:t>
      </w:r>
      <w:proofErr w:type="gramEnd"/>
      <w:r w:rsidRPr="00CA0CE4">
        <w:rPr>
          <w:rFonts w:ascii="Times New Roman" w:hAnsi="Times New Roman"/>
          <w:color w:val="000000"/>
          <w:sz w:val="24"/>
          <w:szCs w:val="24"/>
        </w:rPr>
        <w:t xml:space="preserve"> mortality rates through fi</w:t>
      </w:r>
      <w:r w:rsidR="00B258AE">
        <w:rPr>
          <w:rFonts w:ascii="Times New Roman" w:hAnsi="Times New Roman"/>
          <w:color w:val="000000"/>
          <w:sz w:val="24"/>
          <w:szCs w:val="24"/>
        </w:rPr>
        <w:t xml:space="preserve">shery closure </w:t>
      </w:r>
      <w:r w:rsidRPr="00CA0CE4">
        <w:rPr>
          <w:rFonts w:ascii="Times New Roman" w:hAnsi="Times New Roman"/>
          <w:color w:val="000000"/>
          <w:sz w:val="24"/>
          <w:szCs w:val="24"/>
        </w:rPr>
        <w:t>was likely the single most effective conservation action that could have been taken to promote population recovery</w:t>
      </w:r>
      <w:r w:rsidR="004433CC">
        <w:rPr>
          <w:rFonts w:ascii="Times New Roman" w:hAnsi="Times New Roman"/>
          <w:color w:val="000000"/>
          <w:sz w:val="24"/>
          <w:szCs w:val="24"/>
        </w:rPr>
        <w:t>; and</w:t>
      </w:r>
    </w:p>
    <w:p w14:paraId="4628E705" w14:textId="43D93382" w:rsidR="004433CC"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(3) </w:t>
      </w:r>
      <w:proofErr w:type="gramStart"/>
      <w:r w:rsidR="00926ED9" w:rsidRPr="00CA0CE4">
        <w:rPr>
          <w:rFonts w:ascii="Times New Roman" w:hAnsi="Times New Roman"/>
          <w:color w:val="000000"/>
          <w:sz w:val="24"/>
          <w:szCs w:val="24"/>
        </w:rPr>
        <w:t>future</w:t>
      </w:r>
      <w:proofErr w:type="gramEnd"/>
      <w:r w:rsidR="00926ED9" w:rsidRPr="00CA0CE4">
        <w:rPr>
          <w:rFonts w:ascii="Times New Roman" w:hAnsi="Times New Roman"/>
          <w:color w:val="000000"/>
          <w:sz w:val="24"/>
          <w:szCs w:val="24"/>
        </w:rPr>
        <w:t xml:space="preserve"> efforts to </w:t>
      </w:r>
      <w:r w:rsidR="008005AC">
        <w:rPr>
          <w:rFonts w:ascii="Times New Roman" w:hAnsi="Times New Roman"/>
          <w:color w:val="000000"/>
          <w:sz w:val="24"/>
          <w:szCs w:val="24"/>
        </w:rPr>
        <w:t>assess</w:t>
      </w:r>
      <w:r w:rsidR="008005AC" w:rsidRPr="00CA0CE4">
        <w:rPr>
          <w:rFonts w:ascii="Times New Roman" w:hAnsi="Times New Roman"/>
          <w:color w:val="000000"/>
          <w:sz w:val="24"/>
          <w:szCs w:val="24"/>
        </w:rPr>
        <w:t xml:space="preserve"> </w:t>
      </w:r>
      <w:r w:rsidR="00926ED9" w:rsidRPr="00CA0CE4">
        <w:rPr>
          <w:rFonts w:ascii="Times New Roman" w:hAnsi="Times New Roman"/>
          <w:color w:val="000000"/>
          <w:sz w:val="24"/>
          <w:szCs w:val="24"/>
        </w:rPr>
        <w:t xml:space="preserve">recovery of </w:t>
      </w:r>
      <w:r w:rsidR="00303B4F">
        <w:rPr>
          <w:rFonts w:ascii="Times New Roman" w:hAnsi="Times New Roman"/>
          <w:color w:val="000000"/>
          <w:sz w:val="24"/>
          <w:szCs w:val="24"/>
        </w:rPr>
        <w:t>Gulf Sturgeon</w:t>
      </w:r>
      <w:r w:rsidR="00926ED9" w:rsidRPr="00CA0CE4">
        <w:rPr>
          <w:rFonts w:ascii="Times New Roman" w:hAnsi="Times New Roman"/>
          <w:color w:val="000000"/>
          <w:sz w:val="24"/>
          <w:szCs w:val="24"/>
        </w:rPr>
        <w:t xml:space="preserve"> should define recovery </w:t>
      </w:r>
      <w:r w:rsidR="00420129">
        <w:rPr>
          <w:rFonts w:ascii="Times New Roman" w:hAnsi="Times New Roman"/>
          <w:color w:val="000000"/>
          <w:sz w:val="24"/>
          <w:szCs w:val="24"/>
        </w:rPr>
        <w:t xml:space="preserve">specifically </w:t>
      </w:r>
      <w:r w:rsidR="00926ED9" w:rsidRPr="00CA0CE4">
        <w:rPr>
          <w:rFonts w:ascii="Times New Roman" w:hAnsi="Times New Roman"/>
          <w:color w:val="000000"/>
          <w:sz w:val="24"/>
          <w:szCs w:val="24"/>
        </w:rPr>
        <w:t xml:space="preserve">in terms of </w:t>
      </w:r>
      <w:r w:rsidR="00FE1635">
        <w:rPr>
          <w:rFonts w:ascii="Times New Roman" w:hAnsi="Times New Roman"/>
          <w:color w:val="000000"/>
          <w:sz w:val="24"/>
          <w:szCs w:val="24"/>
        </w:rPr>
        <w:t>multiple metrics</w:t>
      </w:r>
      <w:r w:rsidR="00CB7E0E">
        <w:rPr>
          <w:rFonts w:ascii="Times New Roman" w:hAnsi="Times New Roman"/>
          <w:color w:val="000000"/>
          <w:sz w:val="24"/>
          <w:szCs w:val="24"/>
        </w:rPr>
        <w:t xml:space="preserve"> useful for measuring current status and recovery progress alike</w:t>
      </w:r>
      <w:r w:rsidR="00926ED9" w:rsidRPr="00CA0CE4">
        <w:rPr>
          <w:rFonts w:ascii="Times New Roman" w:hAnsi="Times New Roman"/>
          <w:color w:val="000000"/>
          <w:sz w:val="24"/>
          <w:szCs w:val="24"/>
        </w:rPr>
        <w:t>.</w:t>
      </w:r>
      <w:r w:rsidR="00B5547F">
        <w:rPr>
          <w:rFonts w:ascii="Times New Roman" w:hAnsi="Times New Roman"/>
          <w:color w:val="000000"/>
          <w:sz w:val="24"/>
          <w:szCs w:val="24"/>
        </w:rPr>
        <w:t xml:space="preserve"> If these metrics </w:t>
      </w:r>
      <w:proofErr w:type="gramStart"/>
      <w:r w:rsidR="00B5547F">
        <w:rPr>
          <w:rFonts w:ascii="Times New Roman" w:hAnsi="Times New Roman"/>
          <w:color w:val="000000"/>
          <w:sz w:val="24"/>
          <w:szCs w:val="24"/>
        </w:rPr>
        <w:t>could be defined</w:t>
      </w:r>
      <w:proofErr w:type="gramEnd"/>
      <w:r w:rsidR="00B5547F">
        <w:rPr>
          <w:rFonts w:ascii="Times New Roman" w:hAnsi="Times New Roman"/>
          <w:color w:val="000000"/>
          <w:sz w:val="24"/>
          <w:szCs w:val="24"/>
        </w:rPr>
        <w:t xml:space="preserve"> as part of the recovery goals, then this model could become part of a </w:t>
      </w:r>
      <w:r w:rsidR="00B5547F">
        <w:rPr>
          <w:rFonts w:ascii="Times New Roman" w:hAnsi="Times New Roman"/>
          <w:color w:val="000000"/>
          <w:sz w:val="24"/>
          <w:szCs w:val="24"/>
        </w:rPr>
        <w:lastRenderedPageBreak/>
        <w:t>formal management strategy evaluation process (MSE; Punt et al. 2014) to formalize management objectives, uncertainties, and model predictions</w:t>
      </w:r>
      <w:r w:rsidR="00CB7E0E">
        <w:rPr>
          <w:rFonts w:ascii="Times New Roman" w:hAnsi="Times New Roman"/>
          <w:color w:val="000000"/>
          <w:sz w:val="24"/>
          <w:szCs w:val="24"/>
        </w:rPr>
        <w:t>, and ultimately inform decisions about alternative Gulf Sturgeon management actions</w:t>
      </w:r>
      <w:r w:rsidR="00B5547F">
        <w:rPr>
          <w:rFonts w:ascii="Times New Roman" w:hAnsi="Times New Roman"/>
          <w:color w:val="000000"/>
          <w:sz w:val="24"/>
          <w:szCs w:val="24"/>
        </w:rPr>
        <w:t>.</w:t>
      </w:r>
      <w:r w:rsidR="00AA5087">
        <w:rPr>
          <w:rFonts w:ascii="Times New Roman" w:hAnsi="Times New Roman"/>
          <w:color w:val="000000"/>
          <w:sz w:val="24"/>
          <w:szCs w:val="24"/>
        </w:rPr>
        <w:t xml:space="preserve"> </w:t>
      </w:r>
    </w:p>
    <w:p w14:paraId="1214D84F" w14:textId="7B68C3A6" w:rsidR="00466148" w:rsidRDefault="00CB7E0E" w:rsidP="00705ED2">
      <w:pPr>
        <w:spacing w:line="480" w:lineRule="auto"/>
        <w:ind w:firstLine="720"/>
        <w:rPr>
          <w:rFonts w:ascii="Times New Roman" w:hAnsi="Times New Roman"/>
          <w:color w:val="000000"/>
          <w:sz w:val="24"/>
          <w:szCs w:val="24"/>
        </w:rPr>
      </w:pPr>
      <w:r>
        <w:rPr>
          <w:rFonts w:ascii="Times New Roman" w:hAnsi="Times New Roman"/>
          <w:color w:val="000000"/>
          <w:sz w:val="24"/>
          <w:szCs w:val="24"/>
        </w:rPr>
        <w:t>Explicit and likely multiple recovery criteria are essential for differentiating alternative management actions</w:t>
      </w:r>
      <w:r w:rsidR="00E1446D">
        <w:rPr>
          <w:rFonts w:ascii="Times New Roman" w:hAnsi="Times New Roman"/>
          <w:color w:val="000000"/>
          <w:sz w:val="24"/>
          <w:szCs w:val="24"/>
        </w:rPr>
        <w:t xml:space="preserve"> for Gulf Sturgeon</w:t>
      </w:r>
      <w:r>
        <w:rPr>
          <w:rFonts w:ascii="Times New Roman" w:hAnsi="Times New Roman"/>
          <w:color w:val="000000"/>
          <w:sz w:val="24"/>
          <w:szCs w:val="24"/>
        </w:rPr>
        <w:t xml:space="preserve">. </w:t>
      </w:r>
      <w:r w:rsidR="00B437E4">
        <w:rPr>
          <w:rFonts w:ascii="Times New Roman" w:hAnsi="Times New Roman"/>
          <w:color w:val="000000"/>
          <w:sz w:val="24"/>
          <w:szCs w:val="24"/>
        </w:rPr>
        <w:t>For</w:t>
      </w:r>
      <w:r w:rsidR="008005AC">
        <w:rPr>
          <w:rFonts w:ascii="Times New Roman" w:hAnsi="Times New Roman"/>
          <w:color w:val="000000"/>
          <w:sz w:val="24"/>
          <w:szCs w:val="24"/>
        </w:rPr>
        <w:t xml:space="preserve"> example,</w:t>
      </w:r>
      <w:r w:rsidR="0003677C" w:rsidRPr="00CA0CE4">
        <w:rPr>
          <w:rFonts w:ascii="Times New Roman" w:hAnsi="Times New Roman"/>
          <w:color w:val="000000"/>
          <w:sz w:val="24"/>
          <w:szCs w:val="24"/>
        </w:rPr>
        <w:t xml:space="preserve"> </w:t>
      </w:r>
      <w:r w:rsidR="00B437E4">
        <w:rPr>
          <w:rFonts w:ascii="Times New Roman" w:hAnsi="Times New Roman"/>
          <w:color w:val="000000"/>
          <w:sz w:val="24"/>
          <w:szCs w:val="24"/>
        </w:rPr>
        <w:t xml:space="preserve">numerical abundance </w:t>
      </w:r>
      <w:r w:rsidR="0003677C" w:rsidRPr="00CA0CE4">
        <w:rPr>
          <w:rFonts w:ascii="Times New Roman" w:hAnsi="Times New Roman"/>
          <w:color w:val="000000"/>
          <w:sz w:val="24"/>
          <w:szCs w:val="24"/>
        </w:rPr>
        <w:t>r</w:t>
      </w:r>
      <w:r w:rsidR="00926ED9" w:rsidRPr="00CA0CE4">
        <w:rPr>
          <w:rFonts w:ascii="Times New Roman" w:hAnsi="Times New Roman"/>
          <w:color w:val="000000"/>
          <w:sz w:val="24"/>
          <w:szCs w:val="24"/>
        </w:rPr>
        <w:t xml:space="preserve">ecovery goals </w:t>
      </w:r>
      <w:r w:rsidR="00B437E4">
        <w:rPr>
          <w:rFonts w:ascii="Times New Roman" w:hAnsi="Times New Roman"/>
          <w:color w:val="000000"/>
          <w:sz w:val="24"/>
          <w:szCs w:val="24"/>
        </w:rPr>
        <w:t>could be achieved faster</w:t>
      </w:r>
      <w:r w:rsidR="00926ED9" w:rsidRPr="00CA0CE4">
        <w:rPr>
          <w:rFonts w:ascii="Times New Roman" w:hAnsi="Times New Roman"/>
          <w:color w:val="000000"/>
          <w:sz w:val="24"/>
          <w:szCs w:val="24"/>
        </w:rPr>
        <w:t xml:space="preserve"> </w:t>
      </w:r>
      <w:r w:rsidR="0003677C" w:rsidRPr="00CA0CE4">
        <w:rPr>
          <w:rFonts w:ascii="Times New Roman" w:hAnsi="Times New Roman"/>
          <w:color w:val="000000"/>
          <w:sz w:val="24"/>
          <w:szCs w:val="24"/>
        </w:rPr>
        <w:t>b</w:t>
      </w:r>
      <w:r w:rsidR="00B258AE">
        <w:rPr>
          <w:rFonts w:ascii="Times New Roman" w:hAnsi="Times New Roman"/>
          <w:color w:val="000000"/>
          <w:sz w:val="24"/>
          <w:szCs w:val="24"/>
        </w:rPr>
        <w:t xml:space="preserve">y populations </w:t>
      </w:r>
      <w:r w:rsidR="00011FED">
        <w:rPr>
          <w:rFonts w:ascii="Times New Roman" w:hAnsi="Times New Roman"/>
          <w:color w:val="000000"/>
          <w:sz w:val="24"/>
          <w:szCs w:val="24"/>
        </w:rPr>
        <w:t>of</w:t>
      </w:r>
      <w:r w:rsidR="00926ED9" w:rsidRPr="00CA0CE4">
        <w:rPr>
          <w:rFonts w:ascii="Times New Roman" w:hAnsi="Times New Roman"/>
          <w:color w:val="000000"/>
          <w:sz w:val="24"/>
          <w:szCs w:val="24"/>
        </w:rPr>
        <w:t xml:space="preserve"> </w:t>
      </w:r>
      <w:proofErr w:type="gramStart"/>
      <w:r w:rsidR="00B437E4">
        <w:rPr>
          <w:rFonts w:ascii="Times New Roman" w:hAnsi="Times New Roman"/>
          <w:color w:val="000000"/>
          <w:sz w:val="24"/>
          <w:szCs w:val="24"/>
        </w:rPr>
        <w:t xml:space="preserve">predominately </w:t>
      </w:r>
      <w:r w:rsidR="00926ED9" w:rsidRPr="00CA0CE4">
        <w:rPr>
          <w:rFonts w:ascii="Times New Roman" w:hAnsi="Times New Roman"/>
          <w:color w:val="000000"/>
          <w:sz w:val="24"/>
          <w:szCs w:val="24"/>
        </w:rPr>
        <w:t>young</w:t>
      </w:r>
      <w:proofErr w:type="gramEnd"/>
      <w:r w:rsidR="00926ED9" w:rsidRPr="00CA0CE4">
        <w:rPr>
          <w:rFonts w:ascii="Times New Roman" w:hAnsi="Times New Roman"/>
          <w:color w:val="000000"/>
          <w:sz w:val="24"/>
          <w:szCs w:val="24"/>
        </w:rPr>
        <w:t xml:space="preserve"> fish</w:t>
      </w:r>
      <w:r w:rsidR="0035054C">
        <w:rPr>
          <w:rFonts w:ascii="Times New Roman" w:hAnsi="Times New Roman"/>
          <w:color w:val="000000"/>
          <w:sz w:val="24"/>
          <w:szCs w:val="24"/>
        </w:rPr>
        <w:t>,</w:t>
      </w:r>
      <w:r w:rsidR="00C26E65">
        <w:rPr>
          <w:rFonts w:ascii="Times New Roman" w:hAnsi="Times New Roman"/>
          <w:color w:val="000000"/>
          <w:sz w:val="24"/>
          <w:szCs w:val="24"/>
        </w:rPr>
        <w:t xml:space="preserve"> </w:t>
      </w:r>
      <w:r w:rsidR="00B437E4">
        <w:rPr>
          <w:rFonts w:ascii="Times New Roman" w:hAnsi="Times New Roman"/>
          <w:color w:val="000000"/>
          <w:sz w:val="24"/>
          <w:szCs w:val="24"/>
        </w:rPr>
        <w:t xml:space="preserve">but are such </w:t>
      </w:r>
      <w:r w:rsidR="00C26E65">
        <w:rPr>
          <w:rFonts w:ascii="Times New Roman" w:hAnsi="Times New Roman"/>
          <w:color w:val="000000"/>
          <w:sz w:val="24"/>
          <w:szCs w:val="24"/>
        </w:rPr>
        <w:t xml:space="preserve">“young” populations </w:t>
      </w:r>
      <w:r w:rsidR="00B437E4">
        <w:rPr>
          <w:rFonts w:ascii="Times New Roman" w:hAnsi="Times New Roman"/>
          <w:color w:val="000000"/>
          <w:sz w:val="24"/>
          <w:szCs w:val="24"/>
        </w:rPr>
        <w:t>equivalent to more balanced age-structures with respect to viability?</w:t>
      </w:r>
      <w:r w:rsidR="00AA5087">
        <w:rPr>
          <w:rFonts w:ascii="Times New Roman" w:hAnsi="Times New Roman"/>
          <w:color w:val="000000"/>
          <w:sz w:val="24"/>
          <w:szCs w:val="24"/>
        </w:rPr>
        <w:t xml:space="preserve"> </w:t>
      </w:r>
      <w:r w:rsidR="00B437E4">
        <w:rPr>
          <w:rFonts w:ascii="Times New Roman" w:hAnsi="Times New Roman"/>
          <w:color w:val="000000"/>
          <w:sz w:val="24"/>
          <w:szCs w:val="24"/>
        </w:rPr>
        <w:t>Similarly, s</w:t>
      </w:r>
      <w:r w:rsidR="008005AC">
        <w:rPr>
          <w:rFonts w:ascii="Times New Roman" w:hAnsi="Times New Roman"/>
          <w:color w:val="000000"/>
          <w:sz w:val="24"/>
          <w:szCs w:val="24"/>
        </w:rPr>
        <w:t>tandard</w:t>
      </w:r>
      <w:r w:rsidR="00FE1635">
        <w:rPr>
          <w:rFonts w:ascii="Times New Roman" w:hAnsi="Times New Roman"/>
          <w:color w:val="000000"/>
          <w:sz w:val="24"/>
          <w:szCs w:val="24"/>
        </w:rPr>
        <w:t xml:space="preserve"> SPR </w:t>
      </w:r>
      <w:r w:rsidR="00B437E4">
        <w:rPr>
          <w:rFonts w:ascii="Times New Roman" w:hAnsi="Times New Roman"/>
          <w:color w:val="000000"/>
          <w:sz w:val="24"/>
          <w:szCs w:val="24"/>
        </w:rPr>
        <w:t>recovery criteria</w:t>
      </w:r>
      <w:r w:rsidR="00FE1635">
        <w:rPr>
          <w:rFonts w:ascii="Times New Roman" w:hAnsi="Times New Roman"/>
          <w:color w:val="000000"/>
          <w:sz w:val="24"/>
          <w:szCs w:val="24"/>
        </w:rPr>
        <w:t xml:space="preserve"> </w:t>
      </w:r>
      <w:proofErr w:type="gramStart"/>
      <w:r w:rsidR="008005AC">
        <w:rPr>
          <w:rFonts w:ascii="Times New Roman" w:hAnsi="Times New Roman"/>
          <w:color w:val="000000"/>
          <w:sz w:val="24"/>
          <w:szCs w:val="24"/>
        </w:rPr>
        <w:t>c</w:t>
      </w:r>
      <w:r w:rsidR="00E1446D">
        <w:rPr>
          <w:rFonts w:ascii="Times New Roman" w:hAnsi="Times New Roman"/>
          <w:color w:val="000000"/>
          <w:sz w:val="24"/>
          <w:szCs w:val="24"/>
        </w:rPr>
        <w:t>ould</w:t>
      </w:r>
      <w:r w:rsidR="008005AC">
        <w:rPr>
          <w:rFonts w:ascii="Times New Roman" w:hAnsi="Times New Roman"/>
          <w:color w:val="000000"/>
          <w:sz w:val="24"/>
          <w:szCs w:val="24"/>
        </w:rPr>
        <w:t xml:space="preserve"> be met</w:t>
      </w:r>
      <w:proofErr w:type="gramEnd"/>
      <w:r w:rsidR="008005AC">
        <w:rPr>
          <w:rFonts w:ascii="Times New Roman" w:hAnsi="Times New Roman"/>
          <w:color w:val="000000"/>
          <w:sz w:val="24"/>
          <w:szCs w:val="24"/>
        </w:rPr>
        <w:t xml:space="preserve"> for </w:t>
      </w:r>
      <w:r w:rsidR="00303B4F">
        <w:rPr>
          <w:rFonts w:ascii="Times New Roman" w:hAnsi="Times New Roman"/>
          <w:color w:val="000000"/>
          <w:sz w:val="24"/>
          <w:szCs w:val="24"/>
        </w:rPr>
        <w:t>Gulf Sturgeon</w:t>
      </w:r>
      <w:r w:rsidR="004433CC">
        <w:rPr>
          <w:rFonts w:ascii="Times New Roman" w:hAnsi="Times New Roman"/>
          <w:color w:val="000000"/>
          <w:sz w:val="24"/>
          <w:szCs w:val="24"/>
        </w:rPr>
        <w:t>,</w:t>
      </w:r>
      <w:r w:rsidR="008005AC">
        <w:rPr>
          <w:rFonts w:ascii="Times New Roman" w:hAnsi="Times New Roman"/>
          <w:color w:val="000000"/>
          <w:sz w:val="24"/>
          <w:szCs w:val="24"/>
        </w:rPr>
        <w:t xml:space="preserve"> even when stock abundance is low compared to historical levels.</w:t>
      </w:r>
      <w:r w:rsidR="00AA5087">
        <w:rPr>
          <w:rFonts w:ascii="Times New Roman" w:hAnsi="Times New Roman"/>
          <w:color w:val="000000"/>
          <w:sz w:val="24"/>
          <w:szCs w:val="24"/>
        </w:rPr>
        <w:t xml:space="preserve"> </w:t>
      </w:r>
      <w:r w:rsidR="00B437E4">
        <w:rPr>
          <w:rFonts w:ascii="Times New Roman" w:hAnsi="Times New Roman"/>
          <w:color w:val="000000"/>
          <w:sz w:val="24"/>
          <w:szCs w:val="24"/>
        </w:rPr>
        <w:t xml:space="preserve">In fact, our results indicate </w:t>
      </w:r>
      <w:r w:rsidR="008005AC">
        <w:rPr>
          <w:rFonts w:ascii="Times New Roman" w:hAnsi="Times New Roman"/>
          <w:color w:val="000000"/>
          <w:sz w:val="24"/>
          <w:szCs w:val="24"/>
        </w:rPr>
        <w:t xml:space="preserve">that SPR as a metric alone would suggest that the </w:t>
      </w:r>
      <w:r w:rsidR="00303B4F">
        <w:rPr>
          <w:rFonts w:ascii="Times New Roman" w:hAnsi="Times New Roman"/>
          <w:color w:val="000000"/>
          <w:sz w:val="24"/>
          <w:szCs w:val="24"/>
        </w:rPr>
        <w:t>Gulf Sturgeon</w:t>
      </w:r>
      <w:r w:rsidR="008005AC">
        <w:rPr>
          <w:rFonts w:ascii="Times New Roman" w:hAnsi="Times New Roman"/>
          <w:color w:val="000000"/>
          <w:sz w:val="24"/>
          <w:szCs w:val="24"/>
        </w:rPr>
        <w:t xml:space="preserve"> population at present could support low levels of harvest</w:t>
      </w:r>
      <w:r w:rsidR="00931ADD">
        <w:rPr>
          <w:rFonts w:ascii="Times New Roman" w:hAnsi="Times New Roman"/>
          <w:color w:val="000000"/>
          <w:sz w:val="24"/>
          <w:szCs w:val="24"/>
        </w:rPr>
        <w:t xml:space="preserve"> with estimated </w:t>
      </w:r>
      <w:r w:rsidR="00931ADD" w:rsidRPr="0009244E">
        <w:rPr>
          <w:rFonts w:ascii="Times New Roman" w:hAnsi="Times New Roman"/>
          <w:i/>
          <w:color w:val="000000"/>
          <w:sz w:val="24"/>
          <w:szCs w:val="24"/>
        </w:rPr>
        <w:t>U</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0.058 and </w:t>
      </w:r>
      <w:r w:rsidR="00931ADD" w:rsidRPr="0009244E">
        <w:rPr>
          <w:rFonts w:ascii="Times New Roman" w:hAnsi="Times New Roman"/>
          <w:i/>
          <w:color w:val="000000"/>
          <w:sz w:val="24"/>
          <w:szCs w:val="24"/>
        </w:rPr>
        <w:t>B</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at current carrying capacity levels </w:t>
      </w:r>
      <w:r w:rsidR="00B437E4">
        <w:rPr>
          <w:rFonts w:ascii="Times New Roman" w:hAnsi="Times New Roman"/>
          <w:color w:val="000000"/>
          <w:sz w:val="24"/>
          <w:szCs w:val="24"/>
        </w:rPr>
        <w:t xml:space="preserve">of </w:t>
      </w:r>
      <w:r w:rsidR="00931ADD">
        <w:rPr>
          <w:rFonts w:ascii="Times New Roman" w:hAnsi="Times New Roman"/>
          <w:color w:val="000000"/>
          <w:sz w:val="24"/>
          <w:szCs w:val="24"/>
        </w:rPr>
        <w:t>only about 1</w:t>
      </w:r>
      <w:r w:rsidR="004E3589">
        <w:rPr>
          <w:rFonts w:ascii="Times New Roman" w:hAnsi="Times New Roman"/>
          <w:color w:val="000000"/>
          <w:sz w:val="24"/>
          <w:szCs w:val="24"/>
        </w:rPr>
        <w:t>,</w:t>
      </w:r>
      <w:r w:rsidR="00931ADD">
        <w:rPr>
          <w:rFonts w:ascii="Times New Roman" w:hAnsi="Times New Roman"/>
          <w:color w:val="000000"/>
          <w:sz w:val="24"/>
          <w:szCs w:val="24"/>
        </w:rPr>
        <w:t>859</w:t>
      </w:r>
      <w:r w:rsidR="004E3589">
        <w:rPr>
          <w:rFonts w:ascii="Times New Roman" w:hAnsi="Times New Roman"/>
          <w:color w:val="000000"/>
          <w:sz w:val="24"/>
          <w:szCs w:val="24"/>
        </w:rPr>
        <w:t xml:space="preserve"> </w:t>
      </w:r>
      <w:r w:rsidR="00931ADD">
        <w:rPr>
          <w:rFonts w:ascii="Times New Roman" w:hAnsi="Times New Roman"/>
          <w:color w:val="000000"/>
          <w:sz w:val="24"/>
          <w:szCs w:val="24"/>
        </w:rPr>
        <w:t>kg (&lt;200 age-4+ fish).</w:t>
      </w:r>
      <w:r w:rsidR="00AA5087">
        <w:rPr>
          <w:rFonts w:ascii="Times New Roman" w:hAnsi="Times New Roman"/>
          <w:color w:val="000000"/>
          <w:sz w:val="24"/>
          <w:szCs w:val="24"/>
        </w:rPr>
        <w:t xml:space="preserve"> </w:t>
      </w:r>
      <w:r w:rsidR="00B437E4">
        <w:rPr>
          <w:rFonts w:ascii="Times New Roman" w:hAnsi="Times New Roman"/>
          <w:color w:val="000000"/>
          <w:sz w:val="24"/>
          <w:szCs w:val="24"/>
        </w:rPr>
        <w:t xml:space="preserve">This makes it difficult to interpret language of the current GSRP stating recovery goals should include “population abundance that </w:t>
      </w:r>
      <w:r w:rsidR="00B437E4" w:rsidRPr="006D709D">
        <w:rPr>
          <w:rFonts w:ascii="Times New Roman" w:hAnsi="Times New Roman"/>
          <w:color w:val="000000"/>
          <w:sz w:val="24"/>
          <w:szCs w:val="24"/>
        </w:rPr>
        <w:t>could su</w:t>
      </w:r>
      <w:r w:rsidR="00B437E4" w:rsidRPr="00880CC1">
        <w:rPr>
          <w:rFonts w:ascii="Times New Roman" w:hAnsi="Times New Roman"/>
          <w:color w:val="000000"/>
          <w:sz w:val="24"/>
          <w:szCs w:val="24"/>
        </w:rPr>
        <w:t>stain</w:t>
      </w:r>
      <w:r w:rsidR="00B437E4" w:rsidRPr="009B1CDB">
        <w:rPr>
          <w:rFonts w:ascii="Times New Roman" w:hAnsi="Times New Roman"/>
          <w:color w:val="000000"/>
          <w:sz w:val="24"/>
          <w:szCs w:val="24"/>
        </w:rPr>
        <w:t xml:space="preserve"> a f</w:t>
      </w:r>
      <w:r w:rsidR="00B437E4" w:rsidRPr="00CC1FD0">
        <w:rPr>
          <w:rFonts w:ascii="Times New Roman" w:hAnsi="Times New Roman"/>
          <w:color w:val="000000"/>
          <w:sz w:val="24"/>
          <w:szCs w:val="24"/>
        </w:rPr>
        <w:t>ishery”</w:t>
      </w:r>
      <w:r w:rsidR="006840F4">
        <w:rPr>
          <w:rFonts w:ascii="Times New Roman" w:hAnsi="Times New Roman"/>
          <w:color w:val="000000"/>
          <w:sz w:val="24"/>
          <w:szCs w:val="24"/>
        </w:rPr>
        <w:t xml:space="preserve">, specifically because of ambiguity regarding whether recovery objectives should reference carrying capacity in its present or historic form. If the goal is current carrying capacity, a small sustainable fishery is plausible. </w:t>
      </w:r>
      <w:r w:rsidR="00E1446D">
        <w:rPr>
          <w:rFonts w:ascii="Times New Roman" w:hAnsi="Times New Roman"/>
          <w:color w:val="000000"/>
          <w:sz w:val="24"/>
          <w:szCs w:val="24"/>
        </w:rPr>
        <w:t>R</w:t>
      </w:r>
      <w:r w:rsidR="003F2CF8">
        <w:rPr>
          <w:rFonts w:ascii="Times New Roman" w:hAnsi="Times New Roman"/>
          <w:color w:val="000000"/>
          <w:sz w:val="24"/>
          <w:szCs w:val="24"/>
        </w:rPr>
        <w:t xml:space="preserve">ecovery to historic carrying capacity will not likely be realized given risks </w:t>
      </w:r>
      <w:r w:rsidR="008005AC" w:rsidRPr="00CC1FD0">
        <w:rPr>
          <w:rFonts w:ascii="Times New Roman" w:hAnsi="Times New Roman"/>
          <w:color w:val="000000"/>
          <w:sz w:val="24"/>
          <w:szCs w:val="24"/>
        </w:rPr>
        <w:t xml:space="preserve">from increasing total mortality, </w:t>
      </w:r>
      <w:r w:rsidR="00931ADD" w:rsidRPr="00CC1FD0">
        <w:rPr>
          <w:rFonts w:ascii="Times New Roman" w:hAnsi="Times New Roman"/>
          <w:color w:val="000000"/>
          <w:sz w:val="24"/>
          <w:szCs w:val="24"/>
        </w:rPr>
        <w:t>reductions</w:t>
      </w:r>
      <w:r w:rsidR="008005AC">
        <w:rPr>
          <w:rFonts w:ascii="Times New Roman" w:hAnsi="Times New Roman"/>
          <w:color w:val="000000"/>
          <w:sz w:val="24"/>
          <w:szCs w:val="24"/>
        </w:rPr>
        <w:t xml:space="preserve"> in available habitat due, and evidence suggesting smaller population </w:t>
      </w:r>
      <w:r w:rsidR="00FD35F8">
        <w:rPr>
          <w:rFonts w:ascii="Times New Roman" w:hAnsi="Times New Roman"/>
          <w:color w:val="000000"/>
          <w:sz w:val="24"/>
          <w:szCs w:val="24"/>
        </w:rPr>
        <w:t xml:space="preserve">at present </w:t>
      </w:r>
      <w:r w:rsidR="008D673D">
        <w:rPr>
          <w:rFonts w:ascii="Times New Roman" w:hAnsi="Times New Roman"/>
          <w:color w:val="000000"/>
          <w:sz w:val="24"/>
          <w:szCs w:val="24"/>
        </w:rPr>
        <w:t xml:space="preserve">than historic levels, </w:t>
      </w:r>
      <w:r w:rsidR="002C3972">
        <w:rPr>
          <w:rFonts w:ascii="Times New Roman" w:hAnsi="Times New Roman"/>
          <w:color w:val="000000"/>
          <w:sz w:val="24"/>
          <w:szCs w:val="24"/>
        </w:rPr>
        <w:t xml:space="preserve">sustainable </w:t>
      </w:r>
      <w:r w:rsidR="00931ADD">
        <w:rPr>
          <w:rFonts w:ascii="Times New Roman" w:hAnsi="Times New Roman"/>
          <w:color w:val="000000"/>
          <w:sz w:val="24"/>
          <w:szCs w:val="24"/>
        </w:rPr>
        <w:t>harvest of this population</w:t>
      </w:r>
      <w:r w:rsidR="002C3972">
        <w:rPr>
          <w:rFonts w:ascii="Times New Roman" w:hAnsi="Times New Roman"/>
          <w:color w:val="000000"/>
          <w:sz w:val="24"/>
          <w:szCs w:val="24"/>
        </w:rPr>
        <w:t xml:space="preserve"> </w:t>
      </w:r>
      <w:r w:rsidR="00931ADD">
        <w:rPr>
          <w:rFonts w:ascii="Times New Roman" w:hAnsi="Times New Roman"/>
          <w:color w:val="000000"/>
          <w:sz w:val="24"/>
          <w:szCs w:val="24"/>
        </w:rPr>
        <w:t xml:space="preserve">is not likely </w:t>
      </w:r>
      <w:r w:rsidR="00D23A58">
        <w:rPr>
          <w:rFonts w:ascii="Times New Roman" w:hAnsi="Times New Roman"/>
          <w:color w:val="000000"/>
          <w:sz w:val="24"/>
          <w:szCs w:val="24"/>
        </w:rPr>
        <w:t>soon</w:t>
      </w:r>
      <w:r w:rsidR="00E1446D">
        <w:rPr>
          <w:rFonts w:ascii="Times New Roman" w:hAnsi="Times New Roman"/>
          <w:color w:val="000000"/>
          <w:sz w:val="24"/>
          <w:szCs w:val="24"/>
        </w:rPr>
        <w:t xml:space="preserve"> either</w:t>
      </w:r>
      <w:r w:rsidR="00931ADD">
        <w:rPr>
          <w:rFonts w:ascii="Times New Roman" w:hAnsi="Times New Roman"/>
          <w:color w:val="000000"/>
          <w:sz w:val="24"/>
          <w:szCs w:val="24"/>
        </w:rPr>
        <w:t>.</w:t>
      </w:r>
      <w:r w:rsidR="003F2CF8">
        <w:rPr>
          <w:rFonts w:ascii="Times New Roman" w:hAnsi="Times New Roman"/>
          <w:color w:val="000000"/>
          <w:sz w:val="24"/>
          <w:szCs w:val="24"/>
        </w:rPr>
        <w:t xml:space="preserve"> </w:t>
      </w:r>
      <w:r w:rsidR="006840F4">
        <w:rPr>
          <w:rFonts w:ascii="Times New Roman" w:hAnsi="Times New Roman"/>
          <w:color w:val="000000"/>
          <w:sz w:val="24"/>
          <w:szCs w:val="24"/>
        </w:rPr>
        <w:t xml:space="preserve">Clarified recovery objectives, ideally referencing abundance, spawning biomass, and </w:t>
      </w:r>
      <w:r w:rsidR="00E1446D">
        <w:rPr>
          <w:rFonts w:ascii="Times New Roman" w:hAnsi="Times New Roman"/>
          <w:color w:val="000000"/>
          <w:sz w:val="24"/>
          <w:szCs w:val="24"/>
        </w:rPr>
        <w:t xml:space="preserve">defining </w:t>
      </w:r>
      <w:r w:rsidR="006840F4">
        <w:rPr>
          <w:rFonts w:ascii="Times New Roman" w:hAnsi="Times New Roman"/>
          <w:color w:val="000000"/>
          <w:sz w:val="24"/>
          <w:szCs w:val="24"/>
        </w:rPr>
        <w:t xml:space="preserve">potential fisheries would make it easier to assess the effects of future recovery and management actions. </w:t>
      </w:r>
      <w:r w:rsidR="003F2CF8">
        <w:rPr>
          <w:rFonts w:ascii="Times New Roman" w:hAnsi="Times New Roman"/>
          <w:color w:val="000000"/>
          <w:sz w:val="24"/>
          <w:szCs w:val="24"/>
        </w:rPr>
        <w:t xml:space="preserve"> </w:t>
      </w:r>
    </w:p>
    <w:p w14:paraId="7FAFFA81" w14:textId="3BC239AF" w:rsidR="00AA5087" w:rsidRDefault="00B24DC6" w:rsidP="008D673D">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In terms of population size, recovery actions such as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could lead to rapid increases in </w:t>
      </w:r>
      <w:r w:rsidRPr="00CA0CE4">
        <w:rPr>
          <w:rFonts w:ascii="Times New Roman" w:hAnsi="Times New Roman"/>
          <w:i/>
          <w:color w:val="000000"/>
          <w:sz w:val="24"/>
          <w:szCs w:val="24"/>
        </w:rPr>
        <w:t>N</w:t>
      </w:r>
      <w:r w:rsidRPr="00CA0CE4">
        <w:rPr>
          <w:rFonts w:ascii="Times New Roman" w:hAnsi="Times New Roman"/>
          <w:color w:val="000000"/>
          <w:sz w:val="24"/>
          <w:szCs w:val="24"/>
        </w:rPr>
        <w:t xml:space="preserve"> over short time</w:t>
      </w:r>
      <w:r w:rsidR="00CE41F3" w:rsidRPr="00CA0CE4">
        <w:rPr>
          <w:rFonts w:ascii="Times New Roman" w:hAnsi="Times New Roman"/>
          <w:color w:val="000000"/>
          <w:sz w:val="24"/>
          <w:szCs w:val="24"/>
        </w:rPr>
        <w:t xml:space="preserve"> scales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6840F4">
        <w:rPr>
          <w:rFonts w:ascii="Times New Roman" w:hAnsi="Times New Roman"/>
          <w:color w:val="000000"/>
          <w:sz w:val="24"/>
          <w:szCs w:val="24"/>
        </w:rPr>
        <w:t>However, the</w:t>
      </w:r>
      <w:r w:rsidR="00CE41F3" w:rsidRPr="00CA0CE4">
        <w:rPr>
          <w:rFonts w:ascii="Times New Roman" w:hAnsi="Times New Roman"/>
          <w:color w:val="000000"/>
          <w:sz w:val="24"/>
          <w:szCs w:val="24"/>
        </w:rPr>
        <w:t xml:space="preserve"> </w:t>
      </w:r>
      <w:r w:rsidR="006840F4">
        <w:rPr>
          <w:rFonts w:ascii="Times New Roman" w:hAnsi="Times New Roman"/>
          <w:color w:val="000000"/>
          <w:sz w:val="24"/>
          <w:szCs w:val="24"/>
        </w:rPr>
        <w:t>efficacy of stock enhancement</w:t>
      </w:r>
      <w:r w:rsidR="00CE41F3" w:rsidRPr="00CA0CE4">
        <w:rPr>
          <w:rFonts w:ascii="Times New Roman" w:hAnsi="Times New Roman"/>
          <w:color w:val="000000"/>
          <w:sz w:val="24"/>
          <w:szCs w:val="24"/>
        </w:rPr>
        <w:t xml:space="preserve"> as a </w:t>
      </w:r>
      <w:r w:rsidR="00CE41F3" w:rsidRPr="00CA0CE4">
        <w:rPr>
          <w:rFonts w:ascii="Times New Roman" w:hAnsi="Times New Roman"/>
          <w:color w:val="000000"/>
          <w:sz w:val="24"/>
          <w:szCs w:val="24"/>
        </w:rPr>
        <w:lastRenderedPageBreak/>
        <w:t>recovery tool for depleted fish stocks is highly uncertain</w:t>
      </w:r>
      <w:r w:rsidR="006446D7" w:rsidRPr="00CA0CE4">
        <w:rPr>
          <w:rFonts w:ascii="Times New Roman" w:hAnsi="Times New Roman"/>
          <w:color w:val="000000"/>
          <w:sz w:val="24"/>
          <w:szCs w:val="24"/>
        </w:rPr>
        <w:t xml:space="preserve"> (Grant et al. 2017</w:t>
      </w:r>
      <w:r w:rsidR="00011FED" w:rsidRPr="00CA0CE4">
        <w:rPr>
          <w:rFonts w:ascii="Times New Roman" w:hAnsi="Times New Roman"/>
          <w:color w:val="000000"/>
          <w:sz w:val="24"/>
          <w:szCs w:val="24"/>
        </w:rPr>
        <w:t>)</w:t>
      </w:r>
      <w:r w:rsidR="00011FED">
        <w:rPr>
          <w:rFonts w:ascii="Times New Roman" w:hAnsi="Times New Roman"/>
          <w:color w:val="000000"/>
          <w:sz w:val="24"/>
          <w:szCs w:val="24"/>
        </w:rPr>
        <w:t>,</w:t>
      </w:r>
      <w:r w:rsidR="006446D7" w:rsidRPr="00CA0CE4">
        <w:rPr>
          <w:rFonts w:ascii="Times New Roman" w:hAnsi="Times New Roman"/>
          <w:color w:val="000000"/>
          <w:sz w:val="24"/>
          <w:szCs w:val="24"/>
        </w:rPr>
        <w:t xml:space="preserve"> </w:t>
      </w:r>
      <w:r w:rsidR="00011FED">
        <w:rPr>
          <w:rFonts w:ascii="Times New Roman" w:hAnsi="Times New Roman"/>
          <w:color w:val="000000"/>
          <w:sz w:val="24"/>
          <w:szCs w:val="24"/>
        </w:rPr>
        <w:t>and one</w:t>
      </w:r>
      <w:r w:rsidR="00EA7F6F">
        <w:rPr>
          <w:rFonts w:ascii="Times New Roman" w:hAnsi="Times New Roman"/>
          <w:color w:val="000000"/>
          <w:sz w:val="24"/>
          <w:szCs w:val="24"/>
        </w:rPr>
        <w:t xml:space="preserve"> of the fundamental uncertainties when considering use of hatchery fish to rebuild populations is to what extent stocked fish are functionally equivalent to wild fish (</w:t>
      </w:r>
      <w:proofErr w:type="spellStart"/>
      <w:r w:rsidR="00EA7F6F">
        <w:rPr>
          <w:rFonts w:ascii="Times New Roman" w:hAnsi="Times New Roman"/>
          <w:color w:val="000000"/>
          <w:sz w:val="24"/>
          <w:szCs w:val="24"/>
        </w:rPr>
        <w:t>Lorenzen</w:t>
      </w:r>
      <w:proofErr w:type="spellEnd"/>
      <w:r w:rsidR="00EA7F6F">
        <w:rPr>
          <w:rFonts w:ascii="Times New Roman" w:hAnsi="Times New Roman"/>
          <w:color w:val="000000"/>
          <w:sz w:val="24"/>
          <w:szCs w:val="24"/>
        </w:rPr>
        <w:t xml:space="preserve"> et al. 2012). </w:t>
      </w:r>
      <w:r w:rsidR="00B75F8D">
        <w:rPr>
          <w:rFonts w:ascii="Times New Roman" w:hAnsi="Times New Roman"/>
          <w:color w:val="000000"/>
          <w:sz w:val="24"/>
          <w:szCs w:val="24"/>
        </w:rPr>
        <w:t xml:space="preserve">Stocking fish mid-recruitment (as the multi-stanza approach taken here assumes) would expose stocked sturgeon to less selective pressures during the compensatory survival period than wild fish. Initially, this should more quickly augment populations below carrying capacity, but if </w:t>
      </w:r>
      <w:r w:rsidR="000B024F">
        <w:rPr>
          <w:rFonts w:ascii="Times New Roman" w:hAnsi="Times New Roman"/>
          <w:color w:val="000000"/>
          <w:sz w:val="24"/>
          <w:szCs w:val="24"/>
        </w:rPr>
        <w:t>lesser selective pressure translates to lower fitness (</w:t>
      </w:r>
      <w:r w:rsidR="00EA7F6F">
        <w:rPr>
          <w:rFonts w:ascii="Times New Roman" w:hAnsi="Times New Roman"/>
          <w:color w:val="000000"/>
          <w:sz w:val="24"/>
          <w:szCs w:val="24"/>
        </w:rPr>
        <w:t>Camp et al. 2013)</w:t>
      </w:r>
      <w:r w:rsidR="000B024F">
        <w:rPr>
          <w:rFonts w:ascii="Times New Roman" w:hAnsi="Times New Roman"/>
          <w:color w:val="000000"/>
          <w:sz w:val="24"/>
          <w:szCs w:val="24"/>
        </w:rPr>
        <w:t xml:space="preserve">, long-term recovery </w:t>
      </w:r>
      <w:proofErr w:type="gramStart"/>
      <w:r w:rsidR="000B024F">
        <w:rPr>
          <w:rFonts w:ascii="Times New Roman" w:hAnsi="Times New Roman"/>
          <w:color w:val="000000"/>
          <w:sz w:val="24"/>
          <w:szCs w:val="24"/>
        </w:rPr>
        <w:t>could be hampered</w:t>
      </w:r>
      <w:proofErr w:type="gramEnd"/>
      <w:r w:rsidR="00EA7F6F">
        <w:rPr>
          <w:rFonts w:ascii="Times New Roman" w:hAnsi="Times New Roman"/>
          <w:color w:val="000000"/>
          <w:sz w:val="24"/>
          <w:szCs w:val="24"/>
        </w:rPr>
        <w:t xml:space="preserve">. </w:t>
      </w:r>
      <w:r w:rsidR="000B024F">
        <w:rPr>
          <w:rFonts w:ascii="Times New Roman" w:hAnsi="Times New Roman"/>
          <w:color w:val="000000"/>
          <w:sz w:val="24"/>
          <w:szCs w:val="24"/>
        </w:rPr>
        <w:t>There is precedent for using stocking in sturgeon recovery</w:t>
      </w:r>
      <w:r w:rsidR="00E1446D">
        <w:rPr>
          <w:rFonts w:ascii="Times New Roman" w:hAnsi="Times New Roman"/>
          <w:color w:val="000000"/>
          <w:sz w:val="24"/>
          <w:szCs w:val="24"/>
        </w:rPr>
        <w:t xml:space="preserve"> - </w:t>
      </w:r>
      <w:r w:rsidR="000B024F">
        <w:rPr>
          <w:rFonts w:ascii="Times New Roman" w:hAnsi="Times New Roman"/>
          <w:color w:val="000000"/>
          <w:sz w:val="24"/>
          <w:szCs w:val="24"/>
        </w:rPr>
        <w:t xml:space="preserve">as demonstrated for </w:t>
      </w:r>
      <w:r w:rsidR="00CA0488">
        <w:rPr>
          <w:rFonts w:ascii="Times New Roman" w:hAnsi="Times New Roman"/>
          <w:color w:val="000000"/>
          <w:sz w:val="24"/>
          <w:szCs w:val="24"/>
        </w:rPr>
        <w:t xml:space="preserve">Lake </w:t>
      </w:r>
      <w:r w:rsidR="00934938">
        <w:rPr>
          <w:rFonts w:ascii="Times New Roman" w:hAnsi="Times New Roman"/>
          <w:color w:val="000000"/>
          <w:sz w:val="24"/>
          <w:szCs w:val="24"/>
        </w:rPr>
        <w:t>S</w:t>
      </w:r>
      <w:r w:rsidR="008739DC">
        <w:rPr>
          <w:rFonts w:ascii="Times New Roman" w:hAnsi="Times New Roman"/>
          <w:color w:val="000000"/>
          <w:sz w:val="24"/>
          <w:szCs w:val="24"/>
        </w:rPr>
        <w:t xml:space="preserve">turgeon </w:t>
      </w:r>
      <w:r w:rsidR="00D662B5" w:rsidRPr="007E7C8E">
        <w:rPr>
          <w:rFonts w:ascii="Times New Roman" w:hAnsi="Times New Roman"/>
          <w:i/>
          <w:color w:val="000000"/>
          <w:sz w:val="24"/>
          <w:szCs w:val="24"/>
        </w:rPr>
        <w:t xml:space="preserve">A. </w:t>
      </w:r>
      <w:proofErr w:type="spellStart"/>
      <w:r w:rsidR="00D662B5" w:rsidRPr="007E7C8E">
        <w:rPr>
          <w:rFonts w:ascii="Times New Roman" w:hAnsi="Times New Roman"/>
          <w:i/>
          <w:color w:val="000000"/>
          <w:sz w:val="24"/>
          <w:szCs w:val="24"/>
        </w:rPr>
        <w:t>fulvescens</w:t>
      </w:r>
      <w:proofErr w:type="spellEnd"/>
      <w:r w:rsidR="00400271">
        <w:rPr>
          <w:rFonts w:ascii="Times New Roman" w:hAnsi="Times New Roman"/>
          <w:color w:val="000000"/>
          <w:sz w:val="24"/>
          <w:szCs w:val="24"/>
        </w:rPr>
        <w:t xml:space="preserve"> (</w:t>
      </w:r>
      <w:proofErr w:type="spellStart"/>
      <w:r w:rsidR="00400271">
        <w:rPr>
          <w:rFonts w:ascii="Times New Roman" w:hAnsi="Times New Roman"/>
          <w:color w:val="000000"/>
          <w:sz w:val="24"/>
          <w:szCs w:val="24"/>
        </w:rPr>
        <w:t>Schram</w:t>
      </w:r>
      <w:proofErr w:type="spellEnd"/>
      <w:r w:rsidR="00400271">
        <w:rPr>
          <w:rFonts w:ascii="Times New Roman" w:hAnsi="Times New Roman"/>
          <w:color w:val="000000"/>
          <w:sz w:val="24"/>
          <w:szCs w:val="24"/>
        </w:rPr>
        <w:t xml:space="preserve"> et al. 1999; </w:t>
      </w:r>
      <w:proofErr w:type="spellStart"/>
      <w:r w:rsidR="00400271">
        <w:rPr>
          <w:rFonts w:ascii="Times New Roman" w:hAnsi="Times New Roman"/>
          <w:color w:val="000000"/>
          <w:sz w:val="24"/>
          <w:szCs w:val="24"/>
        </w:rPr>
        <w:t>Bezold</w:t>
      </w:r>
      <w:proofErr w:type="spellEnd"/>
      <w:r w:rsidR="00400271">
        <w:rPr>
          <w:rFonts w:ascii="Times New Roman" w:hAnsi="Times New Roman"/>
          <w:color w:val="000000"/>
          <w:sz w:val="24"/>
          <w:szCs w:val="24"/>
        </w:rPr>
        <w:t xml:space="preserve"> and Peterson 2008</w:t>
      </w:r>
      <w:r w:rsidR="000B024F">
        <w:rPr>
          <w:rFonts w:ascii="Times New Roman" w:hAnsi="Times New Roman"/>
          <w:color w:val="000000"/>
          <w:sz w:val="24"/>
          <w:szCs w:val="24"/>
        </w:rPr>
        <w:t>; McDougall et al. 2014</w:t>
      </w:r>
      <w:r w:rsidR="00400271">
        <w:rPr>
          <w:rFonts w:ascii="Times New Roman" w:hAnsi="Times New Roman"/>
          <w:color w:val="000000"/>
          <w:sz w:val="24"/>
          <w:szCs w:val="24"/>
        </w:rPr>
        <w:t xml:space="preserve">) and White Sturgeon </w:t>
      </w:r>
      <w:r w:rsidR="00D662B5">
        <w:rPr>
          <w:rFonts w:ascii="Times New Roman" w:hAnsi="Times New Roman"/>
          <w:i/>
          <w:iCs/>
          <w:color w:val="000000"/>
          <w:sz w:val="24"/>
          <w:szCs w:val="24"/>
        </w:rPr>
        <w:t xml:space="preserve">A. </w:t>
      </w:r>
      <w:proofErr w:type="spellStart"/>
      <w:r w:rsidR="00D662B5">
        <w:rPr>
          <w:rFonts w:ascii="Times New Roman" w:hAnsi="Times New Roman"/>
          <w:i/>
          <w:iCs/>
          <w:color w:val="000000"/>
          <w:sz w:val="24"/>
          <w:szCs w:val="24"/>
        </w:rPr>
        <w:t>transmontanus</w:t>
      </w:r>
      <w:proofErr w:type="spellEnd"/>
      <w:r w:rsidR="00D662B5" w:rsidRPr="00CA0CE4">
        <w:rPr>
          <w:rFonts w:ascii="Times New Roman" w:hAnsi="Times New Roman"/>
          <w:color w:val="000000"/>
          <w:sz w:val="24"/>
          <w:szCs w:val="24"/>
        </w:rPr>
        <w:t xml:space="preserve"> </w:t>
      </w:r>
      <w:r w:rsidR="00400271">
        <w:rPr>
          <w:rFonts w:ascii="Times New Roman" w:hAnsi="Times New Roman"/>
          <w:color w:val="000000"/>
          <w:sz w:val="24"/>
          <w:szCs w:val="24"/>
        </w:rPr>
        <w:t>(Ireland et al. 2002) populations</w:t>
      </w:r>
      <w:r w:rsidR="000B024F">
        <w:rPr>
          <w:rFonts w:ascii="Times New Roman" w:hAnsi="Times New Roman"/>
          <w:color w:val="000000"/>
          <w:sz w:val="24"/>
          <w:szCs w:val="24"/>
        </w:rPr>
        <w:t>. However</w:t>
      </w:r>
      <w:r w:rsidR="00EA7F6F">
        <w:rPr>
          <w:rFonts w:ascii="Times New Roman" w:hAnsi="Times New Roman"/>
          <w:color w:val="000000"/>
          <w:sz w:val="24"/>
          <w:szCs w:val="24"/>
        </w:rPr>
        <w:t xml:space="preserve">, the use of stocking </w:t>
      </w:r>
      <w:proofErr w:type="gramStart"/>
      <w:r w:rsidR="000B024F">
        <w:rPr>
          <w:rFonts w:ascii="Times New Roman" w:hAnsi="Times New Roman"/>
          <w:color w:val="000000"/>
          <w:sz w:val="24"/>
          <w:szCs w:val="24"/>
        </w:rPr>
        <w:t>may be construed</w:t>
      </w:r>
      <w:proofErr w:type="gramEnd"/>
      <w:r w:rsidR="000B024F">
        <w:rPr>
          <w:rFonts w:ascii="Times New Roman" w:hAnsi="Times New Roman"/>
          <w:color w:val="000000"/>
          <w:sz w:val="24"/>
          <w:szCs w:val="24"/>
        </w:rPr>
        <w:t xml:space="preserve"> as contradicting </w:t>
      </w:r>
      <w:r w:rsidR="00E26903">
        <w:rPr>
          <w:rFonts w:ascii="Times New Roman" w:hAnsi="Times New Roman"/>
          <w:color w:val="000000"/>
          <w:sz w:val="24"/>
          <w:szCs w:val="24"/>
        </w:rPr>
        <w:t xml:space="preserve">the </w:t>
      </w:r>
      <w:r w:rsidR="00303B4F">
        <w:rPr>
          <w:rFonts w:ascii="Times New Roman" w:hAnsi="Times New Roman"/>
          <w:color w:val="000000"/>
          <w:sz w:val="24"/>
          <w:szCs w:val="24"/>
        </w:rPr>
        <w:t>Gulf Sturgeon</w:t>
      </w:r>
      <w:r w:rsidR="00E26903">
        <w:rPr>
          <w:rFonts w:ascii="Times New Roman" w:hAnsi="Times New Roman"/>
          <w:color w:val="000000"/>
          <w:sz w:val="24"/>
          <w:szCs w:val="24"/>
        </w:rPr>
        <w:t xml:space="preserve"> Recovery Plan goal of having “natural recruitment” maintain the population (USFWS 1995).</w:t>
      </w:r>
      <w:r w:rsidR="00AA5087">
        <w:rPr>
          <w:rFonts w:ascii="Times New Roman" w:hAnsi="Times New Roman"/>
          <w:color w:val="000000"/>
          <w:sz w:val="24"/>
          <w:szCs w:val="24"/>
        </w:rPr>
        <w:t xml:space="preserve"> </w:t>
      </w:r>
      <w:proofErr w:type="gramStart"/>
      <w:r w:rsidR="000B024F">
        <w:rPr>
          <w:rFonts w:ascii="Times New Roman" w:hAnsi="Times New Roman"/>
          <w:color w:val="000000"/>
          <w:sz w:val="24"/>
          <w:szCs w:val="24"/>
        </w:rPr>
        <w:t>And again</w:t>
      </w:r>
      <w:proofErr w:type="gramEnd"/>
      <w:r w:rsidR="000B024F">
        <w:rPr>
          <w:rFonts w:ascii="Times New Roman" w:hAnsi="Times New Roman"/>
          <w:color w:val="000000"/>
          <w:sz w:val="24"/>
          <w:szCs w:val="24"/>
        </w:rPr>
        <w:t>, the efficacy of stocking depends on the specific recovery metrics</w:t>
      </w:r>
      <w:r w:rsidR="00E1446D">
        <w:rPr>
          <w:rFonts w:ascii="Times New Roman" w:hAnsi="Times New Roman"/>
          <w:color w:val="000000"/>
          <w:sz w:val="24"/>
          <w:szCs w:val="24"/>
        </w:rPr>
        <w:t xml:space="preserve"> - </w:t>
      </w:r>
      <w:r w:rsidR="000B024F">
        <w:rPr>
          <w:rFonts w:ascii="Times New Roman" w:hAnsi="Times New Roman"/>
          <w:color w:val="000000"/>
          <w:sz w:val="24"/>
          <w:szCs w:val="24"/>
        </w:rPr>
        <w:t xml:space="preserve">numerical abundance metrics will be more readily augmented by stocking, whereas recovery of the age-structure will </w:t>
      </w:r>
      <w:r w:rsidR="00926ED9" w:rsidRPr="00CA0CE4">
        <w:rPr>
          <w:rFonts w:ascii="Times New Roman" w:hAnsi="Times New Roman"/>
          <w:color w:val="000000"/>
          <w:sz w:val="24"/>
          <w:szCs w:val="24"/>
        </w:rPr>
        <w:t>take decades to reach</w:t>
      </w:r>
      <w:r w:rsidR="004433CC">
        <w:rPr>
          <w:rFonts w:ascii="Times New Roman" w:hAnsi="Times New Roman"/>
          <w:color w:val="000000"/>
          <w:sz w:val="24"/>
          <w:szCs w:val="24"/>
        </w:rPr>
        <w:t>,</w:t>
      </w:r>
      <w:r w:rsidR="006446D7" w:rsidRPr="00CA0CE4">
        <w:rPr>
          <w:rFonts w:ascii="Times New Roman" w:hAnsi="Times New Roman"/>
          <w:color w:val="000000"/>
          <w:sz w:val="24"/>
          <w:szCs w:val="24"/>
        </w:rPr>
        <w:t xml:space="preserve"> with or without stock </w:t>
      </w:r>
      <w:r w:rsidR="0009244E">
        <w:rPr>
          <w:rFonts w:ascii="Times New Roman" w:hAnsi="Times New Roman"/>
          <w:color w:val="000000"/>
          <w:sz w:val="24"/>
          <w:szCs w:val="24"/>
        </w:rPr>
        <w:t>enhancement</w:t>
      </w:r>
      <w:r w:rsidR="006446D7" w:rsidRPr="00CA0CE4">
        <w:rPr>
          <w:rFonts w:ascii="Times New Roman" w:hAnsi="Times New Roman"/>
          <w:color w:val="000000"/>
          <w:sz w:val="24"/>
          <w:szCs w:val="24"/>
        </w:rPr>
        <w:t>.</w:t>
      </w:r>
    </w:p>
    <w:p w14:paraId="74E48C06" w14:textId="540448E1" w:rsidR="00AA5087" w:rsidRDefault="00ED7418"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Possibly the most effective recovery action, reducing mortality by closing the fishery, was taken over 30 years ago</w:t>
      </w:r>
      <w:r w:rsidR="004433CC">
        <w:rPr>
          <w:rFonts w:ascii="Times New Roman" w:hAnsi="Times New Roman"/>
          <w:color w:val="000000"/>
          <w:sz w:val="24"/>
          <w:szCs w:val="24"/>
        </w:rPr>
        <w:t>;</w:t>
      </w:r>
      <w:r w:rsidRPr="00CA0CE4">
        <w:rPr>
          <w:rFonts w:ascii="Times New Roman" w:hAnsi="Times New Roman"/>
          <w:color w:val="000000"/>
          <w:sz w:val="24"/>
          <w:szCs w:val="24"/>
        </w:rPr>
        <w:t xml:space="preserve"> yet </w:t>
      </w:r>
      <w:r w:rsidR="00CE41F3" w:rsidRPr="00CA0CE4">
        <w:rPr>
          <w:rFonts w:ascii="Times New Roman" w:hAnsi="Times New Roman"/>
          <w:color w:val="000000"/>
          <w:sz w:val="24"/>
          <w:szCs w:val="24"/>
        </w:rPr>
        <w:t xml:space="preserve">Apalachicola and other </w:t>
      </w:r>
      <w:r w:rsidR="00303B4F">
        <w:rPr>
          <w:rFonts w:ascii="Times New Roman" w:hAnsi="Times New Roman"/>
          <w:color w:val="000000"/>
          <w:sz w:val="24"/>
          <w:szCs w:val="24"/>
        </w:rPr>
        <w:t>Gulf Sturgeon</w:t>
      </w:r>
      <w:r w:rsidR="00491564" w:rsidRPr="00CA0CE4">
        <w:rPr>
          <w:rFonts w:ascii="Times New Roman" w:hAnsi="Times New Roman"/>
          <w:color w:val="000000"/>
          <w:sz w:val="24"/>
          <w:szCs w:val="24"/>
        </w:rPr>
        <w:t xml:space="preserve"> </w:t>
      </w:r>
      <w:r w:rsidRPr="00CA0CE4">
        <w:rPr>
          <w:rFonts w:ascii="Times New Roman" w:hAnsi="Times New Roman"/>
          <w:color w:val="000000"/>
          <w:sz w:val="24"/>
          <w:szCs w:val="24"/>
        </w:rPr>
        <w:t>populations</w:t>
      </w:r>
      <w:r w:rsidR="00795169">
        <w:rPr>
          <w:rFonts w:ascii="Times New Roman" w:hAnsi="Times New Roman"/>
          <w:color w:val="000000"/>
          <w:sz w:val="24"/>
          <w:szCs w:val="24"/>
        </w:rPr>
        <w:t xml:space="preserve"> are likely still recovering depending on benchmark examined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Our results suggest that this conservation action was not a failure; instead</w:t>
      </w:r>
      <w:r w:rsidR="00B258AE">
        <w:rPr>
          <w:rFonts w:ascii="Times New Roman" w:hAnsi="Times New Roman"/>
          <w:color w:val="000000"/>
          <w:sz w:val="24"/>
          <w:szCs w:val="24"/>
        </w:rPr>
        <w:t>,</w:t>
      </w:r>
      <w:r w:rsidRPr="00CA0CE4">
        <w:rPr>
          <w:rFonts w:ascii="Times New Roman" w:hAnsi="Times New Roman"/>
          <w:color w:val="000000"/>
          <w:sz w:val="24"/>
          <w:szCs w:val="24"/>
        </w:rPr>
        <w:t xml:space="preserve"> the recovery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is </w:t>
      </w:r>
      <w:r w:rsidR="006446D7" w:rsidRPr="00CA0CE4">
        <w:rPr>
          <w:rFonts w:ascii="Times New Roman" w:hAnsi="Times New Roman"/>
          <w:color w:val="000000"/>
          <w:sz w:val="24"/>
          <w:szCs w:val="24"/>
        </w:rPr>
        <w:t>highly</w:t>
      </w:r>
      <w:r w:rsidRPr="00CA0CE4">
        <w:rPr>
          <w:rFonts w:ascii="Times New Roman" w:hAnsi="Times New Roman"/>
          <w:color w:val="000000"/>
          <w:sz w:val="24"/>
          <w:szCs w:val="24"/>
        </w:rPr>
        <w:t xml:space="preserve"> regulated by biological characteristics of the species</w:t>
      </w:r>
      <w:r w:rsidR="006446D7" w:rsidRPr="00CA0CE4">
        <w:rPr>
          <w:rFonts w:ascii="Times New Roman" w:hAnsi="Times New Roman"/>
          <w:color w:val="000000"/>
          <w:sz w:val="24"/>
          <w:szCs w:val="24"/>
        </w:rPr>
        <w:t xml:space="preserve"> that were likely not fully</w:t>
      </w:r>
      <w:r w:rsidR="00B258AE">
        <w:rPr>
          <w:rFonts w:ascii="Times New Roman" w:hAnsi="Times New Roman"/>
          <w:color w:val="000000"/>
          <w:sz w:val="24"/>
          <w:szCs w:val="24"/>
        </w:rPr>
        <w:t xml:space="preserve"> known</w:t>
      </w:r>
      <w:r w:rsidR="006446D7" w:rsidRPr="00CA0CE4">
        <w:rPr>
          <w:rFonts w:ascii="Times New Roman" w:hAnsi="Times New Roman"/>
          <w:color w:val="000000"/>
          <w:sz w:val="24"/>
          <w:szCs w:val="24"/>
        </w:rPr>
        <w:t xml:space="preserve"> in defining the 202</w:t>
      </w:r>
      <w:r w:rsidR="004433CC">
        <w:rPr>
          <w:rFonts w:ascii="Times New Roman" w:hAnsi="Times New Roman"/>
          <w:color w:val="000000"/>
          <w:sz w:val="24"/>
          <w:szCs w:val="24"/>
        </w:rPr>
        <w:t>3</w:t>
      </w:r>
      <w:r w:rsidR="006446D7" w:rsidRPr="00CA0CE4">
        <w:rPr>
          <w:rFonts w:ascii="Times New Roman" w:hAnsi="Times New Roman"/>
          <w:color w:val="000000"/>
          <w:sz w:val="24"/>
          <w:szCs w:val="24"/>
        </w:rPr>
        <w:t xml:space="preserve"> recovery target window</w:t>
      </w:r>
      <w:r w:rsidR="0008648C">
        <w:rPr>
          <w:rFonts w:ascii="Times New Roman" w:hAnsi="Times New Roman"/>
          <w:color w:val="000000"/>
          <w:sz w:val="24"/>
          <w:szCs w:val="24"/>
        </w:rPr>
        <w:t xml:space="preserve"> when written in the mid</w:t>
      </w:r>
      <w:r w:rsidR="00C921B5">
        <w:rPr>
          <w:rFonts w:ascii="Times New Roman" w:hAnsi="Times New Roman"/>
          <w:color w:val="000000"/>
          <w:sz w:val="24"/>
          <w:szCs w:val="24"/>
        </w:rPr>
        <w:t>-</w:t>
      </w:r>
      <w:r w:rsidR="00B258AE">
        <w:rPr>
          <w:rFonts w:ascii="Times New Roman" w:hAnsi="Times New Roman"/>
          <w:color w:val="000000"/>
          <w:sz w:val="24"/>
          <w:szCs w:val="24"/>
        </w:rPr>
        <w:t>1990s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00795169">
        <w:rPr>
          <w:rFonts w:ascii="Times New Roman" w:hAnsi="Times New Roman"/>
          <w:color w:val="000000"/>
          <w:sz w:val="24"/>
          <w:szCs w:val="24"/>
        </w:rPr>
        <w:t xml:space="preserve">As an example, we estimated </w:t>
      </w:r>
      <w:r w:rsidR="00795169" w:rsidRPr="0009244E">
        <w:rPr>
          <w:rFonts w:ascii="Times New Roman" w:hAnsi="Times New Roman"/>
          <w:i/>
          <w:color w:val="000000"/>
          <w:sz w:val="24"/>
          <w:szCs w:val="24"/>
        </w:rPr>
        <w:t>U</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w:t>
      </w:r>
      <w:r w:rsidR="00D23A58">
        <w:rPr>
          <w:rFonts w:ascii="Times New Roman" w:hAnsi="Times New Roman"/>
          <w:color w:val="000000"/>
          <w:sz w:val="24"/>
          <w:szCs w:val="24"/>
        </w:rPr>
        <w:t>in 202</w:t>
      </w:r>
      <w:r w:rsidR="004433CC">
        <w:rPr>
          <w:rFonts w:ascii="Times New Roman" w:hAnsi="Times New Roman"/>
          <w:color w:val="000000"/>
          <w:sz w:val="24"/>
          <w:szCs w:val="24"/>
        </w:rPr>
        <w:t>3</w:t>
      </w:r>
      <w:r w:rsidR="00D23A58">
        <w:rPr>
          <w:rFonts w:ascii="Times New Roman" w:hAnsi="Times New Roman"/>
          <w:color w:val="000000"/>
          <w:sz w:val="24"/>
          <w:szCs w:val="24"/>
        </w:rPr>
        <w:t xml:space="preserve"> </w:t>
      </w:r>
      <w:r w:rsidR="00795169">
        <w:rPr>
          <w:rFonts w:ascii="Times New Roman" w:hAnsi="Times New Roman"/>
          <w:color w:val="000000"/>
          <w:sz w:val="24"/>
          <w:szCs w:val="24"/>
        </w:rPr>
        <w:t xml:space="preserve">to be about 0.058 and </w:t>
      </w:r>
      <w:r w:rsidR="00795169" w:rsidRPr="0009244E">
        <w:rPr>
          <w:rFonts w:ascii="Times New Roman" w:hAnsi="Times New Roman"/>
          <w:i/>
          <w:color w:val="000000"/>
          <w:sz w:val="24"/>
          <w:szCs w:val="24"/>
        </w:rPr>
        <w:t>B</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based on pre-</w:t>
      </w:r>
      <w:r w:rsidR="004433CC">
        <w:rPr>
          <w:rFonts w:ascii="Times New Roman" w:hAnsi="Times New Roman"/>
          <w:color w:val="000000"/>
          <w:sz w:val="24"/>
          <w:szCs w:val="24"/>
        </w:rPr>
        <w:t>JWLD</w:t>
      </w:r>
      <w:r w:rsidR="00795169">
        <w:rPr>
          <w:rFonts w:ascii="Times New Roman" w:hAnsi="Times New Roman"/>
          <w:color w:val="000000"/>
          <w:sz w:val="24"/>
          <w:szCs w:val="24"/>
        </w:rPr>
        <w:t xml:space="preserve"> carrying capacity estimates from Ahrens and Pine (2014) to be about 7</w:t>
      </w:r>
      <w:r w:rsidR="00AD213B">
        <w:rPr>
          <w:rFonts w:ascii="Times New Roman" w:hAnsi="Times New Roman"/>
          <w:color w:val="000000"/>
          <w:sz w:val="24"/>
          <w:szCs w:val="24"/>
        </w:rPr>
        <w:t>,</w:t>
      </w:r>
      <w:r w:rsidR="00795169">
        <w:rPr>
          <w:rFonts w:ascii="Times New Roman" w:hAnsi="Times New Roman"/>
          <w:color w:val="000000"/>
          <w:sz w:val="24"/>
          <w:szCs w:val="24"/>
        </w:rPr>
        <w:t>716</w:t>
      </w:r>
      <w:r w:rsidR="004E3589">
        <w:rPr>
          <w:rFonts w:ascii="Times New Roman" w:hAnsi="Times New Roman"/>
          <w:color w:val="000000"/>
          <w:sz w:val="24"/>
          <w:szCs w:val="24"/>
        </w:rPr>
        <w:t xml:space="preserve"> </w:t>
      </w:r>
      <w:r w:rsidR="00795169">
        <w:rPr>
          <w:rFonts w:ascii="Times New Roman" w:hAnsi="Times New Roman"/>
          <w:color w:val="000000"/>
          <w:sz w:val="24"/>
          <w:szCs w:val="24"/>
        </w:rPr>
        <w:t>kg or 700 age-4</w:t>
      </w:r>
      <w:r w:rsidR="00571B58">
        <w:rPr>
          <w:rFonts w:ascii="Times New Roman" w:hAnsi="Times New Roman"/>
          <w:color w:val="000000"/>
          <w:sz w:val="24"/>
          <w:szCs w:val="24"/>
        </w:rPr>
        <w:t>+</w:t>
      </w:r>
      <w:r w:rsidR="00795169">
        <w:rPr>
          <w:rFonts w:ascii="Times New Roman" w:hAnsi="Times New Roman"/>
          <w:color w:val="000000"/>
          <w:sz w:val="24"/>
          <w:szCs w:val="24"/>
        </w:rPr>
        <w:t xml:space="preserve"> fish annually.</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Pr="00CA0CE4">
        <w:rPr>
          <w:rFonts w:ascii="Times New Roman" w:hAnsi="Times New Roman"/>
          <w:color w:val="000000"/>
          <w:sz w:val="24"/>
          <w:szCs w:val="24"/>
        </w:rPr>
        <w:t xml:space="preserve">The failure of exploitation </w:t>
      </w:r>
      <w:r w:rsidRPr="00CA0CE4">
        <w:rPr>
          <w:rFonts w:ascii="Times New Roman" w:hAnsi="Times New Roman"/>
          <w:color w:val="000000"/>
          <w:sz w:val="24"/>
          <w:szCs w:val="24"/>
        </w:rPr>
        <w:lastRenderedPageBreak/>
        <w:t>restrictions</w:t>
      </w:r>
      <w:r w:rsidR="00C037CA">
        <w:rPr>
          <w:rFonts w:ascii="Times New Roman" w:hAnsi="Times New Roman"/>
          <w:color w:val="000000"/>
          <w:sz w:val="24"/>
          <w:szCs w:val="24"/>
        </w:rPr>
        <w:t xml:space="preserve"> alone</w:t>
      </w:r>
      <w:r w:rsidRPr="00CA0CE4">
        <w:rPr>
          <w:rFonts w:ascii="Times New Roman" w:hAnsi="Times New Roman"/>
          <w:color w:val="000000"/>
          <w:sz w:val="24"/>
          <w:szCs w:val="24"/>
        </w:rPr>
        <w:t xml:space="preserve"> to result in rapid population recovery is a common theme among severely depleted fish </w:t>
      </w:r>
      <w:r w:rsidRPr="00DC34F3">
        <w:rPr>
          <w:rFonts w:ascii="Times New Roman" w:hAnsi="Times New Roman"/>
          <w:color w:val="000000"/>
          <w:sz w:val="24"/>
          <w:szCs w:val="24"/>
        </w:rPr>
        <w:t>populations (Hutching and Reynolds 2004)</w:t>
      </w:r>
      <w:r w:rsidR="00DC34F3" w:rsidRPr="00711F19">
        <w:rPr>
          <w:rFonts w:ascii="Times New Roman" w:hAnsi="Times New Roman"/>
          <w:color w:val="000000"/>
          <w:sz w:val="24"/>
          <w:szCs w:val="24"/>
        </w:rPr>
        <w:t xml:space="preserve"> and</w:t>
      </w:r>
      <w:r w:rsidR="00DC34F3" w:rsidRPr="00850FB3">
        <w:rPr>
          <w:rFonts w:ascii="Times New Roman" w:hAnsi="Times New Roman"/>
          <w:color w:val="000000"/>
          <w:sz w:val="24"/>
          <w:szCs w:val="24"/>
        </w:rPr>
        <w:t xml:space="preserve"> o</w:t>
      </w:r>
      <w:r w:rsidR="00DC34F3" w:rsidRPr="00DC34F3">
        <w:rPr>
          <w:rFonts w:ascii="Times New Roman" w:hAnsi="Times New Roman"/>
          <w:color w:val="000000"/>
          <w:sz w:val="24"/>
          <w:szCs w:val="24"/>
        </w:rPr>
        <w:t>ther sturgeon species (</w:t>
      </w:r>
      <w:proofErr w:type="spellStart"/>
      <w:r w:rsidR="00743B86">
        <w:rPr>
          <w:rFonts w:ascii="Times New Roman" w:hAnsi="Times New Roman"/>
          <w:color w:val="000000"/>
          <w:sz w:val="24"/>
          <w:szCs w:val="24"/>
        </w:rPr>
        <w:t>Beamesderfer</w:t>
      </w:r>
      <w:proofErr w:type="spellEnd"/>
      <w:r w:rsidR="00743B86">
        <w:rPr>
          <w:rFonts w:ascii="Times New Roman" w:hAnsi="Times New Roman"/>
          <w:color w:val="000000"/>
          <w:sz w:val="24"/>
          <w:szCs w:val="24"/>
        </w:rPr>
        <w:t xml:space="preserve"> et al. 200</w:t>
      </w:r>
      <w:r w:rsidR="00170B13">
        <w:rPr>
          <w:rFonts w:ascii="Times New Roman" w:hAnsi="Times New Roman"/>
          <w:color w:val="000000"/>
          <w:sz w:val="24"/>
          <w:szCs w:val="24"/>
        </w:rPr>
        <w:t>7</w:t>
      </w:r>
      <w:r w:rsidR="00743B86">
        <w:rPr>
          <w:rFonts w:ascii="Times New Roman" w:hAnsi="Times New Roman"/>
          <w:color w:val="000000"/>
          <w:sz w:val="24"/>
          <w:szCs w:val="24"/>
        </w:rPr>
        <w:t xml:space="preserve">; </w:t>
      </w:r>
      <w:proofErr w:type="spellStart"/>
      <w:r w:rsidR="00DC34F3" w:rsidRPr="007E7C8E">
        <w:rPr>
          <w:rFonts w:ascii="Times New Roman" w:hAnsi="Times New Roman"/>
          <w:sz w:val="24"/>
          <w:szCs w:val="24"/>
        </w:rPr>
        <w:t>Vélez</w:t>
      </w:r>
      <w:proofErr w:type="spellEnd"/>
      <w:r w:rsidR="00DC34F3" w:rsidRPr="007E7C8E">
        <w:rPr>
          <w:rFonts w:ascii="Times New Roman" w:hAnsi="Times New Roman"/>
          <w:sz w:val="24"/>
          <w:szCs w:val="24"/>
        </w:rPr>
        <w:t xml:space="preserve">-Espino and </w:t>
      </w:r>
      <w:proofErr w:type="spellStart"/>
      <w:r w:rsidR="00DC34F3" w:rsidRPr="007E7C8E">
        <w:rPr>
          <w:rFonts w:ascii="Times New Roman" w:hAnsi="Times New Roman"/>
          <w:sz w:val="24"/>
          <w:szCs w:val="24"/>
        </w:rPr>
        <w:t>Koops</w:t>
      </w:r>
      <w:proofErr w:type="spellEnd"/>
      <w:r w:rsidR="00DC34F3" w:rsidRPr="007E7C8E">
        <w:rPr>
          <w:rFonts w:ascii="Times New Roman" w:hAnsi="Times New Roman"/>
          <w:sz w:val="24"/>
          <w:szCs w:val="24"/>
        </w:rPr>
        <w:t xml:space="preserve"> 2009</w:t>
      </w:r>
      <w:r w:rsidR="00743B86">
        <w:rPr>
          <w:rFonts w:ascii="Times New Roman" w:hAnsi="Times New Roman"/>
          <w:sz w:val="24"/>
          <w:szCs w:val="24"/>
        </w:rPr>
        <w:t>; ASMFC 2017</w:t>
      </w:r>
      <w:r w:rsidR="00DC34F3" w:rsidRPr="007E7C8E">
        <w:rPr>
          <w:rFonts w:ascii="Times New Roman" w:hAnsi="Times New Roman"/>
          <w:sz w:val="24"/>
          <w:szCs w:val="24"/>
        </w:rPr>
        <w:t>)</w:t>
      </w:r>
      <w:r w:rsidRPr="00DC34F3">
        <w:rPr>
          <w:rFonts w:ascii="Times New Roman" w:hAnsi="Times New Roman"/>
          <w:color w:val="000000"/>
          <w:sz w:val="24"/>
          <w:szCs w:val="24"/>
        </w:rPr>
        <w:t>.</w:t>
      </w:r>
    </w:p>
    <w:p w14:paraId="55813C4F" w14:textId="3BD6D812" w:rsidR="00856D24" w:rsidRPr="00CA0CE4" w:rsidRDefault="00824D56"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Our results suggest that slow recovery of the Apalachicola River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is most likely attributable to </w:t>
      </w:r>
      <w:r w:rsidR="006446D7" w:rsidRPr="00CA0CE4">
        <w:rPr>
          <w:rFonts w:ascii="Times New Roman" w:hAnsi="Times New Roman"/>
          <w:color w:val="000000"/>
          <w:sz w:val="24"/>
          <w:szCs w:val="24"/>
        </w:rPr>
        <w:t xml:space="preserve">erosion of age </w:t>
      </w:r>
      <w:r w:rsidR="00190E27" w:rsidRPr="00CA0CE4">
        <w:rPr>
          <w:rFonts w:ascii="Times New Roman" w:hAnsi="Times New Roman"/>
          <w:color w:val="000000"/>
          <w:sz w:val="24"/>
          <w:szCs w:val="24"/>
        </w:rPr>
        <w:t>structure</w:t>
      </w:r>
      <w:r w:rsidRPr="00CA0CE4">
        <w:rPr>
          <w:rFonts w:ascii="Times New Roman" w:hAnsi="Times New Roman"/>
          <w:color w:val="000000"/>
          <w:sz w:val="24"/>
          <w:szCs w:val="24"/>
        </w:rPr>
        <w:t xml:space="preserve"> at the end of directed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harvest. While the majority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fishing occurred around the turn of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t>
      </w:r>
      <w:r w:rsidR="00123BC7" w:rsidRPr="00CA0CE4">
        <w:rPr>
          <w:rFonts w:ascii="Times New Roman" w:hAnsi="Times New Roman"/>
          <w:color w:val="000000"/>
          <w:sz w:val="24"/>
          <w:szCs w:val="24"/>
        </w:rPr>
        <w:t xml:space="preserve">fishing </w:t>
      </w:r>
      <w:r w:rsidR="00B258AE">
        <w:rPr>
          <w:rFonts w:ascii="Times New Roman" w:hAnsi="Times New Roman"/>
          <w:color w:val="000000"/>
          <w:sz w:val="24"/>
          <w:szCs w:val="24"/>
        </w:rPr>
        <w:t xml:space="preserve">did not end </w:t>
      </w:r>
      <w:r w:rsidR="00255287">
        <w:rPr>
          <w:rFonts w:ascii="Times New Roman" w:hAnsi="Times New Roman"/>
          <w:color w:val="000000"/>
          <w:sz w:val="24"/>
          <w:szCs w:val="24"/>
        </w:rPr>
        <w:t xml:space="preserve">in Florida </w:t>
      </w:r>
      <w:r w:rsidR="00B258AE">
        <w:rPr>
          <w:rFonts w:ascii="Times New Roman" w:hAnsi="Times New Roman"/>
          <w:color w:val="000000"/>
          <w:sz w:val="24"/>
          <w:szCs w:val="24"/>
        </w:rPr>
        <w:t>until 198</w:t>
      </w:r>
      <w:r w:rsidR="00CA5D9D">
        <w:rPr>
          <w:rFonts w:ascii="Times New Roman" w:hAnsi="Times New Roman"/>
          <w:color w:val="000000"/>
          <w:sz w:val="24"/>
          <w:szCs w:val="24"/>
        </w:rPr>
        <w:t>4</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While </w:t>
      </w:r>
      <w:r w:rsidR="00B258AE">
        <w:rPr>
          <w:rFonts w:ascii="Times New Roman" w:hAnsi="Times New Roman"/>
          <w:color w:val="000000"/>
          <w:sz w:val="24"/>
          <w:szCs w:val="24"/>
        </w:rPr>
        <w:t xml:space="preserve">Florida </w:t>
      </w:r>
      <w:r w:rsidRPr="00CA0CE4">
        <w:rPr>
          <w:rFonts w:ascii="Times New Roman" w:hAnsi="Times New Roman"/>
          <w:color w:val="000000"/>
          <w:sz w:val="24"/>
          <w:szCs w:val="24"/>
        </w:rPr>
        <w:t>landings throughout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were low (about 5,000</w:t>
      </w:r>
      <w:r w:rsidR="004E3589">
        <w:rPr>
          <w:rFonts w:ascii="Times New Roman" w:hAnsi="Times New Roman"/>
          <w:color w:val="000000"/>
          <w:sz w:val="24"/>
          <w:szCs w:val="24"/>
        </w:rPr>
        <w:t xml:space="preserve"> </w:t>
      </w:r>
      <w:r w:rsidRPr="00CA0CE4">
        <w:rPr>
          <w:rFonts w:ascii="Times New Roman" w:hAnsi="Times New Roman"/>
          <w:color w:val="000000"/>
          <w:sz w:val="24"/>
          <w:szCs w:val="24"/>
        </w:rPr>
        <w:t>kg</w:t>
      </w:r>
      <w:r w:rsidR="00E26903">
        <w:rPr>
          <w:rFonts w:ascii="Times New Roman" w:hAnsi="Times New Roman"/>
          <w:color w:val="000000"/>
          <w:sz w:val="24"/>
          <w:szCs w:val="24"/>
        </w:rPr>
        <w:t xml:space="preserve"> </w:t>
      </w:r>
      <w:r w:rsidRPr="00CA0CE4">
        <w:rPr>
          <w:rFonts w:ascii="Times New Roman" w:hAnsi="Times New Roman"/>
          <w:color w:val="000000"/>
          <w:sz w:val="24"/>
          <w:szCs w:val="24"/>
        </w:rPr>
        <w:t>landed statewide vs. the peak landings of 156,000</w:t>
      </w:r>
      <w:r w:rsidR="004E3589">
        <w:rPr>
          <w:rFonts w:ascii="Times New Roman" w:hAnsi="Times New Roman"/>
          <w:color w:val="000000"/>
          <w:sz w:val="24"/>
          <w:szCs w:val="24"/>
        </w:rPr>
        <w:t xml:space="preserve"> </w:t>
      </w:r>
      <w:r w:rsidR="00E26903">
        <w:rPr>
          <w:rFonts w:ascii="Times New Roman" w:hAnsi="Times New Roman"/>
          <w:color w:val="000000"/>
          <w:sz w:val="24"/>
          <w:szCs w:val="24"/>
        </w:rPr>
        <w:t>kg</w:t>
      </w:r>
      <w:r w:rsidRPr="00CA0CE4">
        <w:rPr>
          <w:rFonts w:ascii="Times New Roman" w:hAnsi="Times New Roman"/>
          <w:color w:val="000000"/>
          <w:sz w:val="24"/>
          <w:szCs w:val="24"/>
        </w:rPr>
        <w:t xml:space="preserve"> in 1902)</w:t>
      </w:r>
      <w:r w:rsidR="00571B58">
        <w:rPr>
          <w:rFonts w:ascii="Times New Roman" w:hAnsi="Times New Roman"/>
          <w:color w:val="000000"/>
          <w:sz w:val="24"/>
          <w:szCs w:val="24"/>
        </w:rPr>
        <w:t>,</w:t>
      </w:r>
      <w:r w:rsidRPr="00CA0CE4">
        <w:rPr>
          <w:rFonts w:ascii="Times New Roman" w:hAnsi="Times New Roman"/>
          <w:color w:val="000000"/>
          <w:sz w:val="24"/>
          <w:szCs w:val="24"/>
        </w:rPr>
        <w:t xml:space="preserve"> landings that occur following population collapse </w:t>
      </w:r>
      <w:r w:rsidR="00400271">
        <w:rPr>
          <w:rFonts w:ascii="Times New Roman" w:hAnsi="Times New Roman"/>
          <w:color w:val="000000"/>
          <w:sz w:val="24"/>
          <w:szCs w:val="24"/>
        </w:rPr>
        <w:t>we</w:t>
      </w:r>
      <w:r w:rsidR="001C09BA">
        <w:rPr>
          <w:rFonts w:ascii="Times New Roman" w:hAnsi="Times New Roman"/>
          <w:color w:val="000000"/>
          <w:sz w:val="24"/>
          <w:szCs w:val="24"/>
        </w:rPr>
        <w:t>re likely removing a large proportion of the population</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95169">
        <w:rPr>
          <w:rFonts w:ascii="Times New Roman" w:hAnsi="Times New Roman"/>
          <w:color w:val="000000"/>
          <w:sz w:val="24"/>
          <w:szCs w:val="24"/>
        </w:rPr>
        <w:t xml:space="preserve">Ahrens and Pine (2014) estimated annual Apalachicola River </w:t>
      </w:r>
      <w:r w:rsidR="00303B4F">
        <w:rPr>
          <w:rFonts w:ascii="Times New Roman" w:hAnsi="Times New Roman"/>
          <w:color w:val="000000"/>
          <w:sz w:val="24"/>
          <w:szCs w:val="24"/>
        </w:rPr>
        <w:t>Gulf Sturgeon</w:t>
      </w:r>
      <w:r w:rsidR="00795169">
        <w:rPr>
          <w:rFonts w:ascii="Times New Roman" w:hAnsi="Times New Roman"/>
          <w:color w:val="000000"/>
          <w:sz w:val="24"/>
          <w:szCs w:val="24"/>
        </w:rPr>
        <w:t xml:space="preserve"> </w:t>
      </w:r>
      <w:r w:rsidR="00DD2617">
        <w:rPr>
          <w:rFonts w:ascii="Times New Roman" w:hAnsi="Times New Roman"/>
          <w:color w:val="000000"/>
          <w:sz w:val="24"/>
          <w:szCs w:val="24"/>
        </w:rPr>
        <w:t xml:space="preserve">apical </w:t>
      </w:r>
      <w:r w:rsidR="00795169">
        <w:rPr>
          <w:rFonts w:ascii="Times New Roman" w:hAnsi="Times New Roman"/>
          <w:color w:val="000000"/>
          <w:sz w:val="24"/>
          <w:szCs w:val="24"/>
        </w:rPr>
        <w:t xml:space="preserve">exploitation rates approached </w:t>
      </w:r>
      <w:proofErr w:type="gramStart"/>
      <w:r w:rsidR="00795169">
        <w:rPr>
          <w:rFonts w:ascii="Times New Roman" w:hAnsi="Times New Roman"/>
          <w:color w:val="000000"/>
          <w:sz w:val="24"/>
          <w:szCs w:val="24"/>
        </w:rPr>
        <w:t>1</w:t>
      </w:r>
      <w:proofErr w:type="gramEnd"/>
      <w:r w:rsidR="00795169">
        <w:rPr>
          <w:rFonts w:ascii="Times New Roman" w:hAnsi="Times New Roman"/>
          <w:color w:val="000000"/>
          <w:sz w:val="24"/>
          <w:szCs w:val="24"/>
        </w:rPr>
        <w:t xml:space="preserve"> in the late 1950s.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As Scenario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 xml:space="preserve"> demonstrates, if the</w:t>
      </w:r>
      <w:r w:rsidR="00B258AE">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w:t>
      </w:r>
      <w:r w:rsidR="00B258AE">
        <w:rPr>
          <w:rFonts w:ascii="Times New Roman" w:hAnsi="Times New Roman"/>
          <w:color w:val="000000"/>
          <w:sz w:val="24"/>
          <w:szCs w:val="24"/>
        </w:rPr>
        <w:t xml:space="preserve"> </w:t>
      </w:r>
      <w:proofErr w:type="gramStart"/>
      <w:r w:rsidR="00B258AE">
        <w:rPr>
          <w:rFonts w:ascii="Times New Roman" w:hAnsi="Times New Roman"/>
          <w:color w:val="000000"/>
          <w:sz w:val="24"/>
          <w:szCs w:val="24"/>
        </w:rPr>
        <w:t>was not as severely depleted</w:t>
      </w:r>
      <w:proofErr w:type="gramEnd"/>
      <w:r w:rsidR="00B258AE">
        <w:rPr>
          <w:rFonts w:ascii="Times New Roman" w:hAnsi="Times New Roman"/>
          <w:color w:val="000000"/>
          <w:sz w:val="24"/>
          <w:szCs w:val="24"/>
        </w:rPr>
        <w:t xml:space="preserve"> at fishery closure</w:t>
      </w:r>
      <w:r w:rsidR="00255287">
        <w:rPr>
          <w:rFonts w:ascii="Times New Roman" w:hAnsi="Times New Roman"/>
          <w:color w:val="000000"/>
          <w:sz w:val="24"/>
          <w:szCs w:val="24"/>
        </w:rPr>
        <w:t>,</w:t>
      </w:r>
      <w:r w:rsidRPr="00CA0CE4">
        <w:rPr>
          <w:rFonts w:ascii="Times New Roman" w:hAnsi="Times New Roman"/>
          <w:color w:val="000000"/>
          <w:sz w:val="24"/>
          <w:szCs w:val="24"/>
        </w:rPr>
        <w:t xml:space="preserve"> recovery would likely be more rapid (Figure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w:t>
      </w:r>
    </w:p>
    <w:p w14:paraId="59F1A953" w14:textId="39217F56" w:rsidR="00AA5087" w:rsidRDefault="00824D56"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A key result in our study, also identified by Hutchings and Reynolds (2004), is that while fish</w:t>
      </w:r>
      <w:r w:rsidR="006446D7" w:rsidRPr="00CA0CE4">
        <w:rPr>
          <w:rFonts w:ascii="Times New Roman" w:hAnsi="Times New Roman"/>
          <w:color w:val="000000"/>
          <w:sz w:val="24"/>
          <w:szCs w:val="24"/>
        </w:rPr>
        <w:t>ery removals</w:t>
      </w:r>
      <w:r w:rsidRPr="00CA0CE4">
        <w:rPr>
          <w:rFonts w:ascii="Times New Roman" w:hAnsi="Times New Roman"/>
          <w:color w:val="000000"/>
          <w:sz w:val="24"/>
          <w:szCs w:val="24"/>
        </w:rPr>
        <w:t xml:space="preserve"> </w:t>
      </w:r>
      <w:r w:rsidR="00571B58">
        <w:rPr>
          <w:rFonts w:ascii="Times New Roman" w:hAnsi="Times New Roman"/>
          <w:color w:val="000000"/>
          <w:sz w:val="24"/>
          <w:szCs w:val="24"/>
        </w:rPr>
        <w:t>are</w:t>
      </w:r>
      <w:r w:rsidRPr="00CA0CE4">
        <w:rPr>
          <w:rFonts w:ascii="Times New Roman" w:hAnsi="Times New Roman"/>
          <w:color w:val="000000"/>
          <w:sz w:val="24"/>
          <w:szCs w:val="24"/>
        </w:rPr>
        <w:t xml:space="preserve"> largely the cause of </w:t>
      </w:r>
      <w:r w:rsidRPr="00031287">
        <w:rPr>
          <w:rFonts w:ascii="Times New Roman" w:hAnsi="Times New Roman"/>
          <w:color w:val="000000"/>
          <w:sz w:val="24"/>
          <w:szCs w:val="24"/>
        </w:rPr>
        <w:t xml:space="preserve">population decline, restricting fishing alone is not always </w:t>
      </w:r>
      <w:r w:rsidR="00D23A58" w:rsidRPr="00031287">
        <w:rPr>
          <w:rFonts w:ascii="Times New Roman" w:hAnsi="Times New Roman"/>
          <w:color w:val="000000"/>
          <w:sz w:val="24"/>
          <w:szCs w:val="24"/>
        </w:rPr>
        <w:t>enough</w:t>
      </w:r>
      <w:r w:rsidRPr="00031287">
        <w:rPr>
          <w:rFonts w:ascii="Times New Roman" w:hAnsi="Times New Roman"/>
          <w:color w:val="000000"/>
          <w:sz w:val="24"/>
          <w:szCs w:val="24"/>
        </w:rPr>
        <w:t xml:space="preserve"> to allow population recovery.</w:t>
      </w:r>
      <w:r w:rsidR="00AA5087">
        <w:rPr>
          <w:rFonts w:ascii="Times New Roman" w:hAnsi="Times New Roman"/>
          <w:color w:val="000000"/>
          <w:sz w:val="24"/>
          <w:szCs w:val="24"/>
        </w:rPr>
        <w:t xml:space="preserve"> </w:t>
      </w:r>
      <w:r w:rsidR="00743B86">
        <w:rPr>
          <w:rFonts w:ascii="Times New Roman" w:hAnsi="Times New Roman"/>
          <w:color w:val="000000"/>
          <w:sz w:val="24"/>
          <w:szCs w:val="24"/>
        </w:rPr>
        <w:t xml:space="preserve">Atlantic Sturgeon </w:t>
      </w:r>
      <w:r w:rsidR="00170B13" w:rsidRPr="007E7C8E">
        <w:rPr>
          <w:rFonts w:ascii="Times New Roman" w:hAnsi="Times New Roman"/>
          <w:i/>
          <w:color w:val="000000"/>
          <w:sz w:val="24"/>
          <w:szCs w:val="24"/>
        </w:rPr>
        <w:t xml:space="preserve">A. </w:t>
      </w:r>
      <w:proofErr w:type="spellStart"/>
      <w:r w:rsidR="00170B13" w:rsidRPr="007E7C8E">
        <w:rPr>
          <w:rFonts w:ascii="Times New Roman" w:hAnsi="Times New Roman"/>
          <w:i/>
          <w:color w:val="000000"/>
          <w:sz w:val="24"/>
          <w:szCs w:val="24"/>
        </w:rPr>
        <w:t>oxyrinchus</w:t>
      </w:r>
      <w:proofErr w:type="spellEnd"/>
      <w:r w:rsidR="00170B13">
        <w:rPr>
          <w:rFonts w:ascii="Times New Roman" w:hAnsi="Times New Roman"/>
          <w:color w:val="000000"/>
          <w:sz w:val="24"/>
          <w:szCs w:val="24"/>
        </w:rPr>
        <w:t xml:space="preserve"> </w:t>
      </w:r>
      <w:proofErr w:type="spellStart"/>
      <w:r w:rsidR="004E3589" w:rsidRPr="007E7C8E">
        <w:rPr>
          <w:rFonts w:ascii="Times New Roman" w:hAnsi="Times New Roman"/>
          <w:i/>
          <w:color w:val="000000"/>
          <w:sz w:val="24"/>
          <w:szCs w:val="24"/>
        </w:rPr>
        <w:t>oxyrinchus</w:t>
      </w:r>
      <w:proofErr w:type="spellEnd"/>
      <w:r w:rsidR="004E3589">
        <w:rPr>
          <w:rFonts w:ascii="Times New Roman" w:hAnsi="Times New Roman"/>
          <w:color w:val="000000"/>
          <w:sz w:val="24"/>
          <w:szCs w:val="24"/>
        </w:rPr>
        <w:t xml:space="preserve"> </w:t>
      </w:r>
      <w:r w:rsidR="00743B86">
        <w:rPr>
          <w:rFonts w:ascii="Times New Roman" w:hAnsi="Times New Roman"/>
          <w:color w:val="000000"/>
          <w:sz w:val="24"/>
          <w:szCs w:val="24"/>
        </w:rPr>
        <w:t xml:space="preserve">SRA modeling shows a similar decline and slow population recovery rate after the end of harvest (ASMFC 2017).  </w:t>
      </w:r>
      <w:r w:rsidRPr="00031287">
        <w:rPr>
          <w:rFonts w:ascii="Times New Roman" w:hAnsi="Times New Roman"/>
          <w:color w:val="000000"/>
          <w:sz w:val="24"/>
          <w:szCs w:val="24"/>
        </w:rPr>
        <w:t xml:space="preserve">The reason for this </w:t>
      </w:r>
      <w:proofErr w:type="gramStart"/>
      <w:r w:rsidRPr="00031287">
        <w:rPr>
          <w:rFonts w:ascii="Times New Roman" w:hAnsi="Times New Roman"/>
          <w:color w:val="000000"/>
          <w:sz w:val="24"/>
          <w:szCs w:val="24"/>
        </w:rPr>
        <w:t>can be seen</w:t>
      </w:r>
      <w:proofErr w:type="gramEnd"/>
      <w:r w:rsidRPr="00031287">
        <w:rPr>
          <w:rFonts w:ascii="Times New Roman" w:hAnsi="Times New Roman"/>
          <w:color w:val="000000"/>
          <w:sz w:val="24"/>
          <w:szCs w:val="24"/>
        </w:rPr>
        <w:t xml:space="preserve"> in a closer examination of the effects of simulated collapse and recovery on the numbers-at-age of a </w:t>
      </w:r>
      <w:r w:rsidR="00303B4F">
        <w:rPr>
          <w:rFonts w:ascii="Times New Roman" w:hAnsi="Times New Roman"/>
          <w:color w:val="000000"/>
          <w:sz w:val="24"/>
          <w:szCs w:val="24"/>
        </w:rPr>
        <w:t>Gulf Sturgeon</w:t>
      </w:r>
      <w:r w:rsidRPr="00031287">
        <w:rPr>
          <w:rFonts w:ascii="Times New Roman" w:hAnsi="Times New Roman"/>
          <w:color w:val="000000"/>
          <w:sz w:val="24"/>
          <w:szCs w:val="24"/>
        </w:rPr>
        <w:t xml:space="preserve"> population (Figure </w:t>
      </w:r>
      <w:r w:rsidR="0042657D" w:rsidRPr="00031287">
        <w:rPr>
          <w:rFonts w:ascii="Times New Roman" w:hAnsi="Times New Roman"/>
          <w:color w:val="000000"/>
          <w:sz w:val="24"/>
          <w:szCs w:val="24"/>
        </w:rPr>
        <w:t>6</w:t>
      </w:r>
      <w:r w:rsidRPr="00031287">
        <w:rPr>
          <w:rFonts w:ascii="Times New Roman" w:hAnsi="Times New Roman"/>
          <w:color w:val="000000"/>
          <w:sz w:val="24"/>
          <w:szCs w:val="24"/>
        </w:rPr>
        <w:t>)</w:t>
      </w:r>
      <w:r w:rsidR="00571B58">
        <w:rPr>
          <w:rFonts w:ascii="Times New Roman" w:hAnsi="Times New Roman"/>
          <w:color w:val="000000"/>
          <w:sz w:val="24"/>
          <w:szCs w:val="24"/>
        </w:rPr>
        <w:t>,</w:t>
      </w:r>
      <w:r w:rsidRPr="00031287">
        <w:rPr>
          <w:rFonts w:ascii="Times New Roman" w:hAnsi="Times New Roman"/>
          <w:color w:val="000000"/>
          <w:sz w:val="24"/>
          <w:szCs w:val="24"/>
        </w:rPr>
        <w:t xml:space="preserve"> where harvest eroded population age-structure over time</w:t>
      </w:r>
      <w:r w:rsidR="00C037CA" w:rsidRPr="00031287">
        <w:rPr>
          <w:rFonts w:ascii="Times New Roman" w:hAnsi="Times New Roman"/>
          <w:color w:val="000000"/>
          <w:sz w:val="24"/>
          <w:szCs w:val="24"/>
        </w:rPr>
        <w:t>,</w:t>
      </w:r>
      <w:r w:rsidRPr="00031287">
        <w:rPr>
          <w:rFonts w:ascii="Times New Roman" w:hAnsi="Times New Roman"/>
          <w:color w:val="000000"/>
          <w:sz w:val="24"/>
          <w:szCs w:val="24"/>
        </w:rPr>
        <w:t xml:space="preserve"> and at the end of the fishery only younger individuals remain.</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slow recovery time predicted by our model and exhibited by other populations is likely a result of populations </w:t>
      </w:r>
      <w:r w:rsidR="00C037CA">
        <w:rPr>
          <w:rFonts w:ascii="Times New Roman" w:hAnsi="Times New Roman"/>
          <w:color w:val="000000"/>
          <w:sz w:val="24"/>
          <w:szCs w:val="24"/>
        </w:rPr>
        <w:t>rebuilding</w:t>
      </w:r>
      <w:r w:rsidRPr="00CA0CE4">
        <w:rPr>
          <w:rFonts w:ascii="Times New Roman" w:hAnsi="Times New Roman"/>
          <w:color w:val="000000"/>
          <w:sz w:val="24"/>
          <w:szCs w:val="24"/>
        </w:rPr>
        <w:t xml:space="preserve"> their age-structure and spawning capacity (Walters et al. 2008; Figure </w:t>
      </w:r>
      <w:r w:rsidR="00C037CA">
        <w:rPr>
          <w:rFonts w:ascii="Times New Roman" w:hAnsi="Times New Roman"/>
          <w:color w:val="000000"/>
          <w:sz w:val="24"/>
          <w:szCs w:val="24"/>
        </w:rPr>
        <w:t>6</w:t>
      </w:r>
      <w:r w:rsidRPr="00CA0CE4">
        <w:rPr>
          <w:rFonts w:ascii="Times New Roman" w:hAnsi="Times New Roman"/>
          <w:color w:val="000000"/>
          <w:sz w:val="24"/>
          <w:szCs w:val="24"/>
        </w:rPr>
        <w:t>)</w:t>
      </w:r>
      <w:r w:rsidRPr="00CA0CE4">
        <w:rPr>
          <w:rFonts w:ascii="Times New Roman" w:hAnsi="Times New Roman"/>
          <w:i/>
          <w:color w:val="000000"/>
          <w:sz w:val="24"/>
          <w:szCs w:val="24"/>
        </w:rPr>
        <w:t>.</w:t>
      </w:r>
      <w:r w:rsidR="00AA5087">
        <w:rPr>
          <w:rFonts w:ascii="Times New Roman" w:hAnsi="Times New Roman"/>
          <w:color w:val="000000"/>
          <w:sz w:val="24"/>
          <w:szCs w:val="24"/>
        </w:rPr>
        <w:t xml:space="preserve"> </w:t>
      </w:r>
      <w:r w:rsidR="00C037CA">
        <w:rPr>
          <w:rFonts w:ascii="Times New Roman" w:hAnsi="Times New Roman"/>
          <w:color w:val="000000"/>
          <w:sz w:val="24"/>
          <w:szCs w:val="24"/>
        </w:rPr>
        <w:t>This suggests</w:t>
      </w:r>
      <w:r w:rsidRPr="00CA0CE4">
        <w:rPr>
          <w:rFonts w:ascii="Times New Roman" w:hAnsi="Times New Roman"/>
          <w:color w:val="000000"/>
          <w:sz w:val="24"/>
          <w:szCs w:val="24"/>
        </w:rPr>
        <w:t xml:space="preserve"> that numbers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will </w:t>
      </w:r>
      <w:r w:rsidRPr="00CA0CE4">
        <w:rPr>
          <w:rFonts w:ascii="Times New Roman" w:hAnsi="Times New Roman"/>
          <w:color w:val="000000"/>
          <w:sz w:val="24"/>
          <w:szCs w:val="24"/>
        </w:rPr>
        <w:lastRenderedPageBreak/>
        <w:t xml:space="preserve">recover in advance of the biomass and reproductive capacity of the population, meaning that a population that has recovered in terms of abundance </w:t>
      </w:r>
      <w:proofErr w:type="gramStart"/>
      <w:r w:rsidRPr="00CA0CE4">
        <w:rPr>
          <w:rFonts w:ascii="Times New Roman" w:hAnsi="Times New Roman"/>
          <w:color w:val="000000"/>
          <w:sz w:val="24"/>
          <w:szCs w:val="24"/>
        </w:rPr>
        <w:t>may not be recovered</w:t>
      </w:r>
      <w:proofErr w:type="gramEnd"/>
      <w:r w:rsidRPr="00CA0CE4">
        <w:rPr>
          <w:rFonts w:ascii="Times New Roman" w:hAnsi="Times New Roman"/>
          <w:color w:val="000000"/>
          <w:sz w:val="24"/>
          <w:szCs w:val="24"/>
        </w:rPr>
        <w:t xml:space="preserve"> in terms of age-structure.</w:t>
      </w:r>
      <w:r w:rsidR="00AA5087">
        <w:rPr>
          <w:rFonts w:ascii="Times New Roman" w:hAnsi="Times New Roman"/>
          <w:color w:val="000000"/>
          <w:sz w:val="24"/>
          <w:szCs w:val="24"/>
        </w:rPr>
        <w:t xml:space="preserve"> </w:t>
      </w:r>
      <w:r w:rsidR="002B77FE">
        <w:rPr>
          <w:rFonts w:ascii="Times New Roman" w:hAnsi="Times New Roman"/>
          <w:color w:val="000000"/>
          <w:sz w:val="24"/>
          <w:szCs w:val="24"/>
        </w:rPr>
        <w:t>This is an important conservation consideration.</w:t>
      </w:r>
    </w:p>
    <w:p w14:paraId="4DF04FA6" w14:textId="47B73178" w:rsidR="003B7527" w:rsidRPr="00CA0CE4" w:rsidRDefault="007E1CA6" w:rsidP="005C605A">
      <w:pPr>
        <w:pStyle w:val="02First-LevelSubheadingBOLD"/>
        <w:spacing w:after="0" w:line="480" w:lineRule="auto"/>
        <w:jc w:val="left"/>
      </w:pPr>
      <w:r w:rsidRPr="00CA0CE4">
        <w:t>Assessing possible conservation and recovery actions</w:t>
      </w:r>
    </w:p>
    <w:p w14:paraId="172C74A4" w14:textId="77777777" w:rsidR="003B7527" w:rsidRPr="00CA0CE4" w:rsidRDefault="007E1CA6" w:rsidP="005C605A">
      <w:pPr>
        <w:pStyle w:val="05BodyText"/>
        <w:ind w:firstLine="0"/>
        <w:rPr>
          <w:i/>
        </w:rPr>
      </w:pPr>
      <w:r w:rsidRPr="00CA0CE4">
        <w:rPr>
          <w:i/>
        </w:rPr>
        <w:t>Managing total mortality</w:t>
      </w:r>
    </w:p>
    <w:p w14:paraId="34533D14" w14:textId="0370A6D5" w:rsidR="0073619D" w:rsidRDefault="007E1CA6" w:rsidP="00716EDB">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Concern over</w:t>
      </w:r>
      <w:r w:rsidR="00077615">
        <w:rPr>
          <w:rFonts w:ascii="Times New Roman" w:hAnsi="Times New Roman"/>
          <w:color w:val="000000"/>
          <w:sz w:val="24"/>
          <w:szCs w:val="24"/>
        </w:rPr>
        <w:t xml:space="preserve"> continued harvest reducing likelihood of population recovery</w:t>
      </w:r>
      <w:r w:rsidRPr="00CA0CE4">
        <w:rPr>
          <w:rFonts w:ascii="Times New Roman" w:hAnsi="Times New Roman"/>
          <w:color w:val="000000"/>
          <w:sz w:val="24"/>
          <w:szCs w:val="24"/>
        </w:rPr>
        <w:t xml:space="preserve"> was </w:t>
      </w:r>
      <w:r w:rsidR="00077615">
        <w:rPr>
          <w:rFonts w:ascii="Times New Roman" w:hAnsi="Times New Roman"/>
          <w:color w:val="000000"/>
          <w:sz w:val="24"/>
          <w:szCs w:val="24"/>
        </w:rPr>
        <w:t>likely a</w:t>
      </w:r>
      <w:r w:rsidRPr="00CA0CE4">
        <w:rPr>
          <w:rFonts w:ascii="Times New Roman" w:hAnsi="Times New Roman"/>
          <w:color w:val="000000"/>
          <w:sz w:val="24"/>
          <w:szCs w:val="24"/>
        </w:rPr>
        <w:t xml:space="preserve"> motivation for managers to close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fishery in 1985 (USFWS 1995) and similarly </w:t>
      </w:r>
      <w:r w:rsidR="00571B58">
        <w:rPr>
          <w:rFonts w:ascii="Times New Roman" w:hAnsi="Times New Roman"/>
          <w:color w:val="000000"/>
          <w:sz w:val="24"/>
          <w:szCs w:val="24"/>
        </w:rPr>
        <w:t xml:space="preserve">for </w:t>
      </w:r>
      <w:r w:rsidRPr="00CA0CE4">
        <w:rPr>
          <w:rFonts w:ascii="Times New Roman" w:hAnsi="Times New Roman"/>
          <w:color w:val="000000"/>
          <w:sz w:val="24"/>
          <w:szCs w:val="24"/>
        </w:rPr>
        <w:t>end</w:t>
      </w:r>
      <w:r w:rsidR="00571B58">
        <w:rPr>
          <w:rFonts w:ascii="Times New Roman" w:hAnsi="Times New Roman"/>
          <w:color w:val="000000"/>
          <w:sz w:val="24"/>
          <w:szCs w:val="24"/>
        </w:rPr>
        <w:t>ing</w:t>
      </w:r>
      <w:r w:rsidRPr="00CA0CE4">
        <w:rPr>
          <w:rFonts w:ascii="Times New Roman" w:hAnsi="Times New Roman"/>
          <w:color w:val="000000"/>
          <w:sz w:val="24"/>
          <w:szCs w:val="24"/>
        </w:rPr>
        <w:t xml:space="preserve"> </w:t>
      </w:r>
      <w:r w:rsidR="001A6CD8">
        <w:rPr>
          <w:rFonts w:ascii="Times New Roman" w:hAnsi="Times New Roman"/>
          <w:color w:val="000000"/>
          <w:sz w:val="24"/>
          <w:szCs w:val="24"/>
        </w:rPr>
        <w:t>W</w:t>
      </w:r>
      <w:r w:rsidRPr="00CA0CE4">
        <w:rPr>
          <w:rFonts w:ascii="Times New Roman" w:hAnsi="Times New Roman"/>
          <w:color w:val="000000"/>
          <w:sz w:val="24"/>
          <w:szCs w:val="24"/>
        </w:rPr>
        <w:t xml:space="preserve">hite </w:t>
      </w:r>
      <w:r w:rsidR="001A6CD8">
        <w:rPr>
          <w:rFonts w:ascii="Times New Roman" w:hAnsi="Times New Roman"/>
          <w:color w:val="000000"/>
          <w:sz w:val="24"/>
          <w:szCs w:val="24"/>
        </w:rPr>
        <w:t>S</w:t>
      </w:r>
      <w:r w:rsidRPr="00CA0CE4">
        <w:rPr>
          <w:rFonts w:ascii="Times New Roman" w:hAnsi="Times New Roman"/>
          <w:color w:val="000000"/>
          <w:sz w:val="24"/>
          <w:szCs w:val="24"/>
        </w:rPr>
        <w:t>turgeon</w:t>
      </w:r>
      <w:r w:rsidR="00495F3F">
        <w:rPr>
          <w:rFonts w:ascii="Times New Roman" w:hAnsi="Times New Roman"/>
          <w:color w:val="000000"/>
          <w:sz w:val="24"/>
          <w:szCs w:val="24"/>
        </w:rPr>
        <w:t xml:space="preserve"> </w:t>
      </w:r>
      <w:r w:rsidRPr="00CA0CE4">
        <w:rPr>
          <w:rFonts w:ascii="Times New Roman" w:hAnsi="Times New Roman"/>
          <w:color w:val="000000"/>
          <w:sz w:val="24"/>
          <w:szCs w:val="24"/>
        </w:rPr>
        <w:t>harvest in the Kootenai River</w:t>
      </w:r>
      <w:r w:rsidR="00377B8E">
        <w:rPr>
          <w:rFonts w:ascii="Times New Roman" w:hAnsi="Times New Roman"/>
          <w:color w:val="000000"/>
          <w:sz w:val="24"/>
          <w:szCs w:val="24"/>
        </w:rPr>
        <w:t>, Idaho</w:t>
      </w:r>
      <w:r w:rsidRPr="00CA0CE4">
        <w:rPr>
          <w:rFonts w:ascii="Times New Roman" w:hAnsi="Times New Roman"/>
          <w:color w:val="000000"/>
          <w:sz w:val="24"/>
          <w:szCs w:val="24"/>
        </w:rPr>
        <w:t xml:space="preserve"> (</w:t>
      </w:r>
      <w:proofErr w:type="spellStart"/>
      <w:r w:rsidRPr="00CA0CE4">
        <w:rPr>
          <w:rFonts w:ascii="Times New Roman" w:hAnsi="Times New Roman"/>
          <w:color w:val="000000"/>
          <w:sz w:val="24"/>
          <w:szCs w:val="24"/>
        </w:rPr>
        <w:t>Paragamian</w:t>
      </w:r>
      <w:proofErr w:type="spellEnd"/>
      <w:r w:rsidRPr="00CA0CE4">
        <w:rPr>
          <w:rFonts w:ascii="Times New Roman" w:hAnsi="Times New Roman"/>
          <w:color w:val="000000"/>
          <w:sz w:val="24"/>
          <w:szCs w:val="24"/>
        </w:rPr>
        <w:t xml:space="preserve"> et al. 2005).</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show that any additional mortality for adult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beyond the current levels</w:t>
      </w:r>
      <w:r w:rsidR="00E466A7">
        <w:rPr>
          <w:rFonts w:ascii="Times New Roman" w:hAnsi="Times New Roman"/>
          <w:color w:val="000000"/>
          <w:sz w:val="24"/>
          <w:szCs w:val="24"/>
        </w:rPr>
        <w:t xml:space="preserve"> used in these simulations (M=0.095)</w:t>
      </w:r>
      <w:r w:rsidRPr="00CA0CE4">
        <w:rPr>
          <w:rFonts w:ascii="Times New Roman" w:hAnsi="Times New Roman"/>
          <w:color w:val="000000"/>
          <w:sz w:val="24"/>
          <w:szCs w:val="24"/>
        </w:rPr>
        <w:t xml:space="preserve"> will likely </w:t>
      </w:r>
      <w:r w:rsidR="00571B58" w:rsidRPr="00CA0CE4">
        <w:rPr>
          <w:rFonts w:ascii="Times New Roman" w:hAnsi="Times New Roman"/>
          <w:color w:val="000000"/>
          <w:sz w:val="24"/>
          <w:szCs w:val="24"/>
        </w:rPr>
        <w:t xml:space="preserve">substantially </w:t>
      </w:r>
      <w:r w:rsidRPr="00CA0CE4">
        <w:rPr>
          <w:rFonts w:ascii="Times New Roman" w:hAnsi="Times New Roman"/>
          <w:color w:val="000000"/>
          <w:sz w:val="24"/>
          <w:szCs w:val="24"/>
        </w:rPr>
        <w:t>slow population recovery.</w:t>
      </w:r>
      <w:r w:rsidR="00AA5087">
        <w:rPr>
          <w:rFonts w:ascii="Times New Roman" w:hAnsi="Times New Roman"/>
          <w:color w:val="000000"/>
          <w:sz w:val="24"/>
          <w:szCs w:val="24"/>
        </w:rPr>
        <w:t xml:space="preserve"> </w:t>
      </w:r>
      <w:r w:rsidR="00E466A7">
        <w:rPr>
          <w:rFonts w:ascii="Times New Roman" w:hAnsi="Times New Roman"/>
          <w:color w:val="000000"/>
          <w:sz w:val="24"/>
          <w:szCs w:val="24"/>
        </w:rPr>
        <w:t xml:space="preserve">The 1995 </w:t>
      </w:r>
      <w:r w:rsidR="00303B4F">
        <w:rPr>
          <w:rFonts w:ascii="Times New Roman" w:hAnsi="Times New Roman"/>
          <w:color w:val="000000"/>
          <w:sz w:val="24"/>
          <w:szCs w:val="24"/>
        </w:rPr>
        <w:t>Gulf Sturgeon</w:t>
      </w:r>
      <w:r w:rsidR="00E466A7">
        <w:rPr>
          <w:rFonts w:ascii="Times New Roman" w:hAnsi="Times New Roman"/>
          <w:color w:val="000000"/>
          <w:sz w:val="24"/>
          <w:szCs w:val="24"/>
        </w:rPr>
        <w:t xml:space="preserve"> Recovery Plan (USFWS 1995) </w:t>
      </w:r>
      <w:proofErr w:type="gramStart"/>
      <w:r w:rsidR="00E466A7">
        <w:rPr>
          <w:rFonts w:ascii="Times New Roman" w:hAnsi="Times New Roman"/>
          <w:color w:val="000000"/>
          <w:sz w:val="24"/>
          <w:szCs w:val="24"/>
        </w:rPr>
        <w:t>stat</w:t>
      </w:r>
      <w:r w:rsidR="001C09BA">
        <w:rPr>
          <w:rFonts w:ascii="Times New Roman" w:hAnsi="Times New Roman"/>
          <w:color w:val="000000"/>
          <w:sz w:val="24"/>
          <w:szCs w:val="24"/>
        </w:rPr>
        <w:t>e</w:t>
      </w:r>
      <w:r w:rsidR="00E466A7">
        <w:rPr>
          <w:rFonts w:ascii="Times New Roman" w:hAnsi="Times New Roman"/>
          <w:color w:val="000000"/>
          <w:sz w:val="24"/>
          <w:szCs w:val="24"/>
        </w:rPr>
        <w:t>s that</w:t>
      </w:r>
      <w:proofErr w:type="gramEnd"/>
      <w:r w:rsidR="00E466A7">
        <w:rPr>
          <w:rFonts w:ascii="Times New Roman" w:hAnsi="Times New Roman"/>
          <w:color w:val="000000"/>
          <w:sz w:val="24"/>
          <w:szCs w:val="24"/>
        </w:rPr>
        <w:t xml:space="preserve"> “Following delisting, a long-term fishery management objective is to establish self-sustaining populations that could withstand directed fishing pressure within discrete management units.”</w:t>
      </w:r>
      <w:r w:rsidR="00AA5087">
        <w:rPr>
          <w:rFonts w:ascii="Times New Roman" w:hAnsi="Times New Roman"/>
          <w:color w:val="000000"/>
          <w:sz w:val="24"/>
          <w:szCs w:val="24"/>
        </w:rPr>
        <w:t xml:space="preserve"> </w:t>
      </w:r>
      <w:r w:rsidR="00E466A7">
        <w:rPr>
          <w:rFonts w:ascii="Times New Roman" w:hAnsi="Times New Roman"/>
          <w:color w:val="000000"/>
          <w:sz w:val="24"/>
          <w:szCs w:val="24"/>
        </w:rPr>
        <w:t>Based on our results</w:t>
      </w:r>
      <w:r w:rsidR="00571B58">
        <w:rPr>
          <w:rFonts w:ascii="Times New Roman" w:hAnsi="Times New Roman"/>
          <w:color w:val="000000"/>
          <w:sz w:val="24"/>
          <w:szCs w:val="24"/>
        </w:rPr>
        <w:t>,</w:t>
      </w:r>
      <w:r w:rsidR="00E466A7">
        <w:rPr>
          <w:rFonts w:ascii="Times New Roman" w:hAnsi="Times New Roman"/>
          <w:color w:val="000000"/>
          <w:sz w:val="24"/>
          <w:szCs w:val="24"/>
        </w:rPr>
        <w:t xml:space="preserve"> the Apalachicola River population does not likely reach this goal because increased mortality from </w:t>
      </w:r>
      <w:r w:rsidR="00BD7DA0">
        <w:rPr>
          <w:rFonts w:ascii="Times New Roman" w:hAnsi="Times New Roman"/>
          <w:color w:val="000000"/>
          <w:sz w:val="24"/>
          <w:szCs w:val="24"/>
        </w:rPr>
        <w:t>fishing above</w:t>
      </w:r>
      <w:r w:rsidR="00E466A7">
        <w:rPr>
          <w:rFonts w:ascii="Times New Roman" w:hAnsi="Times New Roman"/>
          <w:color w:val="000000"/>
          <w:sz w:val="24"/>
          <w:szCs w:val="24"/>
        </w:rPr>
        <w:t xml:space="preserve"> simulated baseline levels would likely not be sustainable over the long-term.</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w:t>
      </w:r>
      <w:r w:rsidR="00C15006">
        <w:rPr>
          <w:rFonts w:ascii="Times New Roman" w:hAnsi="Times New Roman"/>
          <w:color w:val="000000"/>
          <w:sz w:val="24"/>
          <w:szCs w:val="24"/>
        </w:rPr>
        <w:t>suggest</w:t>
      </w:r>
      <w:r w:rsidRPr="00CA0CE4">
        <w:rPr>
          <w:rFonts w:ascii="Times New Roman" w:hAnsi="Times New Roman"/>
          <w:color w:val="000000"/>
          <w:sz w:val="24"/>
          <w:szCs w:val="24"/>
        </w:rPr>
        <w:t xml:space="preserve"> sustainable exploitation rates for </w:t>
      </w:r>
      <w:r w:rsidR="00303B4F">
        <w:rPr>
          <w:rFonts w:ascii="Times New Roman" w:hAnsi="Times New Roman"/>
          <w:color w:val="000000"/>
          <w:sz w:val="24"/>
          <w:szCs w:val="24"/>
        </w:rPr>
        <w:t>Gulf Sturgeon</w:t>
      </w:r>
      <w:r w:rsidR="00BD7DA0">
        <w:rPr>
          <w:rFonts w:ascii="Times New Roman" w:hAnsi="Times New Roman"/>
          <w:color w:val="000000"/>
          <w:sz w:val="24"/>
          <w:szCs w:val="24"/>
        </w:rPr>
        <w:t xml:space="preserve"> </w:t>
      </w:r>
      <w:r w:rsidRPr="00CA0CE4">
        <w:rPr>
          <w:rFonts w:ascii="Times New Roman" w:hAnsi="Times New Roman"/>
          <w:color w:val="000000"/>
          <w:sz w:val="24"/>
          <w:szCs w:val="24"/>
        </w:rPr>
        <w:t xml:space="preserve">are most likely relatively low </w:t>
      </w:r>
      <w:r w:rsidR="00531A24">
        <w:rPr>
          <w:rFonts w:ascii="Times New Roman" w:hAnsi="Times New Roman"/>
          <w:color w:val="000000"/>
          <w:sz w:val="24"/>
          <w:szCs w:val="24"/>
        </w:rPr>
        <w:t>(</w:t>
      </w:r>
      <w:r w:rsidR="00531A24" w:rsidRPr="0009244E">
        <w:rPr>
          <w:rFonts w:ascii="Times New Roman" w:hAnsi="Times New Roman"/>
          <w:i/>
          <w:color w:val="000000"/>
          <w:sz w:val="24"/>
          <w:szCs w:val="24"/>
        </w:rPr>
        <w:t>U</w:t>
      </w:r>
      <w:r w:rsidR="00531A24" w:rsidRPr="0009244E">
        <w:rPr>
          <w:rFonts w:ascii="Times New Roman" w:hAnsi="Times New Roman"/>
          <w:i/>
          <w:color w:val="000000"/>
          <w:sz w:val="24"/>
          <w:szCs w:val="24"/>
          <w:vertAlign w:val="subscript"/>
        </w:rPr>
        <w:t>MSY</w:t>
      </w:r>
      <w:r w:rsidR="00531A24">
        <w:rPr>
          <w:rFonts w:ascii="Times New Roman" w:hAnsi="Times New Roman"/>
          <w:color w:val="000000"/>
          <w:sz w:val="24"/>
          <w:szCs w:val="24"/>
        </w:rPr>
        <w:t xml:space="preserve"> = 0.058)</w:t>
      </w:r>
      <w:r w:rsidR="00077615">
        <w:rPr>
          <w:rFonts w:ascii="Times New Roman" w:hAnsi="Times New Roman"/>
          <w:color w:val="000000"/>
          <w:sz w:val="24"/>
          <w:szCs w:val="24"/>
        </w:rPr>
        <w:t xml:space="preserve"> </w:t>
      </w:r>
      <w:r w:rsidR="00066F11">
        <w:rPr>
          <w:rFonts w:ascii="Times New Roman" w:hAnsi="Times New Roman"/>
          <w:color w:val="000000"/>
          <w:sz w:val="24"/>
          <w:szCs w:val="24"/>
        </w:rPr>
        <w:t>and</w:t>
      </w:r>
      <w:r w:rsidR="00341A9A">
        <w:rPr>
          <w:rFonts w:ascii="Times New Roman" w:hAnsi="Times New Roman"/>
          <w:color w:val="000000"/>
          <w:sz w:val="24"/>
          <w:szCs w:val="24"/>
        </w:rPr>
        <w:t xml:space="preserve"> similar to other sturgeon populations (</w:t>
      </w:r>
      <w:proofErr w:type="spellStart"/>
      <w:r w:rsidR="00F5191C">
        <w:rPr>
          <w:rFonts w:ascii="Times New Roman" w:hAnsi="Times New Roman"/>
          <w:color w:val="000000"/>
          <w:sz w:val="24"/>
          <w:szCs w:val="24"/>
        </w:rPr>
        <w:t>Rieman</w:t>
      </w:r>
      <w:proofErr w:type="spellEnd"/>
      <w:r w:rsidR="00F5191C">
        <w:rPr>
          <w:rFonts w:ascii="Times New Roman" w:hAnsi="Times New Roman"/>
          <w:color w:val="000000"/>
          <w:sz w:val="24"/>
          <w:szCs w:val="24"/>
        </w:rPr>
        <w:t xml:space="preserve"> and </w:t>
      </w:r>
      <w:proofErr w:type="spellStart"/>
      <w:r w:rsidR="00F5191C">
        <w:rPr>
          <w:rFonts w:ascii="Times New Roman" w:hAnsi="Times New Roman"/>
          <w:color w:val="000000"/>
          <w:sz w:val="24"/>
          <w:szCs w:val="24"/>
        </w:rPr>
        <w:t>Beamesderfer</w:t>
      </w:r>
      <w:proofErr w:type="spellEnd"/>
      <w:r w:rsidR="003C20FD">
        <w:rPr>
          <w:rFonts w:ascii="Times New Roman" w:hAnsi="Times New Roman"/>
          <w:color w:val="000000"/>
          <w:sz w:val="24"/>
          <w:szCs w:val="24"/>
        </w:rPr>
        <w:t xml:space="preserve"> 1990;</w:t>
      </w:r>
      <w:r w:rsidR="00F5191C">
        <w:rPr>
          <w:rFonts w:ascii="Times New Roman" w:hAnsi="Times New Roman"/>
          <w:color w:val="000000"/>
          <w:sz w:val="24"/>
          <w:szCs w:val="24"/>
        </w:rPr>
        <w:t xml:space="preserve"> </w:t>
      </w:r>
      <w:proofErr w:type="spellStart"/>
      <w:r w:rsidR="00341A9A">
        <w:rPr>
          <w:rFonts w:ascii="Times New Roman" w:hAnsi="Times New Roman"/>
          <w:color w:val="000000"/>
          <w:sz w:val="24"/>
          <w:szCs w:val="24"/>
        </w:rPr>
        <w:t>Boreman</w:t>
      </w:r>
      <w:proofErr w:type="spellEnd"/>
      <w:r w:rsidR="00341A9A">
        <w:rPr>
          <w:rFonts w:ascii="Times New Roman" w:hAnsi="Times New Roman"/>
          <w:color w:val="000000"/>
          <w:sz w:val="24"/>
          <w:szCs w:val="24"/>
        </w:rPr>
        <w:t xml:space="preserve"> 1997; Bruch 1999)</w:t>
      </w:r>
      <w:r w:rsidRPr="00CA0CE4">
        <w:rPr>
          <w:rFonts w:ascii="Times New Roman" w:hAnsi="Times New Roman"/>
          <w:color w:val="000000"/>
          <w:sz w:val="24"/>
          <w:szCs w:val="24"/>
        </w:rPr>
        <w:t xml:space="preserve"> and that population viability is sensitive to increases in mortality at all life stages (Morrow et al. 1998</w:t>
      </w:r>
      <w:r w:rsidR="00881161">
        <w:rPr>
          <w:rFonts w:ascii="Times New Roman" w:hAnsi="Times New Roman"/>
          <w:color w:val="000000"/>
          <w:sz w:val="24"/>
          <w:szCs w:val="24"/>
        </w:rPr>
        <w:t>, 1999</w:t>
      </w:r>
      <w:r w:rsidR="0018292F" w:rsidRPr="00CA0CE4">
        <w:rPr>
          <w:rFonts w:ascii="Times New Roman" w:hAnsi="Times New Roman"/>
          <w:color w:val="000000"/>
          <w:sz w:val="24"/>
          <w:szCs w:val="24"/>
        </w:rPr>
        <w:t>;</w:t>
      </w:r>
      <w:r w:rsidRPr="00CA0CE4">
        <w:rPr>
          <w:rFonts w:ascii="Times New Roman" w:hAnsi="Times New Roman"/>
          <w:color w:val="000000"/>
          <w:sz w:val="24"/>
          <w:szCs w:val="24"/>
        </w:rPr>
        <w:t xml:space="preserve"> Pine et al. 2001</w:t>
      </w:r>
      <w:r w:rsidR="00711F19">
        <w:rPr>
          <w:rFonts w:ascii="Times New Roman" w:hAnsi="Times New Roman"/>
          <w:color w:val="000000"/>
          <w:sz w:val="24"/>
          <w:szCs w:val="24"/>
        </w:rPr>
        <w:t xml:space="preserve">; </w:t>
      </w:r>
      <w:r w:rsidR="00FB036D">
        <w:rPr>
          <w:rFonts w:ascii="Times New Roman" w:hAnsi="Times New Roman"/>
          <w:color w:val="000000"/>
          <w:sz w:val="24"/>
          <w:szCs w:val="24"/>
        </w:rPr>
        <w:t>L</w:t>
      </w:r>
      <w:r w:rsidR="00711F19">
        <w:rPr>
          <w:rFonts w:ascii="Times New Roman" w:hAnsi="Times New Roman"/>
          <w:color w:val="000000"/>
          <w:sz w:val="24"/>
          <w:szCs w:val="24"/>
        </w:rPr>
        <w:t xml:space="preserve">ake </w:t>
      </w:r>
      <w:r w:rsidR="00FB036D">
        <w:rPr>
          <w:rFonts w:ascii="Times New Roman" w:hAnsi="Times New Roman"/>
          <w:color w:val="000000"/>
          <w:sz w:val="24"/>
          <w:szCs w:val="24"/>
        </w:rPr>
        <w:t>S</w:t>
      </w:r>
      <w:r w:rsidR="00711F19">
        <w:rPr>
          <w:rFonts w:ascii="Times New Roman" w:hAnsi="Times New Roman"/>
          <w:color w:val="000000"/>
          <w:sz w:val="24"/>
          <w:szCs w:val="24"/>
        </w:rPr>
        <w:t xml:space="preserve">turgeon, </w:t>
      </w:r>
      <w:proofErr w:type="spellStart"/>
      <w:r w:rsidR="00711F19" w:rsidRPr="00096DF4">
        <w:rPr>
          <w:rFonts w:ascii="Times New Roman" w:hAnsi="Times New Roman"/>
          <w:sz w:val="24"/>
          <w:szCs w:val="24"/>
        </w:rPr>
        <w:t>Vélez</w:t>
      </w:r>
      <w:proofErr w:type="spellEnd"/>
      <w:r w:rsidR="00711F19" w:rsidRPr="00096DF4">
        <w:rPr>
          <w:rFonts w:ascii="Times New Roman" w:hAnsi="Times New Roman"/>
          <w:sz w:val="24"/>
          <w:szCs w:val="24"/>
        </w:rPr>
        <w:t xml:space="preserve">-Espino and </w:t>
      </w:r>
      <w:proofErr w:type="spellStart"/>
      <w:r w:rsidR="00711F19" w:rsidRPr="00096DF4">
        <w:rPr>
          <w:rFonts w:ascii="Times New Roman" w:hAnsi="Times New Roman"/>
          <w:sz w:val="24"/>
          <w:szCs w:val="24"/>
        </w:rPr>
        <w:t>Koops</w:t>
      </w:r>
      <w:proofErr w:type="spellEnd"/>
      <w:r w:rsidR="00711F19" w:rsidRPr="00096DF4">
        <w:rPr>
          <w:rFonts w:ascii="Times New Roman" w:hAnsi="Times New Roman"/>
          <w:sz w:val="24"/>
          <w:szCs w:val="24"/>
        </w:rPr>
        <w:t xml:space="preserve"> 2009</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proofErr w:type="spellStart"/>
      <w:r w:rsidR="0027001C">
        <w:rPr>
          <w:rFonts w:ascii="Times New Roman" w:hAnsi="Times New Roman"/>
          <w:color w:val="000000"/>
          <w:sz w:val="24"/>
          <w:szCs w:val="24"/>
        </w:rPr>
        <w:t>Beamesderfer</w:t>
      </w:r>
      <w:proofErr w:type="spellEnd"/>
      <w:r w:rsidR="0027001C">
        <w:rPr>
          <w:rFonts w:ascii="Times New Roman" w:hAnsi="Times New Roman"/>
          <w:color w:val="000000"/>
          <w:sz w:val="24"/>
          <w:szCs w:val="24"/>
        </w:rPr>
        <w:t xml:space="preserve"> et al. (2007) found that adding additional mortality of 10% over the </w:t>
      </w:r>
      <w:proofErr w:type="gramStart"/>
      <w:r w:rsidR="0027001C">
        <w:rPr>
          <w:rFonts w:ascii="Times New Roman" w:hAnsi="Times New Roman"/>
          <w:color w:val="000000"/>
          <w:sz w:val="24"/>
          <w:szCs w:val="24"/>
        </w:rPr>
        <w:t>life-span</w:t>
      </w:r>
      <w:proofErr w:type="gramEnd"/>
      <w:r w:rsidR="0027001C">
        <w:rPr>
          <w:rFonts w:ascii="Times New Roman" w:hAnsi="Times New Roman"/>
          <w:color w:val="000000"/>
          <w:sz w:val="24"/>
          <w:szCs w:val="24"/>
        </w:rPr>
        <w:t xml:space="preserve"> of Green Sturgeon </w:t>
      </w:r>
      <w:r w:rsidR="0027001C" w:rsidRPr="004D355B">
        <w:rPr>
          <w:rFonts w:ascii="Times New Roman" w:hAnsi="Times New Roman"/>
          <w:i/>
          <w:color w:val="000000"/>
          <w:sz w:val="24"/>
          <w:szCs w:val="24"/>
        </w:rPr>
        <w:t xml:space="preserve">A. </w:t>
      </w:r>
      <w:proofErr w:type="spellStart"/>
      <w:r w:rsidR="0027001C" w:rsidRPr="004D355B">
        <w:rPr>
          <w:rFonts w:ascii="Times New Roman" w:hAnsi="Times New Roman"/>
          <w:i/>
          <w:color w:val="000000"/>
          <w:sz w:val="24"/>
          <w:szCs w:val="24"/>
        </w:rPr>
        <w:t>medirostris</w:t>
      </w:r>
      <w:proofErr w:type="spellEnd"/>
      <w:r w:rsidR="0027001C">
        <w:rPr>
          <w:rFonts w:ascii="Times New Roman" w:hAnsi="Times New Roman"/>
          <w:color w:val="000000"/>
          <w:sz w:val="24"/>
          <w:szCs w:val="24"/>
        </w:rPr>
        <w:t xml:space="preserve"> would reduce total numbers and adult numbers by 50% and 90%, respectively. </w:t>
      </w:r>
      <w:r w:rsidR="00533EE6">
        <w:rPr>
          <w:rFonts w:ascii="Times New Roman" w:hAnsi="Times New Roman"/>
          <w:color w:val="000000"/>
          <w:sz w:val="24"/>
          <w:szCs w:val="24"/>
        </w:rPr>
        <w:t xml:space="preserve">We also show that recovery times for </w:t>
      </w:r>
      <w:r w:rsidR="00303B4F">
        <w:rPr>
          <w:rFonts w:ascii="Times New Roman" w:hAnsi="Times New Roman"/>
          <w:color w:val="000000"/>
          <w:sz w:val="24"/>
          <w:szCs w:val="24"/>
        </w:rPr>
        <w:t>Gulf Sturgeon</w:t>
      </w:r>
      <w:r w:rsidR="00533EE6">
        <w:rPr>
          <w:rFonts w:ascii="Times New Roman" w:hAnsi="Times New Roman"/>
          <w:color w:val="000000"/>
          <w:sz w:val="24"/>
          <w:szCs w:val="24"/>
        </w:rPr>
        <w:t xml:space="preserve"> would have </w:t>
      </w:r>
      <w:r w:rsidR="00533EE6">
        <w:rPr>
          <w:rFonts w:ascii="Times New Roman" w:hAnsi="Times New Roman"/>
          <w:color w:val="000000"/>
          <w:sz w:val="24"/>
          <w:szCs w:val="24"/>
        </w:rPr>
        <w:lastRenderedPageBreak/>
        <w:t xml:space="preserve">been less if the population age-structure </w:t>
      </w:r>
      <w:proofErr w:type="gramStart"/>
      <w:r w:rsidR="00533EE6">
        <w:rPr>
          <w:rFonts w:ascii="Times New Roman" w:hAnsi="Times New Roman"/>
          <w:color w:val="000000"/>
          <w:sz w:val="24"/>
          <w:szCs w:val="24"/>
        </w:rPr>
        <w:t>had not been as strongly eroded</w:t>
      </w:r>
      <w:proofErr w:type="gramEnd"/>
      <w:r w:rsidR="00533EE6">
        <w:rPr>
          <w:rFonts w:ascii="Times New Roman" w:hAnsi="Times New Roman"/>
          <w:color w:val="000000"/>
          <w:sz w:val="24"/>
          <w:szCs w:val="24"/>
        </w:rPr>
        <w:t>.</w:t>
      </w:r>
      <w:r w:rsidR="00AA5087">
        <w:rPr>
          <w:rFonts w:ascii="Times New Roman" w:hAnsi="Times New Roman"/>
          <w:color w:val="000000"/>
          <w:sz w:val="24"/>
          <w:szCs w:val="24"/>
        </w:rPr>
        <w:t xml:space="preserve"> </w:t>
      </w:r>
      <w:r w:rsidR="00C15006">
        <w:rPr>
          <w:rFonts w:ascii="Times New Roman" w:hAnsi="Times New Roman"/>
          <w:color w:val="000000"/>
          <w:sz w:val="24"/>
          <w:szCs w:val="24"/>
        </w:rPr>
        <w:t>S</w:t>
      </w:r>
      <w:r w:rsidRPr="00CA0CE4">
        <w:rPr>
          <w:rFonts w:ascii="Times New Roman" w:hAnsi="Times New Roman"/>
          <w:color w:val="000000"/>
          <w:sz w:val="24"/>
          <w:szCs w:val="24"/>
        </w:rPr>
        <w:t>ensitivity</w:t>
      </w:r>
      <w:r w:rsidR="00C15006">
        <w:rPr>
          <w:rFonts w:ascii="Times New Roman" w:hAnsi="Times New Roman"/>
          <w:color w:val="000000"/>
          <w:sz w:val="24"/>
          <w:szCs w:val="24"/>
        </w:rPr>
        <w:t xml:space="preserve"> of population recovery</w:t>
      </w:r>
      <w:r w:rsidRPr="00CA0CE4">
        <w:rPr>
          <w:rFonts w:ascii="Times New Roman" w:hAnsi="Times New Roman"/>
          <w:color w:val="000000"/>
          <w:sz w:val="24"/>
          <w:szCs w:val="24"/>
        </w:rPr>
        <w:t xml:space="preserve"> to additional mortality </w:t>
      </w:r>
      <w:r w:rsidR="00C15006">
        <w:rPr>
          <w:rFonts w:ascii="Times New Roman" w:hAnsi="Times New Roman"/>
          <w:color w:val="000000"/>
          <w:sz w:val="24"/>
          <w:szCs w:val="24"/>
        </w:rPr>
        <w:t>is</w:t>
      </w:r>
      <w:r w:rsidR="002C3972">
        <w:rPr>
          <w:rFonts w:ascii="Times New Roman" w:hAnsi="Times New Roman"/>
          <w:color w:val="000000"/>
          <w:sz w:val="24"/>
          <w:szCs w:val="24"/>
        </w:rPr>
        <w:t xml:space="preserve"> also</w:t>
      </w:r>
      <w:r w:rsidR="00C15006">
        <w:rPr>
          <w:rFonts w:ascii="Times New Roman" w:hAnsi="Times New Roman"/>
          <w:color w:val="000000"/>
          <w:sz w:val="24"/>
          <w:szCs w:val="24"/>
        </w:rPr>
        <w:t xml:space="preserve"> an area of potential management concern.</w:t>
      </w:r>
      <w:r w:rsidR="00AA5087">
        <w:rPr>
          <w:rFonts w:ascii="Times New Roman" w:hAnsi="Times New Roman"/>
          <w:color w:val="000000"/>
          <w:sz w:val="24"/>
          <w:szCs w:val="24"/>
        </w:rPr>
        <w:t xml:space="preserve"> </w:t>
      </w:r>
    </w:p>
    <w:p w14:paraId="74A72C1A" w14:textId="16CF9351" w:rsidR="00AA5087" w:rsidRDefault="00F90F23" w:rsidP="0073619D">
      <w:pPr>
        <w:spacing w:line="480" w:lineRule="auto"/>
        <w:ind w:firstLine="720"/>
        <w:rPr>
          <w:rFonts w:ascii="Times New Roman" w:hAnsi="Times New Roman"/>
          <w:color w:val="000000"/>
          <w:sz w:val="24"/>
          <w:szCs w:val="24"/>
        </w:rPr>
      </w:pPr>
      <w:proofErr w:type="gramStart"/>
      <w:r>
        <w:rPr>
          <w:rFonts w:ascii="Times New Roman" w:hAnsi="Times New Roman"/>
          <w:color w:val="000000"/>
          <w:sz w:val="24"/>
          <w:szCs w:val="24"/>
        </w:rPr>
        <w:t>There is</w:t>
      </w:r>
      <w:r w:rsidR="00C15006">
        <w:rPr>
          <w:rFonts w:ascii="Times New Roman" w:hAnsi="Times New Roman"/>
          <w:color w:val="000000"/>
          <w:sz w:val="24"/>
          <w:szCs w:val="24"/>
        </w:rPr>
        <w:t xml:space="preserve"> potential for increasing mortality from numerous sources including sampling, boat strikes (</w:t>
      </w:r>
      <w:r w:rsidR="00C15006" w:rsidRPr="00CA0CE4">
        <w:rPr>
          <w:rFonts w:ascii="Times New Roman" w:hAnsi="Times New Roman"/>
          <w:color w:val="000000"/>
          <w:sz w:val="24"/>
          <w:szCs w:val="24"/>
        </w:rPr>
        <w:t>Brown and Murphy 2010; ASMFC 2017</w:t>
      </w:r>
      <w:r w:rsidR="00C15006">
        <w:rPr>
          <w:rFonts w:ascii="Times New Roman" w:hAnsi="Times New Roman"/>
          <w:color w:val="000000"/>
          <w:sz w:val="24"/>
          <w:szCs w:val="24"/>
        </w:rPr>
        <w:t>)</w:t>
      </w:r>
      <w:r w:rsidR="00BD7DA0">
        <w:rPr>
          <w:rFonts w:ascii="Times New Roman" w:hAnsi="Times New Roman"/>
          <w:color w:val="000000"/>
          <w:sz w:val="24"/>
          <w:szCs w:val="24"/>
        </w:rPr>
        <w:t>,</w:t>
      </w:r>
      <w:r w:rsidR="00C15006">
        <w:rPr>
          <w:rFonts w:ascii="Times New Roman" w:hAnsi="Times New Roman"/>
          <w:color w:val="000000"/>
          <w:sz w:val="24"/>
          <w:szCs w:val="24"/>
        </w:rPr>
        <w:t xml:space="preserve"> </w:t>
      </w:r>
      <w:r w:rsidR="00464524">
        <w:rPr>
          <w:rFonts w:ascii="Times New Roman" w:hAnsi="Times New Roman"/>
          <w:color w:val="000000"/>
          <w:sz w:val="24"/>
          <w:szCs w:val="24"/>
        </w:rPr>
        <w:t>fishery bycatch (</w:t>
      </w:r>
      <w:proofErr w:type="spellStart"/>
      <w:r w:rsidR="00464524">
        <w:rPr>
          <w:rFonts w:ascii="Times New Roman" w:hAnsi="Times New Roman"/>
          <w:color w:val="000000"/>
          <w:sz w:val="24"/>
          <w:szCs w:val="24"/>
        </w:rPr>
        <w:t>Dunton</w:t>
      </w:r>
      <w:proofErr w:type="spellEnd"/>
      <w:r w:rsidR="00464524">
        <w:rPr>
          <w:rFonts w:ascii="Times New Roman" w:hAnsi="Times New Roman"/>
          <w:color w:val="000000"/>
          <w:sz w:val="24"/>
          <w:szCs w:val="24"/>
        </w:rPr>
        <w:t xml:space="preserve"> et al. 2015) </w:t>
      </w:r>
      <w:r w:rsidR="00C15006">
        <w:rPr>
          <w:rFonts w:ascii="Times New Roman" w:hAnsi="Times New Roman"/>
          <w:color w:val="000000"/>
          <w:sz w:val="24"/>
          <w:szCs w:val="24"/>
        </w:rPr>
        <w:t>and</w:t>
      </w:r>
      <w:r w:rsidR="007E1CA6" w:rsidRPr="00CA0CE4">
        <w:rPr>
          <w:rFonts w:ascii="Times New Roman" w:hAnsi="Times New Roman"/>
          <w:color w:val="000000"/>
          <w:sz w:val="24"/>
          <w:szCs w:val="24"/>
        </w:rPr>
        <w:t xml:space="preserve"> random events such as red tides (Gunter et al. 1948), weather anomalies (Hoag 2004), hurricanes (Stevens et al. 2006), and oil spills </w:t>
      </w:r>
      <w:r w:rsidR="00C15006">
        <w:rPr>
          <w:rFonts w:ascii="Times New Roman" w:hAnsi="Times New Roman"/>
          <w:color w:val="000000"/>
          <w:sz w:val="24"/>
          <w:szCs w:val="24"/>
        </w:rPr>
        <w:t xml:space="preserve">have </w:t>
      </w:r>
      <w:r w:rsidR="00BD7DA0">
        <w:rPr>
          <w:rFonts w:ascii="Times New Roman" w:hAnsi="Times New Roman"/>
          <w:color w:val="000000"/>
          <w:sz w:val="24"/>
          <w:szCs w:val="24"/>
        </w:rPr>
        <w:t xml:space="preserve">all </w:t>
      </w:r>
      <w:r w:rsidR="00C15006">
        <w:rPr>
          <w:rFonts w:ascii="Times New Roman" w:hAnsi="Times New Roman"/>
          <w:color w:val="000000"/>
          <w:sz w:val="24"/>
          <w:szCs w:val="24"/>
        </w:rPr>
        <w:t xml:space="preserve">been </w:t>
      </w:r>
      <w:r>
        <w:rPr>
          <w:rFonts w:ascii="Times New Roman" w:hAnsi="Times New Roman"/>
          <w:color w:val="000000"/>
          <w:sz w:val="24"/>
          <w:szCs w:val="24"/>
        </w:rPr>
        <w:t>observed</w:t>
      </w:r>
      <w:r w:rsidR="00C15006">
        <w:rPr>
          <w:rFonts w:ascii="Times New Roman" w:hAnsi="Times New Roman"/>
          <w:color w:val="000000"/>
          <w:sz w:val="24"/>
          <w:szCs w:val="24"/>
        </w:rPr>
        <w:t xml:space="preserve"> as mortality sources for </w:t>
      </w:r>
      <w:r w:rsidR="00303B4F">
        <w:rPr>
          <w:rFonts w:ascii="Times New Roman" w:hAnsi="Times New Roman"/>
          <w:color w:val="000000"/>
          <w:sz w:val="24"/>
          <w:szCs w:val="24"/>
        </w:rPr>
        <w:t>Gulf Sturgeon</w:t>
      </w:r>
      <w:r w:rsidR="00C15006">
        <w:rPr>
          <w:rFonts w:ascii="Times New Roman" w:hAnsi="Times New Roman"/>
          <w:color w:val="000000"/>
          <w:sz w:val="24"/>
          <w:szCs w:val="24"/>
        </w:rPr>
        <w:t xml:space="preserve"> in the last 10 years</w:t>
      </w:r>
      <w:r w:rsidR="007E1CA6" w:rsidRPr="00CA0CE4">
        <w:rPr>
          <w:rFonts w:ascii="Times New Roman" w:hAnsi="Times New Roman"/>
          <w:color w:val="000000"/>
          <w:sz w:val="24"/>
          <w:szCs w:val="24"/>
        </w:rPr>
        <w:t>.</w:t>
      </w:r>
      <w:proofErr w:type="gramEnd"/>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 xml:space="preserve">Our results suggest efforts that reduce </w:t>
      </w:r>
      <w:r w:rsidR="00711F19">
        <w:rPr>
          <w:rFonts w:ascii="Times New Roman" w:hAnsi="Times New Roman"/>
          <w:color w:val="000000"/>
          <w:sz w:val="24"/>
          <w:szCs w:val="24"/>
        </w:rPr>
        <w:t>anthropogenic mortality</w:t>
      </w:r>
      <w:r w:rsidR="00190E27" w:rsidRPr="00CA0CE4">
        <w:rPr>
          <w:rFonts w:ascii="Times New Roman" w:hAnsi="Times New Roman"/>
          <w:color w:val="000000"/>
          <w:sz w:val="24"/>
          <w:szCs w:val="24"/>
        </w:rPr>
        <w:t xml:space="preserve"> below the baseline of 0.095</w:t>
      </w:r>
      <w:r w:rsidR="00E466A7">
        <w:rPr>
          <w:rFonts w:ascii="Times New Roman" w:hAnsi="Times New Roman"/>
          <w:color w:val="000000"/>
          <w:sz w:val="24"/>
          <w:szCs w:val="24"/>
        </w:rPr>
        <w:t xml:space="preserve"> </w:t>
      </w:r>
      <w:r w:rsidR="00BD7DA0" w:rsidRPr="00CA0CE4">
        <w:rPr>
          <w:rFonts w:ascii="Times New Roman" w:hAnsi="Times New Roman"/>
          <w:color w:val="000000"/>
          <w:sz w:val="24"/>
          <w:szCs w:val="24"/>
        </w:rPr>
        <w:t xml:space="preserve">used here </w:t>
      </w:r>
      <w:r w:rsidR="00E466A7">
        <w:rPr>
          <w:rFonts w:ascii="Times New Roman" w:hAnsi="Times New Roman"/>
          <w:color w:val="000000"/>
          <w:sz w:val="24"/>
          <w:szCs w:val="24"/>
        </w:rPr>
        <w:t xml:space="preserve">(within the 95% confidence intervals for survival estimated by Rudd et al. </w:t>
      </w:r>
      <w:r w:rsidR="00A4338A">
        <w:rPr>
          <w:rFonts w:ascii="Times New Roman" w:hAnsi="Times New Roman"/>
          <w:color w:val="000000"/>
          <w:sz w:val="24"/>
          <w:szCs w:val="24"/>
        </w:rPr>
        <w:t>(</w:t>
      </w:r>
      <w:r w:rsidR="00E466A7">
        <w:rPr>
          <w:rFonts w:ascii="Times New Roman" w:hAnsi="Times New Roman"/>
          <w:color w:val="000000"/>
          <w:sz w:val="24"/>
          <w:szCs w:val="24"/>
        </w:rPr>
        <w:t>2014</w:t>
      </w:r>
      <w:r w:rsidR="00A4338A">
        <w:rPr>
          <w:rFonts w:ascii="Times New Roman" w:hAnsi="Times New Roman"/>
          <w:color w:val="000000"/>
          <w:sz w:val="24"/>
          <w:szCs w:val="24"/>
        </w:rPr>
        <w:t>)</w:t>
      </w:r>
      <w:r w:rsidR="00E466A7">
        <w:rPr>
          <w:rFonts w:ascii="Times New Roman" w:hAnsi="Times New Roman"/>
          <w:color w:val="000000"/>
          <w:sz w:val="24"/>
          <w:szCs w:val="24"/>
        </w:rPr>
        <w:t xml:space="preserve"> of S=0.69-0.97</w:t>
      </w:r>
      <w:r w:rsidR="003C20FD">
        <w:rPr>
          <w:rFonts w:ascii="Times New Roman" w:hAnsi="Times New Roman"/>
          <w:color w:val="000000"/>
          <w:sz w:val="24"/>
          <w:szCs w:val="24"/>
        </w:rPr>
        <w:t xml:space="preserve"> and Atlantic Sturgeon </w:t>
      </w:r>
      <w:r w:rsidR="00A4338A">
        <w:rPr>
          <w:rFonts w:ascii="Times New Roman" w:hAnsi="Times New Roman"/>
          <w:color w:val="000000"/>
          <w:sz w:val="24"/>
          <w:szCs w:val="24"/>
        </w:rPr>
        <w:t>of S=0.84-0.99</w:t>
      </w:r>
      <w:r w:rsidR="00A31D2D">
        <w:rPr>
          <w:rFonts w:ascii="Times New Roman" w:hAnsi="Times New Roman"/>
          <w:color w:val="000000"/>
          <w:sz w:val="24"/>
          <w:szCs w:val="24"/>
        </w:rPr>
        <w:t xml:space="preserve"> [ASMFC 2017], S=0.78-0.87 [Hightower et al. 2015], and </w:t>
      </w:r>
      <w:r w:rsidR="00D05EDF">
        <w:rPr>
          <w:rFonts w:ascii="Times New Roman" w:hAnsi="Times New Roman"/>
          <w:color w:val="000000"/>
          <w:sz w:val="24"/>
          <w:szCs w:val="24"/>
        </w:rPr>
        <w:t>S=0.89-0.90 [</w:t>
      </w:r>
      <w:proofErr w:type="spellStart"/>
      <w:r w:rsidR="00D05EDF">
        <w:rPr>
          <w:rFonts w:ascii="Times New Roman" w:hAnsi="Times New Roman"/>
          <w:color w:val="000000"/>
          <w:sz w:val="24"/>
          <w:szCs w:val="24"/>
        </w:rPr>
        <w:t>Dadswell</w:t>
      </w:r>
      <w:proofErr w:type="spellEnd"/>
      <w:r w:rsidR="00D05EDF">
        <w:rPr>
          <w:rFonts w:ascii="Times New Roman" w:hAnsi="Times New Roman"/>
          <w:color w:val="000000"/>
          <w:sz w:val="24"/>
          <w:szCs w:val="24"/>
        </w:rPr>
        <w:t xml:space="preserve"> et al. 2016]</w:t>
      </w:r>
      <w:r w:rsidR="00E466A7">
        <w:rPr>
          <w:rFonts w:ascii="Times New Roman" w:hAnsi="Times New Roman"/>
          <w:color w:val="000000"/>
          <w:sz w:val="24"/>
          <w:szCs w:val="24"/>
        </w:rPr>
        <w:t>)</w:t>
      </w:r>
      <w:r w:rsidR="00190E27" w:rsidRPr="00CA0CE4">
        <w:rPr>
          <w:rFonts w:ascii="Times New Roman" w:hAnsi="Times New Roman"/>
          <w:color w:val="000000"/>
          <w:sz w:val="24"/>
          <w:szCs w:val="24"/>
        </w:rPr>
        <w:t xml:space="preserve"> would lead to accelerated recovery.</w:t>
      </w:r>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Ongoing efforts to estimate mortality rates for specific river systems, geographic areas, and genetically related sub-populations</w:t>
      </w:r>
      <w:r w:rsidR="00957680" w:rsidRPr="00CA0CE4">
        <w:rPr>
          <w:rFonts w:ascii="Times New Roman" w:hAnsi="Times New Roman"/>
          <w:color w:val="000000"/>
          <w:sz w:val="24"/>
          <w:szCs w:val="24"/>
        </w:rPr>
        <w:t xml:space="preserve"> (as in Rudd et al. 2014)</w:t>
      </w:r>
      <w:r w:rsidR="00190E27" w:rsidRPr="00CA0CE4">
        <w:rPr>
          <w:rFonts w:ascii="Times New Roman" w:hAnsi="Times New Roman"/>
          <w:color w:val="000000"/>
          <w:sz w:val="24"/>
          <w:szCs w:val="24"/>
        </w:rPr>
        <w:t xml:space="preserve"> </w:t>
      </w:r>
      <w:r w:rsidR="002D3AC4">
        <w:rPr>
          <w:rFonts w:ascii="Times New Roman" w:hAnsi="Times New Roman"/>
          <w:color w:val="000000"/>
          <w:sz w:val="24"/>
          <w:szCs w:val="24"/>
        </w:rPr>
        <w:t>will provide new insight</w:t>
      </w:r>
      <w:r w:rsidR="00BD7DA0">
        <w:rPr>
          <w:rFonts w:ascii="Times New Roman" w:hAnsi="Times New Roman"/>
          <w:color w:val="000000"/>
          <w:sz w:val="24"/>
          <w:szCs w:val="24"/>
        </w:rPr>
        <w:t>s</w:t>
      </w:r>
      <w:r w:rsidR="002D3AC4">
        <w:rPr>
          <w:rFonts w:ascii="Times New Roman" w:hAnsi="Times New Roman"/>
          <w:color w:val="000000"/>
          <w:sz w:val="24"/>
          <w:szCs w:val="24"/>
        </w:rPr>
        <w:t xml:space="preserve"> to update the projections in this model</w:t>
      </w:r>
      <w:r w:rsidR="00190E27" w:rsidRPr="00CA0CE4">
        <w:rPr>
          <w:rFonts w:ascii="Times New Roman" w:hAnsi="Times New Roman"/>
          <w:color w:val="000000"/>
          <w:sz w:val="24"/>
          <w:szCs w:val="24"/>
        </w:rPr>
        <w:t>.</w:t>
      </w:r>
    </w:p>
    <w:p w14:paraId="0F66ECFF" w14:textId="355D7417" w:rsidR="006964B1" w:rsidRPr="00CA0CE4" w:rsidRDefault="0073619D" w:rsidP="006964B1">
      <w:pPr>
        <w:spacing w:line="480" w:lineRule="auto"/>
        <w:ind w:firstLine="720"/>
        <w:rPr>
          <w:rFonts w:ascii="Times New Roman" w:hAnsi="Times New Roman"/>
          <w:color w:val="000000"/>
          <w:sz w:val="24"/>
          <w:szCs w:val="24"/>
        </w:rPr>
      </w:pPr>
      <w:r>
        <w:rPr>
          <w:rFonts w:ascii="Times New Roman" w:hAnsi="Times New Roman"/>
          <w:color w:val="000000"/>
          <w:sz w:val="24"/>
        </w:rPr>
        <w:t xml:space="preserve">Transitional </w:t>
      </w:r>
      <w:r w:rsidR="006964B1" w:rsidRPr="0023520A">
        <w:rPr>
          <w:rFonts w:ascii="Times New Roman" w:hAnsi="Times New Roman"/>
          <w:color w:val="000000"/>
          <w:sz w:val="24"/>
        </w:rPr>
        <w:t>SPR is an indicator of the relative change in the number of eggs produced by a cohort over its lifetime, not in the biomass of the spawning population</w:t>
      </w:r>
      <w:r w:rsidR="006964B1">
        <w:rPr>
          <w:rFonts w:ascii="Times New Roman" w:hAnsi="Times New Roman"/>
          <w:color w:val="000000"/>
          <w:sz w:val="24"/>
        </w:rPr>
        <w:t>,</w:t>
      </w:r>
      <w:r w:rsidR="006964B1" w:rsidRPr="0023520A">
        <w:rPr>
          <w:rFonts w:ascii="Times New Roman" w:hAnsi="Times New Roman"/>
          <w:color w:val="000000"/>
          <w:sz w:val="24"/>
        </w:rPr>
        <w:t xml:space="preserve"> </w:t>
      </w:r>
      <w:r w:rsidR="008B338E">
        <w:rPr>
          <w:rFonts w:ascii="Times New Roman" w:hAnsi="Times New Roman"/>
          <w:color w:val="000000"/>
          <w:sz w:val="24"/>
        </w:rPr>
        <w:t xml:space="preserve">therefore </w:t>
      </w:r>
      <w:r w:rsidR="006964B1" w:rsidRPr="0023520A">
        <w:rPr>
          <w:rFonts w:ascii="Times New Roman" w:hAnsi="Times New Roman"/>
          <w:color w:val="000000"/>
          <w:sz w:val="24"/>
        </w:rPr>
        <w:t xml:space="preserve">SPR can remain high (because number of eggs per cohort remains similar) even though the population abundance may be much </w:t>
      </w:r>
      <w:r w:rsidR="00BD7DA0">
        <w:rPr>
          <w:rFonts w:ascii="Times New Roman" w:hAnsi="Times New Roman"/>
          <w:color w:val="000000"/>
          <w:sz w:val="24"/>
        </w:rPr>
        <w:t>low</w:t>
      </w:r>
      <w:r w:rsidR="006964B1" w:rsidRPr="0023520A">
        <w:rPr>
          <w:rFonts w:ascii="Times New Roman" w:hAnsi="Times New Roman"/>
          <w:color w:val="000000"/>
          <w:sz w:val="24"/>
        </w:rPr>
        <w:t>er than the unfished population.</w:t>
      </w:r>
      <w:r w:rsidR="00AA5087">
        <w:rPr>
          <w:rFonts w:ascii="Times New Roman" w:hAnsi="Times New Roman"/>
          <w:color w:val="000000"/>
          <w:sz w:val="24"/>
        </w:rPr>
        <w:t xml:space="preserve"> </w:t>
      </w:r>
      <w:r w:rsidR="006964B1">
        <w:rPr>
          <w:rFonts w:ascii="Times New Roman" w:hAnsi="Times New Roman"/>
          <w:color w:val="000000"/>
          <w:sz w:val="24"/>
        </w:rPr>
        <w:t>Our results</w:t>
      </w:r>
      <w:r w:rsidR="006964B1" w:rsidRPr="0023520A">
        <w:rPr>
          <w:rFonts w:ascii="Times New Roman" w:hAnsi="Times New Roman"/>
          <w:color w:val="000000"/>
          <w:sz w:val="24"/>
        </w:rPr>
        <w:t xml:space="preserve"> provide two different reference points for </w:t>
      </w:r>
      <w:r w:rsidR="00303B4F">
        <w:rPr>
          <w:rFonts w:ascii="Times New Roman" w:hAnsi="Times New Roman"/>
          <w:color w:val="000000"/>
          <w:sz w:val="24"/>
        </w:rPr>
        <w:t>Gulf Sturgeon</w:t>
      </w:r>
      <w:r w:rsidR="006964B1">
        <w:rPr>
          <w:rFonts w:ascii="Times New Roman" w:hAnsi="Times New Roman"/>
          <w:color w:val="000000"/>
          <w:sz w:val="24"/>
          <w:szCs w:val="24"/>
        </w:rPr>
        <w:t xml:space="preserve"> </w:t>
      </w:r>
      <w:r w:rsidR="00BD7DA0">
        <w:rPr>
          <w:rFonts w:ascii="Times New Roman" w:hAnsi="Times New Roman"/>
          <w:color w:val="000000"/>
          <w:sz w:val="24"/>
        </w:rPr>
        <w:t>–</w:t>
      </w:r>
      <w:r w:rsidR="006964B1" w:rsidRPr="0023520A">
        <w:rPr>
          <w:rFonts w:ascii="Times New Roman" w:hAnsi="Times New Roman"/>
          <w:color w:val="000000"/>
          <w:sz w:val="24"/>
        </w:rPr>
        <w:t xml:space="preserve"> while the population at a recovery point</w:t>
      </w:r>
      <w:r w:rsidR="00BD7DA0">
        <w:rPr>
          <w:rFonts w:ascii="Times New Roman" w:hAnsi="Times New Roman"/>
          <w:color w:val="000000"/>
          <w:sz w:val="24"/>
        </w:rPr>
        <w:t>-</w:t>
      </w:r>
      <w:r w:rsidR="006964B1" w:rsidRPr="0023520A">
        <w:rPr>
          <w:rFonts w:ascii="Times New Roman" w:hAnsi="Times New Roman"/>
          <w:color w:val="000000"/>
          <w:sz w:val="24"/>
        </w:rPr>
        <w:t>in</w:t>
      </w:r>
      <w:r w:rsidR="00BD7DA0">
        <w:rPr>
          <w:rFonts w:ascii="Times New Roman" w:hAnsi="Times New Roman"/>
          <w:color w:val="000000"/>
          <w:sz w:val="24"/>
        </w:rPr>
        <w:t>-</w:t>
      </w:r>
      <w:r w:rsidR="006964B1" w:rsidRPr="0023520A">
        <w:rPr>
          <w:rFonts w:ascii="Times New Roman" w:hAnsi="Times New Roman"/>
          <w:color w:val="000000"/>
          <w:sz w:val="24"/>
        </w:rPr>
        <w:t>time of 202</w:t>
      </w:r>
      <w:r w:rsidR="00BD7DA0">
        <w:rPr>
          <w:rFonts w:ascii="Times New Roman" w:hAnsi="Times New Roman"/>
          <w:color w:val="000000"/>
          <w:sz w:val="24"/>
        </w:rPr>
        <w:t>3</w:t>
      </w:r>
      <w:r w:rsidR="006964B1" w:rsidRPr="0023520A">
        <w:rPr>
          <w:rFonts w:ascii="Times New Roman" w:hAnsi="Times New Roman"/>
          <w:color w:val="000000"/>
          <w:sz w:val="24"/>
        </w:rPr>
        <w:t xml:space="preserve"> may be much smaller than pre-exploitation levels from an abundance, age-structure, and biomass perspective, the risk to the population in terms of recruitment overfishing or </w:t>
      </w:r>
      <w:proofErr w:type="spellStart"/>
      <w:r w:rsidR="006964B1" w:rsidRPr="0023520A">
        <w:rPr>
          <w:rFonts w:ascii="Times New Roman" w:hAnsi="Times New Roman"/>
          <w:color w:val="000000"/>
          <w:sz w:val="24"/>
        </w:rPr>
        <w:t>depensatory</w:t>
      </w:r>
      <w:proofErr w:type="spellEnd"/>
      <w:r w:rsidR="006964B1" w:rsidRPr="0023520A">
        <w:rPr>
          <w:rFonts w:ascii="Times New Roman" w:hAnsi="Times New Roman"/>
          <w:color w:val="000000"/>
          <w:sz w:val="24"/>
        </w:rPr>
        <w:t xml:space="preserve"> declines in recruitment indicated by SPR m</w:t>
      </w:r>
      <w:r w:rsidR="006964B1">
        <w:rPr>
          <w:rFonts w:ascii="Times New Roman" w:hAnsi="Times New Roman"/>
          <w:color w:val="000000"/>
          <w:sz w:val="24"/>
        </w:rPr>
        <w:t>a</w:t>
      </w:r>
      <w:r w:rsidR="006964B1" w:rsidRPr="0023520A">
        <w:rPr>
          <w:rFonts w:ascii="Times New Roman" w:hAnsi="Times New Roman"/>
          <w:color w:val="000000"/>
          <w:sz w:val="24"/>
        </w:rPr>
        <w:t xml:space="preserve">y actually be </w:t>
      </w:r>
      <w:r w:rsidR="00BD7DA0">
        <w:rPr>
          <w:rFonts w:ascii="Times New Roman" w:hAnsi="Times New Roman"/>
          <w:color w:val="000000"/>
          <w:sz w:val="24"/>
        </w:rPr>
        <w:t>low</w:t>
      </w:r>
      <w:r w:rsidR="006964B1" w:rsidRPr="0023520A">
        <w:rPr>
          <w:rFonts w:ascii="Times New Roman" w:hAnsi="Times New Roman"/>
          <w:color w:val="000000"/>
          <w:sz w:val="24"/>
        </w:rPr>
        <w:t xml:space="preserve">. </w:t>
      </w:r>
      <w:r w:rsidR="006964B1" w:rsidRPr="0023520A">
        <w:rPr>
          <w:rFonts w:ascii="Times New Roman" w:hAnsi="Times New Roman"/>
          <w:sz w:val="24"/>
        </w:rPr>
        <w:t xml:space="preserve">This is an important result for </w:t>
      </w:r>
      <w:r w:rsidR="00303B4F">
        <w:rPr>
          <w:rFonts w:ascii="Times New Roman" w:hAnsi="Times New Roman"/>
          <w:sz w:val="24"/>
        </w:rPr>
        <w:t xml:space="preserve">Gulf </w:t>
      </w:r>
      <w:proofErr w:type="gramStart"/>
      <w:r w:rsidR="00303B4F">
        <w:rPr>
          <w:rFonts w:ascii="Times New Roman" w:hAnsi="Times New Roman"/>
          <w:sz w:val="24"/>
        </w:rPr>
        <w:t>Sturgeon</w:t>
      </w:r>
      <w:proofErr w:type="gramEnd"/>
      <w:r w:rsidR="008B338E">
        <w:rPr>
          <w:rFonts w:ascii="Times New Roman" w:hAnsi="Times New Roman"/>
          <w:sz w:val="24"/>
        </w:rPr>
        <w:t xml:space="preserve"> </w:t>
      </w:r>
      <w:r w:rsidR="00B553E8">
        <w:rPr>
          <w:rFonts w:ascii="Times New Roman" w:hAnsi="Times New Roman"/>
          <w:sz w:val="24"/>
        </w:rPr>
        <w:t>as a</w:t>
      </w:r>
      <w:r w:rsidR="008B338E">
        <w:rPr>
          <w:rFonts w:ascii="Times New Roman" w:hAnsi="Times New Roman"/>
          <w:sz w:val="24"/>
        </w:rPr>
        <w:t xml:space="preserve"> large population of fish does not imply low risk of extirpation if all fish are </w:t>
      </w:r>
      <w:r w:rsidR="008B338E">
        <w:rPr>
          <w:rFonts w:ascii="Times New Roman" w:hAnsi="Times New Roman"/>
          <w:sz w:val="24"/>
        </w:rPr>
        <w:lastRenderedPageBreak/>
        <w:t xml:space="preserve">relatively young. Likewise, extirpation risk may also not be low if SPR is high, but for a very small population (implying a low number of eggs overall). </w:t>
      </w:r>
    </w:p>
    <w:p w14:paraId="4DBC4EFA" w14:textId="77777777" w:rsidR="003B7527" w:rsidRPr="00CA0CE4" w:rsidRDefault="00957680" w:rsidP="005C605A">
      <w:pPr>
        <w:pStyle w:val="03Second-LevelSubheadingBOLD"/>
        <w:spacing w:after="0" w:line="480" w:lineRule="auto"/>
        <w:rPr>
          <w:b w:val="0"/>
          <w:i/>
        </w:rPr>
      </w:pPr>
      <w:r w:rsidRPr="00CA0CE4">
        <w:rPr>
          <w:b w:val="0"/>
          <w:i/>
        </w:rPr>
        <w:t>Increasing recruitment</w:t>
      </w:r>
    </w:p>
    <w:p w14:paraId="2733C462" w14:textId="0D9CECEC" w:rsidR="00EC7961" w:rsidRDefault="006055F3" w:rsidP="00CF060D">
      <w:pPr>
        <w:spacing w:line="480" w:lineRule="auto"/>
        <w:ind w:firstLine="720"/>
        <w:rPr>
          <w:rFonts w:ascii="Times New Roman" w:hAnsi="Times New Roman"/>
          <w:color w:val="000000"/>
          <w:sz w:val="24"/>
          <w:szCs w:val="24"/>
        </w:rPr>
      </w:pPr>
      <w:r>
        <w:rPr>
          <w:rFonts w:ascii="Times New Roman" w:hAnsi="Times New Roman"/>
          <w:color w:val="000000"/>
          <w:sz w:val="24"/>
          <w:szCs w:val="24"/>
        </w:rPr>
        <w:t>Gross et al. (2002) suggested that sturgeon population growth is most sensitive to age-specific young-of-year and juvenile survival.  Similarly, o</w:t>
      </w:r>
      <w:r w:rsidR="00CF060D">
        <w:rPr>
          <w:rFonts w:ascii="Times New Roman" w:hAnsi="Times New Roman"/>
          <w:color w:val="000000"/>
          <w:sz w:val="24"/>
          <w:szCs w:val="24"/>
        </w:rPr>
        <w:t xml:space="preserve">ur model predicted improvements to the Apalachicola </w:t>
      </w:r>
      <w:r w:rsidR="00303B4F">
        <w:rPr>
          <w:rFonts w:ascii="Times New Roman" w:hAnsi="Times New Roman"/>
          <w:color w:val="000000"/>
          <w:sz w:val="24"/>
          <w:szCs w:val="24"/>
        </w:rPr>
        <w:t>Gulf Sturgeon</w:t>
      </w:r>
      <w:r w:rsidR="00CF060D">
        <w:rPr>
          <w:rFonts w:ascii="Times New Roman" w:hAnsi="Times New Roman"/>
          <w:color w:val="000000"/>
          <w:sz w:val="24"/>
          <w:szCs w:val="24"/>
        </w:rPr>
        <w:t xml:space="preserve"> population recovery rate from increased recruitment.</w:t>
      </w:r>
      <w:r w:rsidR="00AA5087">
        <w:rPr>
          <w:rFonts w:ascii="Times New Roman" w:hAnsi="Times New Roman"/>
          <w:color w:val="000000"/>
          <w:sz w:val="24"/>
          <w:szCs w:val="24"/>
        </w:rPr>
        <w:t xml:space="preserve"> </w:t>
      </w:r>
      <w:proofErr w:type="gramStart"/>
      <w:r w:rsidR="00CF060D">
        <w:rPr>
          <w:rFonts w:ascii="Times New Roman" w:hAnsi="Times New Roman"/>
          <w:color w:val="000000"/>
          <w:sz w:val="24"/>
          <w:szCs w:val="24"/>
        </w:rPr>
        <w:t>This could be achieved in several ways</w:t>
      </w:r>
      <w:r w:rsidR="00BD7DA0">
        <w:rPr>
          <w:rFonts w:ascii="Times New Roman" w:hAnsi="Times New Roman"/>
          <w:color w:val="000000"/>
          <w:sz w:val="24"/>
          <w:szCs w:val="24"/>
        </w:rPr>
        <w:t>,</w:t>
      </w:r>
      <w:r w:rsidR="00CF060D">
        <w:rPr>
          <w:rFonts w:ascii="Times New Roman" w:hAnsi="Times New Roman"/>
          <w:color w:val="000000"/>
          <w:sz w:val="24"/>
          <w:szCs w:val="24"/>
        </w:rPr>
        <w:t xml:space="preserve"> including a</w:t>
      </w:r>
      <w:r w:rsidR="00AA4A07" w:rsidRPr="00CA0CE4">
        <w:rPr>
          <w:rFonts w:ascii="Times New Roman" w:hAnsi="Times New Roman"/>
          <w:color w:val="000000"/>
          <w:sz w:val="24"/>
          <w:szCs w:val="24"/>
        </w:rPr>
        <w:t xml:space="preserve">llowing passage to habitat upstream of </w:t>
      </w:r>
      <w:r w:rsidR="00571B58">
        <w:rPr>
          <w:rFonts w:ascii="Times New Roman" w:hAnsi="Times New Roman"/>
          <w:color w:val="000000"/>
          <w:sz w:val="24"/>
          <w:szCs w:val="24"/>
        </w:rPr>
        <w:t>JWLD</w:t>
      </w:r>
      <w:r w:rsidR="00CF060D">
        <w:rPr>
          <w:rFonts w:ascii="Times New Roman" w:hAnsi="Times New Roman"/>
          <w:color w:val="000000"/>
          <w:sz w:val="24"/>
          <w:szCs w:val="24"/>
        </w:rPr>
        <w:t xml:space="preserve"> to </w:t>
      </w:r>
      <w:r w:rsidR="00957680" w:rsidRPr="00CA0CE4">
        <w:rPr>
          <w:rFonts w:ascii="Times New Roman" w:hAnsi="Times New Roman"/>
          <w:color w:val="000000"/>
          <w:sz w:val="24"/>
          <w:szCs w:val="24"/>
        </w:rPr>
        <w:t>access historical spawning areas</w:t>
      </w:r>
      <w:r w:rsidR="00973C10">
        <w:rPr>
          <w:rFonts w:ascii="Times New Roman" w:hAnsi="Times New Roman"/>
          <w:color w:val="000000"/>
          <w:sz w:val="24"/>
          <w:szCs w:val="24"/>
        </w:rPr>
        <w:t xml:space="preserve"> (if spawning habitat is still </w:t>
      </w:r>
      <w:r w:rsidR="00973C10" w:rsidRPr="00973C10">
        <w:rPr>
          <w:rFonts w:ascii="Times New Roman" w:hAnsi="Times New Roman"/>
          <w:color w:val="000000"/>
          <w:sz w:val="24"/>
          <w:szCs w:val="24"/>
        </w:rPr>
        <w:t>available)</w:t>
      </w:r>
      <w:r w:rsidR="00BD7DA0" w:rsidRPr="00973C10">
        <w:rPr>
          <w:rFonts w:ascii="Times New Roman" w:hAnsi="Times New Roman"/>
          <w:color w:val="000000"/>
          <w:sz w:val="24"/>
          <w:szCs w:val="24"/>
        </w:rPr>
        <w:t>;</w:t>
      </w:r>
      <w:r w:rsidR="00AA5087" w:rsidRPr="00973C10">
        <w:rPr>
          <w:rFonts w:ascii="Times New Roman" w:hAnsi="Times New Roman"/>
          <w:color w:val="000000"/>
          <w:sz w:val="24"/>
          <w:szCs w:val="24"/>
        </w:rPr>
        <w:t xml:space="preserve"> </w:t>
      </w:r>
      <w:r w:rsidR="00BD7DA0" w:rsidRPr="00973C10">
        <w:rPr>
          <w:rFonts w:ascii="Times New Roman" w:hAnsi="Times New Roman"/>
          <w:color w:val="000000"/>
          <w:sz w:val="24"/>
          <w:szCs w:val="24"/>
        </w:rPr>
        <w:t>b</w:t>
      </w:r>
      <w:r w:rsidR="00AA4A07" w:rsidRPr="00973C10">
        <w:rPr>
          <w:rFonts w:ascii="Times New Roman" w:hAnsi="Times New Roman"/>
          <w:color w:val="000000"/>
          <w:sz w:val="24"/>
          <w:szCs w:val="24"/>
        </w:rPr>
        <w:t xml:space="preserve">ut </w:t>
      </w:r>
      <w:r w:rsidR="007E1CA6" w:rsidRPr="00973C10">
        <w:rPr>
          <w:rFonts w:ascii="Times New Roman" w:hAnsi="Times New Roman"/>
          <w:color w:val="000000"/>
          <w:sz w:val="24"/>
          <w:szCs w:val="24"/>
        </w:rPr>
        <w:t>these actions could be deleterious unless</w:t>
      </w:r>
      <w:r w:rsidR="00973C10" w:rsidRPr="00973C10">
        <w:rPr>
          <w:rFonts w:ascii="Times New Roman" w:hAnsi="Times New Roman"/>
          <w:color w:val="000000"/>
          <w:sz w:val="24"/>
          <w:szCs w:val="24"/>
        </w:rPr>
        <w:t xml:space="preserve"> </w:t>
      </w:r>
      <w:r w:rsidR="00973C10" w:rsidRPr="00DC34F3">
        <w:rPr>
          <w:rFonts w:ascii="Times New Roman" w:hAnsi="Times New Roman"/>
          <w:color w:val="000000"/>
          <w:sz w:val="24"/>
          <w:szCs w:val="24"/>
        </w:rPr>
        <w:t>in-river</w:t>
      </w:r>
      <w:r w:rsidR="00973C10" w:rsidRPr="00711F19">
        <w:rPr>
          <w:rFonts w:ascii="Times New Roman" w:hAnsi="Times New Roman"/>
          <w:color w:val="000000"/>
          <w:sz w:val="24"/>
          <w:szCs w:val="24"/>
        </w:rPr>
        <w:t xml:space="preserve"> rearing habitat (</w:t>
      </w:r>
      <w:r w:rsidR="00973C10" w:rsidRPr="007E7C8E">
        <w:rPr>
          <w:rFonts w:ascii="Times New Roman" w:hAnsi="Times New Roman"/>
          <w:sz w:val="24"/>
          <w:szCs w:val="24"/>
        </w:rPr>
        <w:t xml:space="preserve">Auer and Baker 2002; </w:t>
      </w:r>
      <w:proofErr w:type="spellStart"/>
      <w:r w:rsidR="00973C10" w:rsidRPr="007E7C8E">
        <w:rPr>
          <w:rFonts w:ascii="Times New Roman" w:hAnsi="Times New Roman"/>
          <w:sz w:val="24"/>
          <w:szCs w:val="24"/>
        </w:rPr>
        <w:t>Braaten</w:t>
      </w:r>
      <w:proofErr w:type="spellEnd"/>
      <w:r w:rsidR="00973C10" w:rsidRPr="007E7C8E">
        <w:rPr>
          <w:rFonts w:ascii="Times New Roman" w:hAnsi="Times New Roman"/>
          <w:sz w:val="24"/>
          <w:szCs w:val="24"/>
        </w:rPr>
        <w:t xml:space="preserve"> et al. 2008; </w:t>
      </w:r>
      <w:proofErr w:type="spellStart"/>
      <w:r w:rsidR="00973C10" w:rsidRPr="007E7C8E">
        <w:rPr>
          <w:rFonts w:ascii="Times New Roman" w:hAnsi="Times New Roman"/>
          <w:sz w:val="24"/>
          <w:szCs w:val="24"/>
        </w:rPr>
        <w:t>Mailhot</w:t>
      </w:r>
      <w:proofErr w:type="spellEnd"/>
      <w:r w:rsidR="00973C10" w:rsidRPr="007E7C8E">
        <w:rPr>
          <w:rFonts w:ascii="Times New Roman" w:hAnsi="Times New Roman"/>
          <w:sz w:val="24"/>
          <w:szCs w:val="24"/>
        </w:rPr>
        <w:t xml:space="preserve"> et al</w:t>
      </w:r>
      <w:r w:rsidR="00973C10">
        <w:rPr>
          <w:rFonts w:ascii="Times New Roman" w:hAnsi="Times New Roman"/>
          <w:sz w:val="24"/>
          <w:szCs w:val="24"/>
        </w:rPr>
        <w:t>.</w:t>
      </w:r>
      <w:r w:rsidR="00973C10" w:rsidRPr="007E7C8E">
        <w:rPr>
          <w:rFonts w:ascii="Times New Roman" w:hAnsi="Times New Roman"/>
          <w:sz w:val="24"/>
          <w:szCs w:val="24"/>
        </w:rPr>
        <w:t xml:space="preserve"> 2011</w:t>
      </w:r>
      <w:r w:rsidR="0073619D">
        <w:rPr>
          <w:rFonts w:ascii="Times New Roman" w:hAnsi="Times New Roman"/>
          <w:sz w:val="24"/>
          <w:szCs w:val="24"/>
        </w:rPr>
        <w:t>) exists</w:t>
      </w:r>
      <w:r w:rsidR="00973C10" w:rsidRPr="007E7C8E">
        <w:rPr>
          <w:rFonts w:ascii="Times New Roman" w:hAnsi="Times New Roman"/>
          <w:sz w:val="24"/>
          <w:szCs w:val="24"/>
        </w:rPr>
        <w:t xml:space="preserve"> including downstream passage for all life stages allowing</w:t>
      </w:r>
      <w:r w:rsidR="00017B43">
        <w:rPr>
          <w:rFonts w:ascii="Times New Roman" w:hAnsi="Times New Roman"/>
          <w:sz w:val="24"/>
          <w:szCs w:val="24"/>
        </w:rPr>
        <w:t xml:space="preserve"> </w:t>
      </w:r>
      <w:r w:rsidR="00303B4F">
        <w:rPr>
          <w:rFonts w:ascii="Times New Roman" w:hAnsi="Times New Roman"/>
          <w:color w:val="000000"/>
          <w:sz w:val="24"/>
          <w:szCs w:val="24"/>
        </w:rPr>
        <w:t>Gulf Sturgeon</w:t>
      </w:r>
      <w:r w:rsidR="00CF060D" w:rsidRPr="00973C10">
        <w:rPr>
          <w:rFonts w:ascii="Times New Roman" w:hAnsi="Times New Roman"/>
          <w:color w:val="000000"/>
          <w:sz w:val="24"/>
          <w:szCs w:val="24"/>
        </w:rPr>
        <w:t xml:space="preserve"> return to the Gulf of Mexic</w:t>
      </w:r>
      <w:r w:rsidR="00973C10" w:rsidRPr="00973C10">
        <w:rPr>
          <w:rFonts w:ascii="Times New Roman" w:hAnsi="Times New Roman"/>
          <w:color w:val="000000"/>
          <w:sz w:val="24"/>
          <w:szCs w:val="24"/>
        </w:rPr>
        <w:t>o</w:t>
      </w:r>
      <w:r w:rsidR="007E1CA6" w:rsidRPr="00973C10">
        <w:rPr>
          <w:rFonts w:ascii="Times New Roman" w:hAnsi="Times New Roman"/>
          <w:color w:val="000000"/>
          <w:sz w:val="24"/>
          <w:szCs w:val="24"/>
        </w:rPr>
        <w:t>.</w:t>
      </w:r>
      <w:proofErr w:type="gramEnd"/>
      <w:r w:rsidR="00AA5087" w:rsidRPr="00973C10">
        <w:rPr>
          <w:rFonts w:ascii="Times New Roman" w:hAnsi="Times New Roman"/>
          <w:color w:val="000000"/>
          <w:sz w:val="24"/>
          <w:szCs w:val="24"/>
        </w:rPr>
        <w:t xml:space="preserve"> </w:t>
      </w:r>
    </w:p>
    <w:p w14:paraId="4A3AE115" w14:textId="2BEE25DF" w:rsidR="00AA5087" w:rsidRDefault="005212D4" w:rsidP="00CF060D">
      <w:pPr>
        <w:spacing w:line="480" w:lineRule="auto"/>
        <w:ind w:firstLine="720"/>
        <w:rPr>
          <w:rFonts w:ascii="Times New Roman" w:hAnsi="Times New Roman"/>
          <w:sz w:val="24"/>
          <w:szCs w:val="24"/>
        </w:rPr>
      </w:pPr>
      <w:r w:rsidRPr="00973C10">
        <w:rPr>
          <w:rFonts w:ascii="Times New Roman" w:hAnsi="Times New Roman"/>
          <w:color w:val="000000"/>
          <w:sz w:val="24"/>
          <w:szCs w:val="24"/>
        </w:rPr>
        <w:t>A</w:t>
      </w:r>
      <w:r w:rsidR="00CA04DD" w:rsidRPr="00973C10">
        <w:rPr>
          <w:rFonts w:ascii="Times New Roman" w:hAnsi="Times New Roman"/>
          <w:color w:val="000000"/>
          <w:sz w:val="24"/>
          <w:szCs w:val="24"/>
        </w:rPr>
        <w:t xml:space="preserve">lternative </w:t>
      </w:r>
      <w:r w:rsidR="00CA04DD" w:rsidRPr="00DC34F3">
        <w:rPr>
          <w:rFonts w:ascii="Times New Roman" w:hAnsi="Times New Roman"/>
          <w:color w:val="000000"/>
          <w:sz w:val="24"/>
          <w:szCs w:val="24"/>
        </w:rPr>
        <w:t>approaches to increasing spawning site access may prove less risky than</w:t>
      </w:r>
      <w:r w:rsidR="00CA04DD" w:rsidRPr="00CA0CE4">
        <w:rPr>
          <w:rFonts w:ascii="Times New Roman" w:hAnsi="Times New Roman"/>
          <w:color w:val="000000"/>
          <w:sz w:val="24"/>
          <w:szCs w:val="24"/>
        </w:rPr>
        <w:t xml:space="preserve"> upstream passage.</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Construction of artificial spawning areas has proven to be effective for increasing recruitment success of</w:t>
      </w:r>
      <w:r w:rsidR="006E7519">
        <w:rPr>
          <w:rFonts w:ascii="Times New Roman" w:hAnsi="Times New Roman"/>
          <w:color w:val="000000"/>
          <w:sz w:val="24"/>
          <w:szCs w:val="24"/>
        </w:rPr>
        <w:t xml:space="preserve"> other sturgeon species (</w:t>
      </w:r>
      <w:proofErr w:type="spellStart"/>
      <w:r w:rsidR="006E7519">
        <w:rPr>
          <w:rFonts w:ascii="Times New Roman" w:hAnsi="Times New Roman"/>
          <w:color w:val="000000"/>
          <w:sz w:val="24"/>
          <w:szCs w:val="24"/>
        </w:rPr>
        <w:t>Khoros</w:t>
      </w:r>
      <w:r w:rsidR="00CA04DD" w:rsidRPr="00CA0CE4">
        <w:rPr>
          <w:rFonts w:ascii="Times New Roman" w:hAnsi="Times New Roman"/>
          <w:color w:val="000000"/>
          <w:sz w:val="24"/>
          <w:szCs w:val="24"/>
        </w:rPr>
        <w:t>h</w:t>
      </w:r>
      <w:r w:rsidR="006E7519">
        <w:rPr>
          <w:rFonts w:ascii="Times New Roman" w:hAnsi="Times New Roman"/>
          <w:color w:val="000000"/>
          <w:sz w:val="24"/>
          <w:szCs w:val="24"/>
        </w:rPr>
        <w:t>k</w:t>
      </w:r>
      <w:r w:rsidR="00CA04DD" w:rsidRPr="00CA0CE4">
        <w:rPr>
          <w:rFonts w:ascii="Times New Roman" w:hAnsi="Times New Roman"/>
          <w:color w:val="000000"/>
          <w:sz w:val="24"/>
          <w:szCs w:val="24"/>
        </w:rPr>
        <w:t>o</w:t>
      </w:r>
      <w:proofErr w:type="spellEnd"/>
      <w:r w:rsidR="00CA04DD" w:rsidRPr="00CA0CE4">
        <w:rPr>
          <w:rFonts w:ascii="Times New Roman" w:hAnsi="Times New Roman"/>
          <w:color w:val="000000"/>
          <w:sz w:val="24"/>
          <w:szCs w:val="24"/>
        </w:rPr>
        <w:t xml:space="preserve"> and Vlasenko 1970</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w:t>
      </w:r>
      <w:proofErr w:type="spellStart"/>
      <w:r w:rsidR="00CA04DD" w:rsidRPr="00CA0CE4">
        <w:rPr>
          <w:rFonts w:ascii="Times New Roman" w:hAnsi="Times New Roman"/>
          <w:color w:val="000000"/>
          <w:sz w:val="24"/>
          <w:szCs w:val="24"/>
        </w:rPr>
        <w:t>LaHaye</w:t>
      </w:r>
      <w:proofErr w:type="spellEnd"/>
      <w:r w:rsidR="00CA04DD" w:rsidRPr="00CA0CE4">
        <w:rPr>
          <w:rFonts w:ascii="Times New Roman" w:hAnsi="Times New Roman"/>
          <w:color w:val="000000"/>
          <w:sz w:val="24"/>
          <w:szCs w:val="24"/>
        </w:rPr>
        <w:t xml:space="preserve"> et al. 1992</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Johnson et al. 2006) and </w:t>
      </w:r>
      <w:proofErr w:type="gramStart"/>
      <w:r w:rsidR="00CA04DD" w:rsidRPr="00CA0CE4">
        <w:rPr>
          <w:rFonts w:ascii="Times New Roman" w:hAnsi="Times New Roman"/>
          <w:color w:val="000000"/>
          <w:sz w:val="24"/>
          <w:szCs w:val="24"/>
        </w:rPr>
        <w:t>has previously been recommended</w:t>
      </w:r>
      <w:proofErr w:type="gramEnd"/>
      <w:r w:rsidR="00CA04DD" w:rsidRPr="00CA0CE4">
        <w:rPr>
          <w:rFonts w:ascii="Times New Roman" w:hAnsi="Times New Roman"/>
          <w:color w:val="000000"/>
          <w:sz w:val="24"/>
          <w:szCs w:val="24"/>
        </w:rPr>
        <w:t xml:space="preserve"> as an experimental management action in the Apalachicola River (</w:t>
      </w:r>
      <w:proofErr w:type="spellStart"/>
      <w:r w:rsidR="00CA04DD" w:rsidRPr="00CA0CE4">
        <w:rPr>
          <w:rFonts w:ascii="Times New Roman" w:hAnsi="Times New Roman"/>
          <w:color w:val="000000"/>
          <w:sz w:val="24"/>
          <w:szCs w:val="24"/>
        </w:rPr>
        <w:t>Wakeford</w:t>
      </w:r>
      <w:proofErr w:type="spellEnd"/>
      <w:r w:rsidR="00CA04DD" w:rsidRPr="00CA0CE4">
        <w:rPr>
          <w:rFonts w:ascii="Times New Roman" w:hAnsi="Times New Roman"/>
          <w:color w:val="000000"/>
          <w:sz w:val="24"/>
          <w:szCs w:val="24"/>
        </w:rPr>
        <w:t xml:space="preserve"> 2001).</w:t>
      </w:r>
      <w:r w:rsidR="00AA5087">
        <w:rPr>
          <w:rFonts w:ascii="Times New Roman" w:hAnsi="Times New Roman"/>
          <w:color w:val="000000"/>
          <w:sz w:val="24"/>
          <w:szCs w:val="24"/>
        </w:rPr>
        <w:t xml:space="preserve"> </w:t>
      </w:r>
      <w:r w:rsidR="00531A24" w:rsidRPr="00CA0CE4">
        <w:rPr>
          <w:rFonts w:ascii="Times New Roman" w:hAnsi="Times New Roman"/>
          <w:color w:val="000000"/>
          <w:sz w:val="24"/>
          <w:szCs w:val="24"/>
        </w:rPr>
        <w:t>Bradford et al. (1997) suggested that in-river rearing area</w:t>
      </w:r>
      <w:r w:rsidR="00BD7DA0">
        <w:rPr>
          <w:rFonts w:ascii="Times New Roman" w:hAnsi="Times New Roman"/>
          <w:color w:val="000000"/>
          <w:sz w:val="24"/>
          <w:szCs w:val="24"/>
        </w:rPr>
        <w:t>s</w:t>
      </w:r>
      <w:r w:rsidR="00531A24" w:rsidRPr="00CA0CE4">
        <w:rPr>
          <w:rFonts w:ascii="Times New Roman" w:hAnsi="Times New Roman"/>
          <w:color w:val="000000"/>
          <w:sz w:val="24"/>
          <w:szCs w:val="24"/>
        </w:rPr>
        <w:t xml:space="preserve"> might be a limiting factor for salmon </w:t>
      </w:r>
      <w:proofErr w:type="spellStart"/>
      <w:r w:rsidR="00531A24" w:rsidRPr="00CA0CE4">
        <w:rPr>
          <w:rFonts w:ascii="Times New Roman" w:hAnsi="Times New Roman"/>
          <w:color w:val="000000"/>
          <w:sz w:val="24"/>
          <w:szCs w:val="24"/>
        </w:rPr>
        <w:t>smolt</w:t>
      </w:r>
      <w:proofErr w:type="spellEnd"/>
      <w:r w:rsidR="00531A24" w:rsidRPr="00CA0CE4">
        <w:rPr>
          <w:rFonts w:ascii="Times New Roman" w:hAnsi="Times New Roman"/>
          <w:color w:val="000000"/>
          <w:sz w:val="24"/>
          <w:szCs w:val="24"/>
        </w:rPr>
        <w:t xml:space="preserve"> production, while w</w:t>
      </w:r>
      <w:r w:rsidR="00531A24" w:rsidRPr="00CA0CE4">
        <w:rPr>
          <w:rFonts w:ascii="Times New Roman" w:hAnsi="Times New Roman"/>
          <w:sz w:val="24"/>
          <w:szCs w:val="24"/>
        </w:rPr>
        <w:t xml:space="preserve">atershed and flow regime alterations have been identified as the primary cause of </w:t>
      </w:r>
      <w:r w:rsidR="00BD7DA0">
        <w:rPr>
          <w:rFonts w:ascii="Times New Roman" w:hAnsi="Times New Roman"/>
          <w:sz w:val="24"/>
          <w:szCs w:val="24"/>
        </w:rPr>
        <w:t xml:space="preserve">the </w:t>
      </w:r>
      <w:r w:rsidR="00531A24" w:rsidRPr="00CA0CE4">
        <w:rPr>
          <w:rFonts w:ascii="Times New Roman" w:hAnsi="Times New Roman"/>
          <w:sz w:val="24"/>
          <w:szCs w:val="24"/>
        </w:rPr>
        <w:t xml:space="preserve">failed recruitment and ultimate decline of the Kootenai River </w:t>
      </w:r>
      <w:r w:rsidR="00106918">
        <w:rPr>
          <w:rFonts w:ascii="Times New Roman" w:hAnsi="Times New Roman"/>
          <w:sz w:val="24"/>
          <w:szCs w:val="24"/>
        </w:rPr>
        <w:t>W</w:t>
      </w:r>
      <w:r w:rsidR="00106918" w:rsidRPr="00CA0CE4">
        <w:rPr>
          <w:rFonts w:ascii="Times New Roman" w:hAnsi="Times New Roman"/>
          <w:sz w:val="24"/>
          <w:szCs w:val="24"/>
        </w:rPr>
        <w:t xml:space="preserve">hite </w:t>
      </w:r>
      <w:r w:rsidR="00106918">
        <w:rPr>
          <w:rFonts w:ascii="Times New Roman" w:hAnsi="Times New Roman"/>
          <w:sz w:val="24"/>
          <w:szCs w:val="24"/>
        </w:rPr>
        <w:t>S</w:t>
      </w:r>
      <w:r w:rsidR="00106918" w:rsidRPr="00CA0CE4">
        <w:rPr>
          <w:rFonts w:ascii="Times New Roman" w:hAnsi="Times New Roman"/>
          <w:sz w:val="24"/>
          <w:szCs w:val="24"/>
        </w:rPr>
        <w:t xml:space="preserve">turgeon </w:t>
      </w:r>
      <w:r w:rsidR="00531A24" w:rsidRPr="00CA0CE4">
        <w:rPr>
          <w:rFonts w:ascii="Times New Roman" w:hAnsi="Times New Roman"/>
          <w:sz w:val="24"/>
          <w:szCs w:val="24"/>
        </w:rPr>
        <w:t>population (</w:t>
      </w:r>
      <w:proofErr w:type="spellStart"/>
      <w:r w:rsidR="00531A24" w:rsidRPr="00CA0CE4">
        <w:rPr>
          <w:rFonts w:ascii="Times New Roman" w:hAnsi="Times New Roman"/>
          <w:sz w:val="24"/>
          <w:szCs w:val="24"/>
        </w:rPr>
        <w:t>Paragamian</w:t>
      </w:r>
      <w:proofErr w:type="spellEnd"/>
      <w:r w:rsidR="00531A24" w:rsidRPr="00CA0CE4">
        <w:rPr>
          <w:rFonts w:ascii="Times New Roman" w:hAnsi="Times New Roman"/>
          <w:sz w:val="24"/>
          <w:szCs w:val="24"/>
        </w:rPr>
        <w:t xml:space="preserve"> et al. 2005).</w:t>
      </w:r>
      <w:r w:rsidR="00AA5087">
        <w:rPr>
          <w:rFonts w:ascii="Times New Roman" w:hAnsi="Times New Roman"/>
          <w:sz w:val="24"/>
          <w:szCs w:val="24"/>
        </w:rPr>
        <w:t xml:space="preserve"> </w:t>
      </w:r>
      <w:r w:rsidR="00531A24" w:rsidRPr="00CA0CE4">
        <w:rPr>
          <w:rFonts w:ascii="Times New Roman" w:hAnsi="Times New Roman"/>
          <w:sz w:val="24"/>
          <w:szCs w:val="24"/>
        </w:rPr>
        <w:t xml:space="preserve">McAdam (2015) identified increased fine substrates </w:t>
      </w:r>
      <w:r w:rsidR="00531A24">
        <w:rPr>
          <w:rFonts w:ascii="Times New Roman" w:hAnsi="Times New Roman"/>
          <w:sz w:val="24"/>
          <w:szCs w:val="24"/>
        </w:rPr>
        <w:t>(likely due to</w:t>
      </w:r>
      <w:r w:rsidR="00BD7DA0">
        <w:rPr>
          <w:rFonts w:ascii="Times New Roman" w:hAnsi="Times New Roman"/>
          <w:sz w:val="24"/>
          <w:szCs w:val="24"/>
        </w:rPr>
        <w:t xml:space="preserve"> dams </w:t>
      </w:r>
      <w:r w:rsidR="00C75163">
        <w:rPr>
          <w:rFonts w:ascii="Times New Roman" w:hAnsi="Times New Roman"/>
          <w:sz w:val="24"/>
          <w:szCs w:val="24"/>
        </w:rPr>
        <w:t>blocking</w:t>
      </w:r>
      <w:r w:rsidR="00531A24">
        <w:rPr>
          <w:rFonts w:ascii="Times New Roman" w:hAnsi="Times New Roman"/>
          <w:sz w:val="24"/>
          <w:szCs w:val="24"/>
        </w:rPr>
        <w:t xml:space="preserve"> seasonal high flows that scoured substrate) </w:t>
      </w:r>
      <w:r w:rsidR="00531A24" w:rsidRPr="00CA0CE4">
        <w:rPr>
          <w:rFonts w:ascii="Times New Roman" w:hAnsi="Times New Roman"/>
          <w:sz w:val="24"/>
          <w:szCs w:val="24"/>
        </w:rPr>
        <w:t xml:space="preserve">at spawning sites as the most likely explanation for </w:t>
      </w:r>
      <w:r w:rsidR="00E10BFE">
        <w:rPr>
          <w:rFonts w:ascii="Times New Roman" w:hAnsi="Times New Roman"/>
          <w:sz w:val="24"/>
          <w:szCs w:val="24"/>
        </w:rPr>
        <w:t>W</w:t>
      </w:r>
      <w:r w:rsidR="00E10BFE" w:rsidRPr="00CA0CE4">
        <w:rPr>
          <w:rFonts w:ascii="Times New Roman" w:hAnsi="Times New Roman"/>
          <w:sz w:val="24"/>
          <w:szCs w:val="24"/>
        </w:rPr>
        <w:t xml:space="preserve">hite </w:t>
      </w:r>
      <w:r w:rsidR="00E10BFE">
        <w:rPr>
          <w:rFonts w:ascii="Times New Roman" w:hAnsi="Times New Roman"/>
          <w:sz w:val="24"/>
          <w:szCs w:val="24"/>
        </w:rPr>
        <w:t>S</w:t>
      </w:r>
      <w:r w:rsidR="00E10BFE" w:rsidRPr="00CA0CE4">
        <w:rPr>
          <w:rFonts w:ascii="Times New Roman" w:hAnsi="Times New Roman"/>
          <w:sz w:val="24"/>
          <w:szCs w:val="24"/>
        </w:rPr>
        <w:t xml:space="preserve">turgeon </w:t>
      </w:r>
      <w:r w:rsidR="00531A24" w:rsidRPr="00CA0CE4">
        <w:rPr>
          <w:rFonts w:ascii="Times New Roman" w:hAnsi="Times New Roman"/>
          <w:sz w:val="24"/>
          <w:szCs w:val="24"/>
        </w:rPr>
        <w:t>recruitment failure in the Columbia River</w:t>
      </w:r>
      <w:r w:rsidR="00377B8E">
        <w:rPr>
          <w:rFonts w:ascii="Times New Roman" w:hAnsi="Times New Roman"/>
          <w:sz w:val="24"/>
          <w:szCs w:val="24"/>
        </w:rPr>
        <w:t>, Washington</w:t>
      </w:r>
      <w:r w:rsidR="00531A24" w:rsidRPr="00CA0CE4">
        <w:rPr>
          <w:rFonts w:ascii="Times New Roman" w:hAnsi="Times New Roman"/>
          <w:sz w:val="24"/>
          <w:szCs w:val="24"/>
        </w:rPr>
        <w:t>.</w:t>
      </w:r>
      <w:r w:rsidR="00AA5087">
        <w:rPr>
          <w:rFonts w:ascii="Times New Roman" w:hAnsi="Times New Roman"/>
          <w:sz w:val="24"/>
          <w:szCs w:val="24"/>
        </w:rPr>
        <w:t xml:space="preserve"> </w:t>
      </w:r>
      <w:r w:rsidR="00EC7961">
        <w:rPr>
          <w:rFonts w:ascii="Times New Roman" w:hAnsi="Times New Roman"/>
          <w:sz w:val="24"/>
          <w:szCs w:val="24"/>
        </w:rPr>
        <w:t xml:space="preserve">Hydroelectric dam operations may have an effect of both sturgeon spawning behavior (Auer </w:t>
      </w:r>
      <w:r w:rsidR="00EC7961">
        <w:rPr>
          <w:rFonts w:ascii="Times New Roman" w:hAnsi="Times New Roman"/>
          <w:sz w:val="24"/>
          <w:szCs w:val="24"/>
        </w:rPr>
        <w:lastRenderedPageBreak/>
        <w:t>1996) and abundance (</w:t>
      </w:r>
      <w:proofErr w:type="spellStart"/>
      <w:r w:rsidR="00EC7961">
        <w:rPr>
          <w:rFonts w:ascii="Times New Roman" w:hAnsi="Times New Roman"/>
          <w:sz w:val="24"/>
          <w:szCs w:val="24"/>
        </w:rPr>
        <w:t>Haxton</w:t>
      </w:r>
      <w:proofErr w:type="spellEnd"/>
      <w:r w:rsidR="00EC7961">
        <w:rPr>
          <w:rFonts w:ascii="Times New Roman" w:hAnsi="Times New Roman"/>
          <w:sz w:val="24"/>
          <w:szCs w:val="24"/>
        </w:rPr>
        <w:t xml:space="preserve"> et al.</w:t>
      </w:r>
      <w:r w:rsidR="00170B13">
        <w:rPr>
          <w:rFonts w:ascii="Times New Roman" w:hAnsi="Times New Roman"/>
          <w:sz w:val="24"/>
          <w:szCs w:val="24"/>
        </w:rPr>
        <w:t xml:space="preserve"> 2015)</w:t>
      </w:r>
      <w:r w:rsidR="00EC7961">
        <w:rPr>
          <w:rFonts w:ascii="Times New Roman" w:hAnsi="Times New Roman"/>
          <w:sz w:val="24"/>
          <w:szCs w:val="24"/>
        </w:rPr>
        <w:t xml:space="preserve">, with run-of-river flows </w:t>
      </w:r>
      <w:r w:rsidR="00017B43">
        <w:rPr>
          <w:rFonts w:ascii="Times New Roman" w:hAnsi="Times New Roman"/>
          <w:sz w:val="24"/>
          <w:szCs w:val="24"/>
        </w:rPr>
        <w:t>likely</w:t>
      </w:r>
      <w:r w:rsidR="00EC7961">
        <w:rPr>
          <w:rFonts w:ascii="Times New Roman" w:hAnsi="Times New Roman"/>
          <w:sz w:val="24"/>
          <w:szCs w:val="24"/>
        </w:rPr>
        <w:t xml:space="preserve"> less detrimental to populations than peaking flows.  </w:t>
      </w:r>
      <w:r w:rsidR="00531A24" w:rsidRPr="00CA0CE4">
        <w:rPr>
          <w:rFonts w:ascii="Times New Roman" w:hAnsi="Times New Roman"/>
          <w:sz w:val="24"/>
          <w:szCs w:val="24"/>
        </w:rPr>
        <w:t xml:space="preserve">Studies have suggested that recruitment in Suwannee River </w:t>
      </w:r>
      <w:r w:rsidR="00303B4F">
        <w:rPr>
          <w:rFonts w:ascii="Times New Roman" w:hAnsi="Times New Roman"/>
          <w:sz w:val="24"/>
          <w:szCs w:val="24"/>
        </w:rPr>
        <w:t>Gulf Sturgeon</w:t>
      </w:r>
      <w:r w:rsidR="00531A24" w:rsidRPr="00CA0CE4">
        <w:rPr>
          <w:rFonts w:ascii="Times New Roman" w:hAnsi="Times New Roman"/>
          <w:sz w:val="24"/>
          <w:szCs w:val="24"/>
        </w:rPr>
        <w:t xml:space="preserve"> (Randall and </w:t>
      </w:r>
      <w:proofErr w:type="spellStart"/>
      <w:r w:rsidR="00531A24" w:rsidRPr="00CA0CE4">
        <w:rPr>
          <w:rFonts w:ascii="Times New Roman" w:hAnsi="Times New Roman"/>
          <w:sz w:val="24"/>
          <w:szCs w:val="24"/>
        </w:rPr>
        <w:t>Sulak</w:t>
      </w:r>
      <w:proofErr w:type="spellEnd"/>
      <w:r w:rsidR="00531A24" w:rsidRPr="00CA0CE4">
        <w:rPr>
          <w:rFonts w:ascii="Times New Roman" w:hAnsi="Times New Roman"/>
          <w:sz w:val="24"/>
          <w:szCs w:val="24"/>
        </w:rPr>
        <w:t xml:space="preserve"> 20</w:t>
      </w:r>
      <w:r w:rsidR="00531A24">
        <w:rPr>
          <w:rFonts w:ascii="Times New Roman" w:hAnsi="Times New Roman"/>
          <w:sz w:val="24"/>
          <w:szCs w:val="24"/>
        </w:rPr>
        <w:t>12</w:t>
      </w:r>
      <w:r w:rsidR="00531A24" w:rsidRPr="00CA0CE4">
        <w:rPr>
          <w:rFonts w:ascii="Times New Roman" w:hAnsi="Times New Roman"/>
          <w:sz w:val="24"/>
          <w:szCs w:val="24"/>
        </w:rPr>
        <w:t xml:space="preserve">) and Altamaha </w:t>
      </w:r>
      <w:proofErr w:type="spellStart"/>
      <w:r w:rsidR="00531A24" w:rsidRPr="00CA0CE4">
        <w:rPr>
          <w:rFonts w:ascii="Times New Roman" w:hAnsi="Times New Roman"/>
          <w:sz w:val="24"/>
          <w:szCs w:val="24"/>
        </w:rPr>
        <w:t>River</w:t>
      </w:r>
      <w:proofErr w:type="gramStart"/>
      <w:r w:rsidR="00377B8E">
        <w:rPr>
          <w:rFonts w:ascii="Times New Roman" w:hAnsi="Times New Roman"/>
          <w:sz w:val="24"/>
          <w:szCs w:val="24"/>
        </w:rPr>
        <w:t>,</w:t>
      </w:r>
      <w:r w:rsidR="00C75163">
        <w:rPr>
          <w:rFonts w:ascii="Times New Roman" w:hAnsi="Times New Roman"/>
          <w:sz w:val="24"/>
          <w:szCs w:val="24"/>
        </w:rPr>
        <w:t>Georgia</w:t>
      </w:r>
      <w:proofErr w:type="spellEnd"/>
      <w:proofErr w:type="gramEnd"/>
      <w:r w:rsidR="00531A24" w:rsidRPr="00CA0CE4">
        <w:rPr>
          <w:rFonts w:ascii="Times New Roman" w:hAnsi="Times New Roman"/>
          <w:sz w:val="24"/>
          <w:szCs w:val="24"/>
        </w:rPr>
        <w:t xml:space="preserve"> Atlantic </w:t>
      </w:r>
      <w:r w:rsidR="001A6CD8">
        <w:rPr>
          <w:rFonts w:ascii="Times New Roman" w:hAnsi="Times New Roman"/>
          <w:sz w:val="24"/>
          <w:szCs w:val="24"/>
        </w:rPr>
        <w:t>S</w:t>
      </w:r>
      <w:r w:rsidR="001A6CD8" w:rsidRPr="00CA0CE4">
        <w:rPr>
          <w:rFonts w:ascii="Times New Roman" w:hAnsi="Times New Roman"/>
          <w:sz w:val="24"/>
          <w:szCs w:val="24"/>
        </w:rPr>
        <w:t xml:space="preserve">turgeon </w:t>
      </w:r>
      <w:r w:rsidR="00531A24" w:rsidRPr="00CA0CE4">
        <w:rPr>
          <w:rFonts w:ascii="Times New Roman" w:hAnsi="Times New Roman"/>
          <w:sz w:val="24"/>
          <w:szCs w:val="24"/>
        </w:rPr>
        <w:t>(</w:t>
      </w:r>
      <w:proofErr w:type="spellStart"/>
      <w:r w:rsidR="00531A24" w:rsidRPr="00CA0CE4">
        <w:rPr>
          <w:rFonts w:ascii="Times New Roman" w:hAnsi="Times New Roman"/>
          <w:sz w:val="24"/>
          <w:szCs w:val="24"/>
        </w:rPr>
        <w:t>Schueller</w:t>
      </w:r>
      <w:proofErr w:type="spellEnd"/>
      <w:r w:rsidR="00531A24" w:rsidRPr="00CA0CE4">
        <w:rPr>
          <w:rFonts w:ascii="Times New Roman" w:hAnsi="Times New Roman"/>
          <w:sz w:val="24"/>
          <w:szCs w:val="24"/>
        </w:rPr>
        <w:t xml:space="preserve"> and Peterson 201</w:t>
      </w:r>
      <w:r w:rsidR="00531A24">
        <w:rPr>
          <w:rFonts w:ascii="Times New Roman" w:hAnsi="Times New Roman"/>
          <w:sz w:val="24"/>
          <w:szCs w:val="24"/>
        </w:rPr>
        <w:t>0</w:t>
      </w:r>
      <w:r w:rsidR="00531A24" w:rsidRPr="00CA0CE4">
        <w:rPr>
          <w:rFonts w:ascii="Times New Roman" w:hAnsi="Times New Roman"/>
          <w:sz w:val="24"/>
          <w:szCs w:val="24"/>
        </w:rPr>
        <w:t xml:space="preserve">) may be sensitive to autumn river discharge, </w:t>
      </w:r>
      <w:r w:rsidR="00531A24">
        <w:rPr>
          <w:rFonts w:ascii="Times New Roman" w:hAnsi="Times New Roman"/>
          <w:sz w:val="24"/>
          <w:szCs w:val="24"/>
        </w:rPr>
        <w:t>possibly</w:t>
      </w:r>
      <w:r w:rsidR="00531A24" w:rsidRPr="00CA0CE4">
        <w:rPr>
          <w:rFonts w:ascii="Times New Roman" w:hAnsi="Times New Roman"/>
          <w:sz w:val="24"/>
          <w:szCs w:val="24"/>
        </w:rPr>
        <w:t xml:space="preserve"> related to rearing habitat or fall spawning.</w:t>
      </w:r>
    </w:p>
    <w:p w14:paraId="362982A5" w14:textId="4D27E90D" w:rsidR="003B7527" w:rsidRPr="00CA0CE4" w:rsidRDefault="00975F91" w:rsidP="007A4065">
      <w:pPr>
        <w:spacing w:line="480" w:lineRule="auto"/>
        <w:ind w:firstLine="720"/>
        <w:rPr>
          <w:rFonts w:ascii="Times New Roman" w:hAnsi="Times New Roman"/>
          <w:color w:val="000000"/>
          <w:sz w:val="24"/>
          <w:szCs w:val="24"/>
        </w:rPr>
      </w:pPr>
      <w:r>
        <w:rPr>
          <w:rFonts w:ascii="Times New Roman" w:hAnsi="Times New Roman"/>
          <w:color w:val="000000"/>
          <w:sz w:val="24"/>
          <w:szCs w:val="24"/>
        </w:rPr>
        <w:t>A</w:t>
      </w:r>
      <w:r w:rsidR="00CA04DD" w:rsidRPr="00CA0CE4">
        <w:rPr>
          <w:rFonts w:ascii="Times New Roman" w:hAnsi="Times New Roman"/>
          <w:color w:val="000000"/>
          <w:sz w:val="24"/>
          <w:szCs w:val="24"/>
        </w:rPr>
        <w:t xml:space="preserve"> potential management action in the Apalachicola River would be to optimize river flows during spawning season to maximize the availability of spawning habitat</w:t>
      </w:r>
      <w:r w:rsidR="00AA4A07" w:rsidRPr="00CA0CE4">
        <w:rPr>
          <w:rFonts w:ascii="Times New Roman" w:hAnsi="Times New Roman"/>
          <w:color w:val="000000"/>
          <w:sz w:val="24"/>
          <w:szCs w:val="24"/>
        </w:rPr>
        <w:t xml:space="preserve"> and rearing</w:t>
      </w:r>
      <w:r w:rsidR="00CA04DD" w:rsidRPr="00CA0CE4">
        <w:rPr>
          <w:rFonts w:ascii="Times New Roman" w:hAnsi="Times New Roman"/>
          <w:color w:val="000000"/>
          <w:sz w:val="24"/>
          <w:szCs w:val="24"/>
        </w:rPr>
        <w:t xml:space="preserve"> area.</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 xml:space="preserve">Flows </w:t>
      </w:r>
      <w:r w:rsidR="00C75163">
        <w:rPr>
          <w:rFonts w:ascii="Times New Roman" w:hAnsi="Times New Roman"/>
          <w:color w:val="000000"/>
          <w:sz w:val="24"/>
          <w:szCs w:val="24"/>
        </w:rPr>
        <w:t>of</w:t>
      </w:r>
      <w:r w:rsidR="00CA04DD" w:rsidRPr="00CA0CE4">
        <w:rPr>
          <w:rFonts w:ascii="Times New Roman" w:hAnsi="Times New Roman"/>
          <w:color w:val="000000"/>
          <w:sz w:val="24"/>
          <w:szCs w:val="24"/>
        </w:rPr>
        <w:t xml:space="preserve"> 420</w:t>
      </w:r>
      <w:r w:rsidR="00C75163">
        <w:rPr>
          <w:rFonts w:ascii="Times New Roman" w:hAnsi="Times New Roman"/>
          <w:color w:val="000000"/>
          <w:sz w:val="24"/>
          <w:szCs w:val="24"/>
        </w:rPr>
        <w:t>-</w:t>
      </w:r>
      <w:r w:rsidR="00CA04DD" w:rsidRPr="00CA0CE4">
        <w:rPr>
          <w:rFonts w:ascii="Times New Roman" w:hAnsi="Times New Roman"/>
          <w:color w:val="000000"/>
          <w:sz w:val="24"/>
          <w:szCs w:val="24"/>
        </w:rPr>
        <w:t>570 m</w:t>
      </w:r>
      <w:r w:rsidR="00CA04DD" w:rsidRPr="00CA0CE4">
        <w:rPr>
          <w:rFonts w:ascii="Times New Roman" w:hAnsi="Times New Roman"/>
          <w:color w:val="000000"/>
          <w:sz w:val="24"/>
          <w:szCs w:val="24"/>
          <w:vertAlign w:val="superscript"/>
        </w:rPr>
        <w:t>3</w:t>
      </w:r>
      <w:r w:rsidR="00CA04DD" w:rsidRPr="00CA0CE4">
        <w:rPr>
          <w:rFonts w:ascii="Times New Roman" w:hAnsi="Times New Roman"/>
          <w:color w:val="000000"/>
          <w:sz w:val="24"/>
          <w:szCs w:val="24"/>
        </w:rPr>
        <w:t xml:space="preserve">/s at JWLD </w:t>
      </w:r>
      <w:proofErr w:type="gramStart"/>
      <w:r w:rsidR="00CA04DD" w:rsidRPr="00CA0CE4">
        <w:rPr>
          <w:rFonts w:ascii="Times New Roman" w:hAnsi="Times New Roman"/>
          <w:color w:val="000000"/>
          <w:sz w:val="24"/>
          <w:szCs w:val="24"/>
        </w:rPr>
        <w:t xml:space="preserve">have been </w:t>
      </w:r>
      <w:r w:rsidR="0073619D">
        <w:rPr>
          <w:rFonts w:ascii="Times New Roman" w:hAnsi="Times New Roman"/>
          <w:color w:val="000000"/>
          <w:sz w:val="24"/>
          <w:szCs w:val="24"/>
        </w:rPr>
        <w:t>identified</w:t>
      </w:r>
      <w:proofErr w:type="gramEnd"/>
      <w:r w:rsidR="0073619D">
        <w:rPr>
          <w:rFonts w:ascii="Times New Roman" w:hAnsi="Times New Roman"/>
          <w:color w:val="000000"/>
          <w:sz w:val="24"/>
          <w:szCs w:val="24"/>
        </w:rPr>
        <w:t xml:space="preserve"> for these</w:t>
      </w:r>
      <w:r w:rsidR="00AA4A07" w:rsidRPr="00CA0CE4">
        <w:rPr>
          <w:rFonts w:ascii="Times New Roman" w:hAnsi="Times New Roman"/>
          <w:color w:val="000000"/>
          <w:sz w:val="24"/>
          <w:szCs w:val="24"/>
        </w:rPr>
        <w:t xml:space="preserve"> purposes </w:t>
      </w:r>
      <w:r w:rsidR="00CA04DD" w:rsidRPr="00CA0CE4">
        <w:rPr>
          <w:rFonts w:ascii="Times New Roman" w:hAnsi="Times New Roman"/>
          <w:color w:val="000000"/>
          <w:sz w:val="24"/>
          <w:szCs w:val="24"/>
        </w:rPr>
        <w:t>(USFWS 2008; Flowers et al. 2009).</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These alternative restoration methods may be more beneficial and less costly (</w:t>
      </w:r>
      <w:r w:rsidR="00C75163">
        <w:rPr>
          <w:rFonts w:ascii="Times New Roman" w:hAnsi="Times New Roman"/>
          <w:color w:val="000000"/>
          <w:sz w:val="24"/>
          <w:szCs w:val="24"/>
        </w:rPr>
        <w:t>due to</w:t>
      </w:r>
      <w:r w:rsidR="00CA04DD" w:rsidRPr="00CA0CE4">
        <w:rPr>
          <w:rFonts w:ascii="Times New Roman" w:hAnsi="Times New Roman"/>
          <w:color w:val="000000"/>
          <w:sz w:val="24"/>
          <w:szCs w:val="24"/>
        </w:rPr>
        <w:t xml:space="preserve"> decreased mortality risk) to the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w:t>
      </w:r>
      <w:r>
        <w:rPr>
          <w:rFonts w:ascii="Times New Roman" w:hAnsi="Times New Roman"/>
          <w:color w:val="000000"/>
          <w:sz w:val="24"/>
          <w:szCs w:val="24"/>
        </w:rPr>
        <w:t xml:space="preserve"> than a stock </w:t>
      </w:r>
      <w:r w:rsidR="0009244E">
        <w:rPr>
          <w:rFonts w:ascii="Times New Roman" w:hAnsi="Times New Roman"/>
          <w:color w:val="000000"/>
          <w:sz w:val="24"/>
          <w:szCs w:val="24"/>
        </w:rPr>
        <w:t>enhancement</w:t>
      </w:r>
      <w:r>
        <w:rPr>
          <w:rFonts w:ascii="Times New Roman" w:hAnsi="Times New Roman"/>
          <w:color w:val="000000"/>
          <w:sz w:val="24"/>
          <w:szCs w:val="24"/>
        </w:rPr>
        <w:t xml:space="preserve"> program or experimental fish passage</w:t>
      </w:r>
      <w:r w:rsidR="00CA04DD" w:rsidRPr="00CA0CE4">
        <w:rPr>
          <w:rFonts w:ascii="Times New Roman" w:hAnsi="Times New Roman"/>
          <w:color w:val="000000"/>
          <w:sz w:val="24"/>
          <w:szCs w:val="24"/>
        </w:rPr>
        <w:t>.</w:t>
      </w:r>
    </w:p>
    <w:p w14:paraId="7185B4AD" w14:textId="77777777" w:rsidR="003B7527" w:rsidRPr="00CA0CE4" w:rsidRDefault="00CA04DD"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Conclusions</w:t>
      </w:r>
    </w:p>
    <w:p w14:paraId="726493A1" w14:textId="0526F663" w:rsidR="00AA5087" w:rsidRDefault="005212D4" w:rsidP="005212D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O</w:t>
      </w:r>
      <w:r w:rsidR="00CA04DD" w:rsidRPr="00CA0CE4">
        <w:rPr>
          <w:rFonts w:ascii="Times New Roman" w:hAnsi="Times New Roman"/>
          <w:color w:val="000000"/>
          <w:sz w:val="24"/>
          <w:szCs w:val="24"/>
        </w:rPr>
        <w:t>ur results suggest that the</w:t>
      </w:r>
      <w:r w:rsidR="00C75163">
        <w:rPr>
          <w:rFonts w:ascii="Times New Roman" w:hAnsi="Times New Roman"/>
          <w:color w:val="000000"/>
          <w:sz w:val="24"/>
          <w:szCs w:val="24"/>
        </w:rPr>
        <w:t xml:space="preserve"> Apalachicola River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population </w:t>
      </w:r>
      <w:r w:rsidR="0073619D">
        <w:rPr>
          <w:rFonts w:ascii="Times New Roman" w:hAnsi="Times New Roman"/>
          <w:color w:val="000000"/>
          <w:sz w:val="24"/>
          <w:szCs w:val="24"/>
        </w:rPr>
        <w:t>are not likely to</w:t>
      </w:r>
      <w:r w:rsidR="00631DE4">
        <w:rPr>
          <w:rFonts w:ascii="Times New Roman" w:hAnsi="Times New Roman"/>
          <w:color w:val="000000"/>
          <w:sz w:val="24"/>
          <w:szCs w:val="24"/>
        </w:rPr>
        <w:t xml:space="preserve"> recover to original carrying capacity, not due to severe historic fishery impacts, but because of </w:t>
      </w:r>
      <w:r w:rsidR="002541F2">
        <w:rPr>
          <w:rFonts w:ascii="Times New Roman" w:hAnsi="Times New Roman"/>
          <w:color w:val="000000"/>
          <w:sz w:val="24"/>
          <w:szCs w:val="24"/>
        </w:rPr>
        <w:t>major loss of spawning habitat</w:t>
      </w:r>
      <w:r w:rsidR="00631DE4">
        <w:rPr>
          <w:rFonts w:ascii="Times New Roman" w:hAnsi="Times New Roman"/>
          <w:color w:val="000000"/>
          <w:sz w:val="24"/>
          <w:szCs w:val="24"/>
        </w:rPr>
        <w:t>.</w:t>
      </w:r>
      <w:r w:rsidR="00AA5087">
        <w:rPr>
          <w:rFonts w:ascii="Times New Roman" w:hAnsi="Times New Roman"/>
          <w:color w:val="000000"/>
          <w:sz w:val="24"/>
          <w:szCs w:val="24"/>
        </w:rPr>
        <w:t xml:space="preserve"> </w:t>
      </w:r>
      <w:r w:rsidR="002541F2">
        <w:rPr>
          <w:rFonts w:ascii="Times New Roman" w:hAnsi="Times New Roman"/>
          <w:color w:val="000000"/>
          <w:sz w:val="24"/>
          <w:szCs w:val="24"/>
        </w:rPr>
        <w:t xml:space="preserve"> </w:t>
      </w:r>
      <w:r w:rsidR="008B5487">
        <w:rPr>
          <w:rFonts w:ascii="Times New Roman" w:hAnsi="Times New Roman"/>
          <w:color w:val="000000"/>
          <w:sz w:val="24"/>
          <w:szCs w:val="24"/>
        </w:rPr>
        <w:t xml:space="preserve">However, based on the best available estimates of carrying capacity presently available post </w:t>
      </w:r>
      <w:r w:rsidR="00571B58">
        <w:rPr>
          <w:rFonts w:ascii="Times New Roman" w:hAnsi="Times New Roman"/>
          <w:color w:val="000000"/>
          <w:sz w:val="24"/>
          <w:szCs w:val="24"/>
        </w:rPr>
        <w:t>JWLD</w:t>
      </w:r>
      <w:r w:rsidR="008B5487">
        <w:rPr>
          <w:rFonts w:ascii="Times New Roman" w:hAnsi="Times New Roman"/>
          <w:color w:val="000000"/>
          <w:sz w:val="24"/>
          <w:szCs w:val="24"/>
        </w:rPr>
        <w:t xml:space="preserve">, the Apalachicola </w:t>
      </w:r>
      <w:r w:rsidR="00303B4F">
        <w:rPr>
          <w:rFonts w:ascii="Times New Roman" w:hAnsi="Times New Roman"/>
          <w:color w:val="000000"/>
          <w:sz w:val="24"/>
          <w:szCs w:val="24"/>
        </w:rPr>
        <w:t>Gulf Sturgeon</w:t>
      </w:r>
      <w:r w:rsidR="008B5487">
        <w:rPr>
          <w:rFonts w:ascii="Times New Roman" w:hAnsi="Times New Roman"/>
          <w:color w:val="000000"/>
          <w:sz w:val="24"/>
          <w:szCs w:val="24"/>
        </w:rPr>
        <w:t xml:space="preserve"> population is likely to reach about 50% of carrying capacity.</w:t>
      </w:r>
      <w:r w:rsidR="00631DE4">
        <w:rPr>
          <w:rFonts w:ascii="Times New Roman" w:hAnsi="Times New Roman"/>
          <w:color w:val="000000"/>
          <w:sz w:val="24"/>
          <w:szCs w:val="24"/>
        </w:rPr>
        <w:t xml:space="preserve"> When recovery criteria </w:t>
      </w:r>
      <w:proofErr w:type="gramStart"/>
      <w:r w:rsidR="00631DE4">
        <w:rPr>
          <w:rFonts w:ascii="Times New Roman" w:hAnsi="Times New Roman"/>
          <w:color w:val="000000"/>
          <w:sz w:val="24"/>
          <w:szCs w:val="24"/>
        </w:rPr>
        <w:t>were developed</w:t>
      </w:r>
      <w:proofErr w:type="gramEnd"/>
      <w:r w:rsidR="00631DE4">
        <w:rPr>
          <w:rFonts w:ascii="Times New Roman" w:hAnsi="Times New Roman"/>
          <w:color w:val="000000"/>
          <w:sz w:val="24"/>
          <w:szCs w:val="24"/>
        </w:rPr>
        <w:t xml:space="preserve"> </w:t>
      </w:r>
      <w:r w:rsidR="00C75163">
        <w:rPr>
          <w:rFonts w:ascii="Times New Roman" w:hAnsi="Times New Roman"/>
          <w:color w:val="000000"/>
          <w:sz w:val="24"/>
          <w:szCs w:val="24"/>
        </w:rPr>
        <w:t xml:space="preserve">in the </w:t>
      </w:r>
      <w:r w:rsidR="00CA04DD" w:rsidRPr="00CA0CE4">
        <w:rPr>
          <w:rFonts w:ascii="Times New Roman" w:hAnsi="Times New Roman"/>
          <w:color w:val="000000"/>
          <w:sz w:val="24"/>
          <w:szCs w:val="24"/>
        </w:rPr>
        <w:t>mid-1990s</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basic information on population </w:t>
      </w:r>
      <w:r w:rsidR="002541F2">
        <w:rPr>
          <w:rFonts w:ascii="Times New Roman" w:hAnsi="Times New Roman"/>
          <w:color w:val="000000"/>
          <w:sz w:val="24"/>
          <w:szCs w:val="24"/>
        </w:rPr>
        <w:t>demographic</w:t>
      </w:r>
      <w:r w:rsidR="00CA04DD" w:rsidRPr="00CA0CE4">
        <w:rPr>
          <w:rFonts w:ascii="Times New Roman" w:hAnsi="Times New Roman"/>
          <w:color w:val="000000"/>
          <w:sz w:val="24"/>
          <w:szCs w:val="24"/>
        </w:rPr>
        <w:t xml:space="preserve"> rates</w:t>
      </w:r>
      <w:r w:rsidR="00631DE4">
        <w:rPr>
          <w:rFonts w:ascii="Times New Roman" w:hAnsi="Times New Roman"/>
          <w:color w:val="000000"/>
          <w:sz w:val="24"/>
          <w:szCs w:val="24"/>
        </w:rPr>
        <w:t xml:space="preserve">, </w:t>
      </w:r>
      <w:r w:rsidR="00CA04DD" w:rsidRPr="00CA0CE4">
        <w:rPr>
          <w:rFonts w:ascii="Times New Roman" w:hAnsi="Times New Roman"/>
          <w:color w:val="000000"/>
          <w:sz w:val="24"/>
          <w:szCs w:val="24"/>
        </w:rPr>
        <w:t>life history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and carrying capacity </w:t>
      </w:r>
      <w:r w:rsidR="00CA04DD" w:rsidRPr="00CA0CE4">
        <w:rPr>
          <w:rFonts w:ascii="Times New Roman" w:hAnsi="Times New Roman"/>
          <w:color w:val="000000"/>
          <w:sz w:val="24"/>
          <w:szCs w:val="24"/>
        </w:rPr>
        <w:t>were still being developed for this species.</w:t>
      </w:r>
      <w:r w:rsidR="00AA5087">
        <w:rPr>
          <w:rFonts w:ascii="Times New Roman" w:hAnsi="Times New Roman"/>
          <w:color w:val="000000"/>
          <w:sz w:val="24"/>
          <w:szCs w:val="24"/>
        </w:rPr>
        <w:t xml:space="preserve"> </w:t>
      </w:r>
      <w:r w:rsidR="00CF060D">
        <w:rPr>
          <w:rFonts w:ascii="Times New Roman" w:hAnsi="Times New Roman"/>
          <w:color w:val="000000"/>
          <w:sz w:val="24"/>
          <w:szCs w:val="24"/>
        </w:rPr>
        <w:t>T</w:t>
      </w:r>
      <w:r w:rsidR="0042657D">
        <w:rPr>
          <w:rFonts w:ascii="Times New Roman" w:hAnsi="Times New Roman"/>
          <w:color w:val="000000"/>
          <w:sz w:val="24"/>
          <w:szCs w:val="24"/>
        </w:rPr>
        <w:t>his model</w:t>
      </w:r>
      <w:r w:rsidR="00CF060D">
        <w:rPr>
          <w:rFonts w:ascii="Times New Roman" w:hAnsi="Times New Roman"/>
          <w:color w:val="000000"/>
          <w:sz w:val="24"/>
          <w:szCs w:val="24"/>
        </w:rPr>
        <w:t xml:space="preserve"> could </w:t>
      </w:r>
      <w:r w:rsidR="00C75163">
        <w:rPr>
          <w:rFonts w:ascii="Times New Roman" w:hAnsi="Times New Roman"/>
          <w:color w:val="000000"/>
          <w:sz w:val="24"/>
          <w:szCs w:val="24"/>
        </w:rPr>
        <w:t>support the development of</w:t>
      </w:r>
      <w:r w:rsidR="0042657D">
        <w:rPr>
          <w:rFonts w:ascii="Times New Roman" w:hAnsi="Times New Roman"/>
          <w:color w:val="000000"/>
          <w:sz w:val="24"/>
          <w:szCs w:val="24"/>
        </w:rPr>
        <w:t xml:space="preserve"> future realistic population</w:t>
      </w:r>
      <w:r w:rsidR="00CA04DD" w:rsidRPr="00CA0CE4">
        <w:rPr>
          <w:rFonts w:ascii="Times New Roman" w:hAnsi="Times New Roman"/>
          <w:color w:val="000000"/>
          <w:sz w:val="24"/>
          <w:szCs w:val="24"/>
        </w:rPr>
        <w:t xml:space="preserve"> benchmarks based on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 ecology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and pair these benchmarks with monitoring programs to measure population response and progress to recovery goals.</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 </w:t>
      </w:r>
      <w:r w:rsidR="007A4065">
        <w:rPr>
          <w:rFonts w:ascii="Times New Roman" w:hAnsi="Times New Roman"/>
          <w:color w:val="000000"/>
          <w:sz w:val="24"/>
          <w:szCs w:val="24"/>
        </w:rPr>
        <w:t>Our estimates of recovery are based on mean carrying capacity estimates from Ahrens and Pine (2014)</w:t>
      </w:r>
      <w:r w:rsidR="0073619D">
        <w:rPr>
          <w:rFonts w:ascii="Times New Roman" w:hAnsi="Times New Roman"/>
          <w:color w:val="000000"/>
          <w:sz w:val="24"/>
          <w:szCs w:val="24"/>
        </w:rPr>
        <w:t xml:space="preserve"> and the</w:t>
      </w:r>
      <w:r w:rsidR="007A4065">
        <w:rPr>
          <w:rFonts w:ascii="Times New Roman" w:hAnsi="Times New Roman"/>
          <w:color w:val="000000"/>
          <w:sz w:val="24"/>
          <w:szCs w:val="24"/>
        </w:rPr>
        <w:t xml:space="preserve"> use of higher carrying capacity levels would suggest longer periods of recovery to </w:t>
      </w:r>
      <w:r w:rsidR="007A4065">
        <w:rPr>
          <w:rFonts w:ascii="Times New Roman" w:hAnsi="Times New Roman"/>
          <w:color w:val="000000"/>
          <w:sz w:val="24"/>
          <w:szCs w:val="24"/>
        </w:rPr>
        <w:lastRenderedPageBreak/>
        <w:t>this benchmark</w:t>
      </w:r>
      <w:r w:rsidR="0073619D">
        <w:rPr>
          <w:rFonts w:ascii="Times New Roman" w:hAnsi="Times New Roman"/>
          <w:color w:val="000000"/>
          <w:sz w:val="24"/>
          <w:szCs w:val="24"/>
        </w:rPr>
        <w:t>, while</w:t>
      </w:r>
      <w:r w:rsidR="007A4065">
        <w:rPr>
          <w:rFonts w:ascii="Times New Roman" w:hAnsi="Times New Roman"/>
          <w:color w:val="000000"/>
          <w:sz w:val="24"/>
          <w:szCs w:val="24"/>
        </w:rPr>
        <w:t xml:space="preserve"> lower carrying capacity levels would suggest shorter </w:t>
      </w:r>
      <w:proofErr w:type="gramStart"/>
      <w:r w:rsidR="007A4065">
        <w:rPr>
          <w:rFonts w:ascii="Times New Roman" w:hAnsi="Times New Roman"/>
          <w:color w:val="000000"/>
          <w:sz w:val="24"/>
          <w:szCs w:val="24"/>
        </w:rPr>
        <w:t>periods of time</w:t>
      </w:r>
      <w:proofErr w:type="gramEnd"/>
      <w:r w:rsidR="007A4065">
        <w:rPr>
          <w:rFonts w:ascii="Times New Roman" w:hAnsi="Times New Roman"/>
          <w:color w:val="000000"/>
          <w:sz w:val="24"/>
          <w:szCs w:val="24"/>
        </w:rPr>
        <w:t>.</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At present, there is no unified monitoring program for </w:t>
      </w:r>
      <w:r w:rsidR="00303B4F">
        <w:rPr>
          <w:rFonts w:ascii="Times New Roman" w:hAnsi="Times New Roman"/>
          <w:color w:val="000000"/>
          <w:sz w:val="24"/>
          <w:szCs w:val="24"/>
        </w:rPr>
        <w:t>Gulf Sturgeon</w:t>
      </w:r>
      <w:r w:rsidR="00CA4331">
        <w:rPr>
          <w:rFonts w:ascii="Times New Roman" w:hAnsi="Times New Roman"/>
          <w:color w:val="000000"/>
          <w:sz w:val="24"/>
          <w:szCs w:val="24"/>
        </w:rPr>
        <w:t xml:space="preserve"> range-wide</w:t>
      </w:r>
      <w:r w:rsidR="007E7C8E">
        <w:rPr>
          <w:rFonts w:ascii="Times New Roman" w:hAnsi="Times New Roman"/>
          <w:color w:val="000000"/>
          <w:sz w:val="24"/>
          <w:szCs w:val="24"/>
        </w:rPr>
        <w:t>,</w:t>
      </w:r>
      <w:r w:rsidR="00CA4331">
        <w:rPr>
          <w:rFonts w:ascii="Times New Roman" w:hAnsi="Times New Roman"/>
          <w:color w:val="000000"/>
          <w:sz w:val="24"/>
          <w:szCs w:val="24"/>
        </w:rPr>
        <w:t xml:space="preserve"> thus any effort to develop population </w:t>
      </w:r>
      <w:proofErr w:type="gramStart"/>
      <w:r w:rsidR="00CA4331">
        <w:rPr>
          <w:rFonts w:ascii="Times New Roman" w:hAnsi="Times New Roman"/>
          <w:color w:val="000000"/>
          <w:sz w:val="24"/>
          <w:szCs w:val="24"/>
        </w:rPr>
        <w:t>bench marks</w:t>
      </w:r>
      <w:proofErr w:type="gramEnd"/>
      <w:r w:rsidR="00CA4331">
        <w:rPr>
          <w:rFonts w:ascii="Times New Roman" w:hAnsi="Times New Roman"/>
          <w:color w:val="000000"/>
          <w:sz w:val="24"/>
          <w:szCs w:val="24"/>
        </w:rPr>
        <w:t xml:space="preserve"> must be coupled with monitoring programs to evaluate whether these benchmarks are met.  </w:t>
      </w:r>
      <w:r w:rsidR="007A4065">
        <w:rPr>
          <w:rFonts w:ascii="Times New Roman" w:hAnsi="Times New Roman"/>
          <w:color w:val="000000"/>
          <w:sz w:val="24"/>
          <w:szCs w:val="24"/>
        </w:rPr>
        <w:t xml:space="preserve">We hope that this model will continue to </w:t>
      </w:r>
      <w:proofErr w:type="gramStart"/>
      <w:r w:rsidR="007A4065">
        <w:rPr>
          <w:rFonts w:ascii="Times New Roman" w:hAnsi="Times New Roman"/>
          <w:color w:val="000000"/>
          <w:sz w:val="24"/>
          <w:szCs w:val="24"/>
        </w:rPr>
        <w:t>be improved</w:t>
      </w:r>
      <w:proofErr w:type="gramEnd"/>
      <w:r w:rsidR="007A4065">
        <w:rPr>
          <w:rFonts w:ascii="Times New Roman" w:hAnsi="Times New Roman"/>
          <w:color w:val="000000"/>
          <w:sz w:val="24"/>
          <w:szCs w:val="24"/>
        </w:rPr>
        <w:t xml:space="preserve"> by updating carrying capacity estimates, maximum age, current abundance, growth, survival, and recruitment information from field assessments planned as part of </w:t>
      </w:r>
      <w:r w:rsidR="000B7BA4">
        <w:rPr>
          <w:rFonts w:ascii="Times New Roman" w:hAnsi="Times New Roman"/>
          <w:color w:val="000000"/>
          <w:sz w:val="24"/>
          <w:szCs w:val="24"/>
        </w:rPr>
        <w:t xml:space="preserve">Natural Resource Damage Assessment (NRDA) </w:t>
      </w:r>
      <w:r w:rsidR="007A4065">
        <w:rPr>
          <w:rFonts w:ascii="Times New Roman" w:hAnsi="Times New Roman"/>
          <w:color w:val="000000"/>
          <w:sz w:val="24"/>
          <w:szCs w:val="24"/>
        </w:rPr>
        <w:t xml:space="preserve">recovery efforts for </w:t>
      </w:r>
      <w:r w:rsidR="00303B4F">
        <w:rPr>
          <w:rFonts w:ascii="Times New Roman" w:hAnsi="Times New Roman"/>
          <w:color w:val="000000"/>
          <w:sz w:val="24"/>
          <w:szCs w:val="24"/>
        </w:rPr>
        <w:t>Gulf Sturgeon</w:t>
      </w:r>
      <w:r w:rsidR="007A4065">
        <w:rPr>
          <w:rFonts w:ascii="Times New Roman" w:hAnsi="Times New Roman"/>
          <w:color w:val="000000"/>
          <w:sz w:val="24"/>
          <w:szCs w:val="24"/>
        </w:rPr>
        <w:t xml:space="preserve"> populations.</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In this way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management </w:t>
      </w:r>
      <w:r w:rsidR="0042657D">
        <w:rPr>
          <w:rFonts w:ascii="Times New Roman" w:hAnsi="Times New Roman"/>
          <w:color w:val="000000"/>
          <w:sz w:val="24"/>
          <w:szCs w:val="24"/>
        </w:rPr>
        <w:t>action</w:t>
      </w:r>
      <w:r w:rsidR="00CA04DD" w:rsidRPr="00CA0CE4">
        <w:rPr>
          <w:rFonts w:ascii="Times New Roman" w:hAnsi="Times New Roman"/>
          <w:color w:val="000000"/>
          <w:sz w:val="24"/>
          <w:szCs w:val="24"/>
        </w:rPr>
        <w:t xml:space="preserve">s </w:t>
      </w:r>
      <w:r w:rsidR="00031287">
        <w:rPr>
          <w:rFonts w:ascii="Times New Roman" w:hAnsi="Times New Roman"/>
          <w:color w:val="000000"/>
          <w:sz w:val="24"/>
          <w:szCs w:val="24"/>
        </w:rPr>
        <w:t xml:space="preserve">could </w:t>
      </w:r>
      <w:r w:rsidR="0042657D">
        <w:rPr>
          <w:rFonts w:ascii="Times New Roman" w:hAnsi="Times New Roman"/>
          <w:color w:val="000000"/>
          <w:sz w:val="24"/>
          <w:szCs w:val="24"/>
        </w:rPr>
        <w:t>operate</w:t>
      </w:r>
      <w:r w:rsidR="00CA04DD" w:rsidRPr="00CA0CE4">
        <w:rPr>
          <w:rFonts w:ascii="Times New Roman" w:hAnsi="Times New Roman"/>
          <w:color w:val="000000"/>
          <w:sz w:val="24"/>
          <w:szCs w:val="24"/>
        </w:rPr>
        <w:t xml:space="preserve"> under a decision analysis framework such that if benchmarks </w:t>
      </w:r>
      <w:proofErr w:type="gramStart"/>
      <w:r w:rsidR="00CA04DD" w:rsidRPr="00CA0CE4">
        <w:rPr>
          <w:rFonts w:ascii="Times New Roman" w:hAnsi="Times New Roman"/>
          <w:color w:val="000000"/>
          <w:sz w:val="24"/>
          <w:szCs w:val="24"/>
        </w:rPr>
        <w:t>were not met</w:t>
      </w:r>
      <w:proofErr w:type="gramEnd"/>
      <w:r w:rsidR="00CA04DD" w:rsidRPr="00CA0CE4">
        <w:rPr>
          <w:rFonts w:ascii="Times New Roman" w:hAnsi="Times New Roman"/>
          <w:color w:val="000000"/>
          <w:sz w:val="24"/>
          <w:szCs w:val="24"/>
        </w:rPr>
        <w:t>, specific research efforts or alternative management actions could be taken.</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 xml:space="preserve">This adaptive approach to managing resources (Walters 1986), has been successfully used in the conservation of other endangered fish species, such as </w:t>
      </w:r>
      <w:r w:rsidR="001A6CD8">
        <w:rPr>
          <w:rFonts w:ascii="Times New Roman" w:hAnsi="Times New Roman"/>
          <w:color w:val="000000"/>
          <w:sz w:val="24"/>
          <w:szCs w:val="24"/>
        </w:rPr>
        <w:t>H</w:t>
      </w:r>
      <w:r w:rsidR="00CA04DD" w:rsidRPr="00CA0CE4">
        <w:rPr>
          <w:rFonts w:ascii="Times New Roman" w:hAnsi="Times New Roman"/>
          <w:color w:val="000000"/>
          <w:sz w:val="24"/>
          <w:szCs w:val="24"/>
        </w:rPr>
        <w:t xml:space="preserve">umpback </w:t>
      </w:r>
      <w:r w:rsidR="001A6CD8">
        <w:rPr>
          <w:rFonts w:ascii="Times New Roman" w:hAnsi="Times New Roman"/>
          <w:color w:val="000000"/>
          <w:sz w:val="24"/>
          <w:szCs w:val="24"/>
        </w:rPr>
        <w:t>C</w:t>
      </w:r>
      <w:r w:rsidR="00CA04DD" w:rsidRPr="00CA0CE4">
        <w:rPr>
          <w:rFonts w:ascii="Times New Roman" w:hAnsi="Times New Roman"/>
          <w:color w:val="000000"/>
          <w:sz w:val="24"/>
          <w:szCs w:val="24"/>
        </w:rPr>
        <w:t xml:space="preserve">hub </w:t>
      </w:r>
      <w:r w:rsidR="00CA04DD" w:rsidRPr="00CA0CE4">
        <w:rPr>
          <w:rFonts w:ascii="Times New Roman" w:hAnsi="Times New Roman"/>
          <w:i/>
          <w:color w:val="000000"/>
          <w:sz w:val="24"/>
          <w:szCs w:val="24"/>
        </w:rPr>
        <w:t xml:space="preserve">Gila </w:t>
      </w:r>
      <w:proofErr w:type="spellStart"/>
      <w:r w:rsidR="00CA04DD" w:rsidRPr="00CA0CE4">
        <w:rPr>
          <w:rFonts w:ascii="Times New Roman" w:hAnsi="Times New Roman"/>
          <w:i/>
          <w:color w:val="000000"/>
          <w:sz w:val="24"/>
          <w:szCs w:val="24"/>
        </w:rPr>
        <w:t>cypha</w:t>
      </w:r>
      <w:proofErr w:type="spellEnd"/>
      <w:r w:rsidR="00CA04DD" w:rsidRPr="00CA0CE4">
        <w:rPr>
          <w:rFonts w:ascii="Times New Roman" w:hAnsi="Times New Roman"/>
          <w:color w:val="000000"/>
          <w:sz w:val="24"/>
          <w:szCs w:val="24"/>
        </w:rPr>
        <w:t xml:space="preserve"> (Coggins 2007</w:t>
      </w:r>
      <w:r w:rsidR="00031287">
        <w:rPr>
          <w:rFonts w:ascii="Times New Roman" w:hAnsi="Times New Roman"/>
          <w:color w:val="000000"/>
          <w:sz w:val="24"/>
          <w:szCs w:val="24"/>
        </w:rPr>
        <w:t xml:space="preserve">; </w:t>
      </w:r>
      <w:proofErr w:type="spellStart"/>
      <w:r w:rsidR="00031287">
        <w:rPr>
          <w:rFonts w:ascii="Times New Roman" w:hAnsi="Times New Roman"/>
          <w:color w:val="000000"/>
          <w:sz w:val="24"/>
          <w:szCs w:val="24"/>
        </w:rPr>
        <w:t>Melis</w:t>
      </w:r>
      <w:proofErr w:type="spellEnd"/>
      <w:r w:rsidR="00031287">
        <w:rPr>
          <w:rFonts w:ascii="Times New Roman" w:hAnsi="Times New Roman"/>
          <w:color w:val="000000"/>
          <w:sz w:val="24"/>
          <w:szCs w:val="24"/>
        </w:rPr>
        <w:t xml:space="preserve"> et al. 2016</w:t>
      </w:r>
      <w:r w:rsidR="00CA04DD" w:rsidRPr="00CA0CE4">
        <w:rPr>
          <w:rFonts w:ascii="Times New Roman" w:hAnsi="Times New Roman"/>
          <w:color w:val="000000"/>
          <w:sz w:val="24"/>
          <w:szCs w:val="24"/>
        </w:rPr>
        <w:t>). Effective management programs are often those that successfully integrate modeling approaches with field research (Pine et al. 2009) and this model helps to fill th</w:t>
      </w:r>
      <w:r w:rsidR="00C75163">
        <w:rPr>
          <w:rFonts w:ascii="Times New Roman" w:hAnsi="Times New Roman"/>
          <w:color w:val="000000"/>
          <w:sz w:val="24"/>
          <w:szCs w:val="24"/>
        </w:rPr>
        <w:t>at</w:t>
      </w:r>
      <w:r w:rsidR="00CA04DD" w:rsidRPr="00CA0CE4">
        <w:rPr>
          <w:rFonts w:ascii="Times New Roman" w:hAnsi="Times New Roman"/>
          <w:color w:val="000000"/>
          <w:sz w:val="24"/>
          <w:szCs w:val="24"/>
        </w:rPr>
        <w:t xml:space="preserve"> role for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and provides a template for assessing recovery goals and conservation actions.</w:t>
      </w:r>
    </w:p>
    <w:p w14:paraId="62E3359B" w14:textId="4FD9D245" w:rsidR="00CD5077" w:rsidRPr="00CA0CE4" w:rsidRDefault="00CA04DD" w:rsidP="005C605A">
      <w:pPr>
        <w:spacing w:line="480" w:lineRule="auto"/>
        <w:jc w:val="center"/>
        <w:rPr>
          <w:rFonts w:ascii="Times New Roman" w:hAnsi="Times New Roman"/>
          <w:b/>
          <w:sz w:val="24"/>
          <w:szCs w:val="24"/>
        </w:rPr>
      </w:pPr>
      <w:r w:rsidRPr="00CA0CE4">
        <w:rPr>
          <w:rFonts w:ascii="Times New Roman" w:hAnsi="Times New Roman"/>
          <w:b/>
          <w:sz w:val="24"/>
          <w:szCs w:val="24"/>
        </w:rPr>
        <w:t>Acknowledgments</w:t>
      </w:r>
    </w:p>
    <w:p w14:paraId="418C6C73" w14:textId="44E9A90F" w:rsidR="00CD5077" w:rsidRPr="00CA0CE4" w:rsidRDefault="00CA04DD" w:rsidP="005212D4">
      <w:pPr>
        <w:spacing w:line="480" w:lineRule="auto"/>
        <w:rPr>
          <w:rFonts w:ascii="Times New Roman" w:hAnsi="Times New Roman"/>
          <w:sz w:val="24"/>
          <w:szCs w:val="24"/>
        </w:rPr>
      </w:pPr>
      <w:r w:rsidRPr="00CA0CE4">
        <w:rPr>
          <w:rFonts w:ascii="Times New Roman" w:hAnsi="Times New Roman"/>
          <w:sz w:val="24"/>
          <w:szCs w:val="24"/>
        </w:rPr>
        <w:t>We thank the US Fish and Wildlife Service, National Oceanographic and Atmospheric Administration–Fisheries, Florida Nongame Wildlife Grants Program</w:t>
      </w:r>
      <w:r w:rsidR="005212D4" w:rsidRPr="00CA0CE4">
        <w:rPr>
          <w:rFonts w:ascii="Times New Roman" w:hAnsi="Times New Roman"/>
          <w:sz w:val="24"/>
          <w:szCs w:val="24"/>
        </w:rPr>
        <w:t>,</w:t>
      </w:r>
      <w:r w:rsidR="0042657D">
        <w:rPr>
          <w:rFonts w:ascii="Times New Roman" w:hAnsi="Times New Roman"/>
          <w:sz w:val="24"/>
          <w:szCs w:val="24"/>
        </w:rPr>
        <w:t xml:space="preserve"> Florida Cooperative Fish and Wildlife Research Unit</w:t>
      </w:r>
      <w:r w:rsidR="00C75163">
        <w:rPr>
          <w:rFonts w:ascii="Times New Roman" w:hAnsi="Times New Roman"/>
          <w:sz w:val="24"/>
          <w:szCs w:val="24"/>
        </w:rPr>
        <w:t>,</w:t>
      </w:r>
      <w:r w:rsidRPr="00CA0CE4">
        <w:rPr>
          <w:rFonts w:ascii="Times New Roman" w:hAnsi="Times New Roman"/>
          <w:sz w:val="24"/>
          <w:szCs w:val="24"/>
        </w:rPr>
        <w:t xml:space="preserve"> and the University of Florida for funding and administrative support</w:t>
      </w:r>
      <w:r w:rsidR="005212D4" w:rsidRPr="00CA0CE4">
        <w:rPr>
          <w:rFonts w:ascii="Times New Roman" w:hAnsi="Times New Roman"/>
          <w:sz w:val="24"/>
          <w:szCs w:val="24"/>
        </w:rPr>
        <w:t xml:space="preserve"> for this work over many years</w:t>
      </w:r>
      <w:r w:rsidRPr="00CA0CE4">
        <w:rPr>
          <w:rFonts w:ascii="Times New Roman" w:hAnsi="Times New Roman"/>
          <w:sz w:val="24"/>
          <w:szCs w:val="24"/>
        </w:rPr>
        <w:t>.</w:t>
      </w:r>
      <w:r w:rsidR="00876DB7">
        <w:rPr>
          <w:rFonts w:ascii="Times New Roman" w:hAnsi="Times New Roman"/>
          <w:sz w:val="24"/>
          <w:szCs w:val="24"/>
        </w:rPr>
        <w:t xml:space="preserve">  We thank S. </w:t>
      </w:r>
      <w:proofErr w:type="spellStart"/>
      <w:r w:rsidR="00876DB7">
        <w:rPr>
          <w:rFonts w:ascii="Times New Roman" w:hAnsi="Times New Roman"/>
          <w:sz w:val="24"/>
          <w:szCs w:val="24"/>
        </w:rPr>
        <w:t>Marynowski</w:t>
      </w:r>
      <w:proofErr w:type="spellEnd"/>
      <w:r w:rsidR="00876DB7">
        <w:rPr>
          <w:rFonts w:ascii="Times New Roman" w:hAnsi="Times New Roman"/>
          <w:sz w:val="24"/>
          <w:szCs w:val="24"/>
        </w:rPr>
        <w:t xml:space="preserve"> for editorial assistance and A. </w:t>
      </w:r>
      <w:proofErr w:type="spellStart"/>
      <w:r w:rsidR="00876DB7">
        <w:rPr>
          <w:rFonts w:ascii="Times New Roman" w:hAnsi="Times New Roman"/>
          <w:sz w:val="24"/>
          <w:szCs w:val="24"/>
        </w:rPr>
        <w:t>Kaeser</w:t>
      </w:r>
      <w:proofErr w:type="spellEnd"/>
      <w:r w:rsidR="00876DB7">
        <w:rPr>
          <w:rFonts w:ascii="Times New Roman" w:hAnsi="Times New Roman"/>
          <w:sz w:val="24"/>
          <w:szCs w:val="24"/>
        </w:rPr>
        <w:t>, N. Farmer, and J. Heublein for reviewing earlier drafts of this manuscript.</w:t>
      </w:r>
    </w:p>
    <w:p w14:paraId="0B729094" w14:textId="30FCAA53" w:rsidR="00A64186" w:rsidRDefault="00A64186">
      <w:pPr>
        <w:rPr>
          <w:rFonts w:ascii="Times New Roman" w:hAnsi="Times New Roman"/>
          <w:b/>
          <w:sz w:val="24"/>
          <w:szCs w:val="24"/>
        </w:rPr>
      </w:pPr>
    </w:p>
    <w:p w14:paraId="45C8A63F" w14:textId="77777777" w:rsidR="007E7C8E" w:rsidRDefault="007E7C8E">
      <w:pPr>
        <w:rPr>
          <w:rFonts w:ascii="Times New Roman" w:hAnsi="Times New Roman"/>
          <w:b/>
          <w:sz w:val="24"/>
          <w:szCs w:val="24"/>
        </w:rPr>
      </w:pPr>
      <w:r>
        <w:rPr>
          <w:rFonts w:ascii="Times New Roman" w:hAnsi="Times New Roman"/>
          <w:b/>
          <w:sz w:val="24"/>
          <w:szCs w:val="24"/>
        </w:rPr>
        <w:br w:type="page"/>
      </w:r>
    </w:p>
    <w:p w14:paraId="320B4666" w14:textId="7F42EE9B" w:rsidR="00A64186" w:rsidRPr="00A64186" w:rsidRDefault="00A64186" w:rsidP="00A64186">
      <w:pPr>
        <w:jc w:val="center"/>
        <w:rPr>
          <w:rFonts w:ascii="Times New Roman" w:hAnsi="Times New Roman"/>
          <w:b/>
          <w:sz w:val="24"/>
          <w:szCs w:val="24"/>
        </w:rPr>
      </w:pPr>
      <w:r w:rsidRPr="00A64186">
        <w:rPr>
          <w:rFonts w:ascii="Times New Roman" w:hAnsi="Times New Roman"/>
          <w:b/>
          <w:sz w:val="24"/>
          <w:szCs w:val="24"/>
        </w:rPr>
        <w:lastRenderedPageBreak/>
        <w:t>References</w:t>
      </w:r>
    </w:p>
    <w:p w14:paraId="75989456" w14:textId="77777777" w:rsidR="00A64186" w:rsidRPr="00A64186" w:rsidRDefault="00A64186" w:rsidP="00A64186">
      <w:pPr>
        <w:autoSpaceDE w:val="0"/>
        <w:ind w:left="720" w:hanging="720"/>
        <w:rPr>
          <w:rFonts w:ascii="Times New Roman" w:hAnsi="Times New Roman"/>
          <w:color w:val="000000"/>
          <w:sz w:val="24"/>
          <w:szCs w:val="24"/>
        </w:rPr>
      </w:pPr>
    </w:p>
    <w:p w14:paraId="797FACE9" w14:textId="564B32D6"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Ahrens, R.N.M. and W.E. Pine, III. 2014. Informing recovery goals based on historical population size and extant habitat: a case study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Marine and Coastal Fisheries: Dynamics, Management, and Ecosystem Science 6:274-286.</w:t>
      </w:r>
    </w:p>
    <w:p w14:paraId="4E3EC934" w14:textId="77777777" w:rsidR="00170B13" w:rsidRDefault="00170B13" w:rsidP="00A64186">
      <w:pPr>
        <w:autoSpaceDE w:val="0"/>
        <w:ind w:left="720" w:hanging="720"/>
        <w:rPr>
          <w:rFonts w:ascii="Times New Roman" w:hAnsi="Times New Roman"/>
          <w:color w:val="000000"/>
          <w:sz w:val="24"/>
          <w:szCs w:val="24"/>
        </w:rPr>
      </w:pPr>
    </w:p>
    <w:p w14:paraId="5764CBCA" w14:textId="2CC2CE6C" w:rsidR="00170B13" w:rsidRPr="00A64186" w:rsidRDefault="00170B13"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 N. A. 1996. Response of spawning Lake Sturgeons to change in hydroelectric facility operation. Transactions of the American Fisheries Society 125:66-77.</w:t>
      </w:r>
    </w:p>
    <w:p w14:paraId="321968A5" w14:textId="6BA99933" w:rsidR="00A64186" w:rsidRDefault="00A64186" w:rsidP="00A64186">
      <w:pPr>
        <w:autoSpaceDE w:val="0"/>
        <w:ind w:left="720" w:hanging="720"/>
        <w:rPr>
          <w:rFonts w:ascii="Times New Roman" w:hAnsi="Times New Roman"/>
          <w:color w:val="000000"/>
          <w:sz w:val="24"/>
          <w:szCs w:val="24"/>
        </w:rPr>
      </w:pPr>
    </w:p>
    <w:p w14:paraId="64673768" w14:textId="2A3E21B5" w:rsidR="00303B4F" w:rsidRDefault="00303B4F"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w:t>
      </w:r>
      <w:r w:rsidR="00572C32">
        <w:rPr>
          <w:rFonts w:ascii="Times New Roman" w:hAnsi="Times New Roman"/>
          <w:color w:val="000000"/>
          <w:sz w:val="24"/>
          <w:szCs w:val="24"/>
        </w:rPr>
        <w:t>, N. A.</w:t>
      </w:r>
      <w:r>
        <w:rPr>
          <w:rFonts w:ascii="Times New Roman" w:hAnsi="Times New Roman"/>
          <w:color w:val="000000"/>
          <w:sz w:val="24"/>
          <w:szCs w:val="24"/>
        </w:rPr>
        <w:t xml:space="preserve"> and</w:t>
      </w:r>
      <w:r w:rsidR="00572C32">
        <w:rPr>
          <w:rFonts w:ascii="Times New Roman" w:hAnsi="Times New Roman"/>
          <w:color w:val="000000"/>
          <w:sz w:val="24"/>
          <w:szCs w:val="24"/>
        </w:rPr>
        <w:t xml:space="preserve"> E. A. </w:t>
      </w:r>
      <w:r>
        <w:rPr>
          <w:rFonts w:ascii="Times New Roman" w:hAnsi="Times New Roman"/>
          <w:color w:val="000000"/>
          <w:sz w:val="24"/>
          <w:szCs w:val="24"/>
        </w:rPr>
        <w:t>Baker</w:t>
      </w:r>
      <w:r w:rsidR="00572C32">
        <w:rPr>
          <w:rFonts w:ascii="Times New Roman" w:hAnsi="Times New Roman"/>
          <w:color w:val="000000"/>
          <w:sz w:val="24"/>
          <w:szCs w:val="24"/>
        </w:rPr>
        <w:t>. 2002. Duration and drift of larval Lake Sturgeon in the Sturgeon River, Michigan. Journal of Applied Ichthyology 18:557-564.</w:t>
      </w:r>
    </w:p>
    <w:p w14:paraId="4AF91060" w14:textId="77777777" w:rsidR="00303B4F" w:rsidRPr="00A64186" w:rsidRDefault="00303B4F" w:rsidP="00A64186">
      <w:pPr>
        <w:autoSpaceDE w:val="0"/>
        <w:ind w:left="720" w:hanging="720"/>
        <w:rPr>
          <w:rFonts w:ascii="Times New Roman" w:hAnsi="Times New Roman"/>
          <w:color w:val="000000"/>
          <w:sz w:val="24"/>
          <w:szCs w:val="24"/>
        </w:rPr>
      </w:pPr>
    </w:p>
    <w:p w14:paraId="13D0617A"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ASMFC 2017. </w:t>
      </w:r>
      <w:r w:rsidRPr="00A64186">
        <w:rPr>
          <w:rFonts w:ascii="Times New Roman" w:hAnsi="Times New Roman"/>
          <w:sz w:val="24"/>
          <w:szCs w:val="24"/>
        </w:rPr>
        <w:t>Atlantic Sturgeon Benchmark Stock Assessment and Peer Review Report. Atlantic States Marine Fisheries Commission, Arlington, VA.</w:t>
      </w:r>
    </w:p>
    <w:p w14:paraId="3C384F80" w14:textId="77777777" w:rsidR="00A64186" w:rsidRPr="00A64186" w:rsidRDefault="00A64186" w:rsidP="00A64186">
      <w:pPr>
        <w:autoSpaceDE w:val="0"/>
        <w:ind w:left="720" w:hanging="720"/>
        <w:rPr>
          <w:rFonts w:ascii="Times New Roman" w:hAnsi="Times New Roman"/>
          <w:color w:val="000000"/>
          <w:sz w:val="24"/>
          <w:szCs w:val="24"/>
        </w:rPr>
      </w:pPr>
    </w:p>
    <w:p w14:paraId="574EB498"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Bass, D. G. and D. T. Cox. 1985. River habitat and fisheries resources of Florida.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W. Seaman, Jr. </w:t>
      </w:r>
      <w:proofErr w:type="gramStart"/>
      <w:r w:rsidRPr="00A64186">
        <w:rPr>
          <w:rFonts w:ascii="Times New Roman" w:hAnsi="Times New Roman"/>
          <w:color w:val="000000"/>
          <w:sz w:val="24"/>
          <w:szCs w:val="24"/>
        </w:rPr>
        <w:t>editor</w:t>
      </w:r>
      <w:proofErr w:type="gramEnd"/>
      <w:r w:rsidRPr="00A64186">
        <w:rPr>
          <w:rFonts w:ascii="Times New Roman" w:hAnsi="Times New Roman"/>
          <w:color w:val="000000"/>
          <w:sz w:val="24"/>
          <w:szCs w:val="24"/>
        </w:rPr>
        <w:t>, Florida Aquatic Habitat and Fishery Resources. Florida Chapter of the American Fisheries Society. Eustis, Florida. ISBN0-9616676-0-5.</w:t>
      </w:r>
    </w:p>
    <w:p w14:paraId="017315EC" w14:textId="77777777" w:rsidR="00A64186" w:rsidRPr="00A64186" w:rsidRDefault="00A64186" w:rsidP="00A64186">
      <w:pPr>
        <w:autoSpaceDE w:val="0"/>
        <w:ind w:left="720" w:hanging="720"/>
        <w:rPr>
          <w:rFonts w:ascii="Times New Roman" w:hAnsi="Times New Roman"/>
          <w:color w:val="000000"/>
          <w:sz w:val="24"/>
          <w:szCs w:val="24"/>
        </w:rPr>
      </w:pPr>
    </w:p>
    <w:p w14:paraId="371CA506" w14:textId="7C8093F5"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Baum, J.K., R.A. Myers, D.G. </w:t>
      </w:r>
      <w:proofErr w:type="spellStart"/>
      <w:r w:rsidRPr="00A64186">
        <w:rPr>
          <w:rFonts w:ascii="Times New Roman" w:hAnsi="Times New Roman"/>
          <w:color w:val="000000"/>
          <w:sz w:val="24"/>
          <w:szCs w:val="24"/>
        </w:rPr>
        <w:t>Kehler</w:t>
      </w:r>
      <w:proofErr w:type="spellEnd"/>
      <w:r w:rsidRPr="00A64186">
        <w:rPr>
          <w:rFonts w:ascii="Times New Roman" w:hAnsi="Times New Roman"/>
          <w:color w:val="000000"/>
          <w:sz w:val="24"/>
          <w:szCs w:val="24"/>
        </w:rPr>
        <w:t>, B. Worm, S.J. Harley, P.</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Doherty. 2003. Collapse and conservation of shark populations in the North Atlantic. Science 299:389-392.</w:t>
      </w:r>
    </w:p>
    <w:p w14:paraId="6BB90614" w14:textId="77777777" w:rsidR="00C24494" w:rsidRDefault="00C24494" w:rsidP="00A64186">
      <w:pPr>
        <w:autoSpaceDE w:val="0"/>
        <w:ind w:left="720" w:hanging="720"/>
        <w:rPr>
          <w:rFonts w:ascii="Times New Roman" w:hAnsi="Times New Roman"/>
          <w:color w:val="000000"/>
          <w:sz w:val="24"/>
          <w:szCs w:val="24"/>
        </w:rPr>
      </w:pPr>
    </w:p>
    <w:p w14:paraId="0971F170" w14:textId="6BFB816B" w:rsidR="00C24494" w:rsidRPr="00A64186" w:rsidRDefault="00C24494" w:rsidP="00A64186">
      <w:pPr>
        <w:autoSpaceDE w:val="0"/>
        <w:ind w:left="720" w:hanging="720"/>
        <w:rPr>
          <w:rFonts w:ascii="Times New Roman" w:hAnsi="Times New Roman"/>
          <w:color w:val="000000"/>
          <w:sz w:val="24"/>
          <w:szCs w:val="24"/>
        </w:rPr>
      </w:pPr>
      <w:proofErr w:type="spellStart"/>
      <w:r>
        <w:rPr>
          <w:rFonts w:ascii="Times New Roman" w:hAnsi="Times New Roman"/>
          <w:color w:val="000000"/>
          <w:sz w:val="24"/>
          <w:szCs w:val="24"/>
        </w:rPr>
        <w:t>Beamesderfer</w:t>
      </w:r>
      <w:proofErr w:type="spellEnd"/>
      <w:r>
        <w:rPr>
          <w:rFonts w:ascii="Times New Roman" w:hAnsi="Times New Roman"/>
          <w:color w:val="000000"/>
          <w:sz w:val="24"/>
          <w:szCs w:val="24"/>
        </w:rPr>
        <w:t xml:space="preserve">, R. C. P., M. L. Simpson, and G. J. Kopp. 2007. Use of life history information in a population model for Sacramento Green Sturgeon. </w:t>
      </w:r>
      <w:proofErr w:type="gramStart"/>
      <w:r>
        <w:rPr>
          <w:rFonts w:ascii="Times New Roman" w:hAnsi="Times New Roman"/>
          <w:color w:val="000000"/>
          <w:sz w:val="24"/>
          <w:szCs w:val="24"/>
        </w:rPr>
        <w:t>79</w:t>
      </w:r>
      <w:proofErr w:type="gramEnd"/>
      <w:r>
        <w:rPr>
          <w:rFonts w:ascii="Times New Roman" w:hAnsi="Times New Roman"/>
          <w:color w:val="000000"/>
          <w:sz w:val="24"/>
          <w:szCs w:val="24"/>
        </w:rPr>
        <w:t>:315-337.</w:t>
      </w:r>
    </w:p>
    <w:p w14:paraId="60F3AA0D" w14:textId="77777777" w:rsidR="00A64186" w:rsidRPr="00A64186" w:rsidRDefault="00A64186" w:rsidP="00A64186">
      <w:pPr>
        <w:autoSpaceDE w:val="0"/>
        <w:ind w:left="720" w:hanging="720"/>
        <w:rPr>
          <w:rFonts w:ascii="Times New Roman" w:hAnsi="Times New Roman"/>
          <w:color w:val="000000"/>
          <w:sz w:val="24"/>
          <w:szCs w:val="24"/>
        </w:rPr>
      </w:pPr>
    </w:p>
    <w:p w14:paraId="7ECF95FA" w14:textId="1DEA1FC6"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Berg,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J., M. S. Allen, and K.</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 xml:space="preserve">J. </w:t>
      </w:r>
      <w:proofErr w:type="spellStart"/>
      <w:r w:rsidRPr="00A64186">
        <w:rPr>
          <w:rFonts w:ascii="Times New Roman" w:hAnsi="Times New Roman"/>
          <w:color w:val="000000"/>
          <w:sz w:val="24"/>
          <w:szCs w:val="24"/>
        </w:rPr>
        <w:t>Sulak</w:t>
      </w:r>
      <w:proofErr w:type="spellEnd"/>
      <w:r w:rsidRPr="00A64186">
        <w:rPr>
          <w:rFonts w:ascii="Times New Roman" w:hAnsi="Times New Roman"/>
          <w:color w:val="000000"/>
          <w:sz w:val="24"/>
          <w:szCs w:val="24"/>
        </w:rPr>
        <w:t xml:space="preserve">. 2007. Population assessment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 xml:space="preserve">in the Yellow River, Florida. Pages 365-379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J. Munro, D. </w:t>
      </w:r>
      <w:proofErr w:type="spellStart"/>
      <w:r w:rsidRPr="00A64186">
        <w:rPr>
          <w:rFonts w:ascii="Times New Roman" w:hAnsi="Times New Roman"/>
          <w:color w:val="000000"/>
          <w:sz w:val="24"/>
          <w:szCs w:val="24"/>
        </w:rPr>
        <w:t>Hatin</w:t>
      </w:r>
      <w:proofErr w:type="spellEnd"/>
      <w:r w:rsidRPr="00A64186">
        <w:rPr>
          <w:rFonts w:ascii="Times New Roman" w:hAnsi="Times New Roman"/>
          <w:color w:val="000000"/>
          <w:sz w:val="24"/>
          <w:szCs w:val="24"/>
        </w:rPr>
        <w:t xml:space="preserve">, J. E. Hightower, K. </w:t>
      </w:r>
      <w:proofErr w:type="spellStart"/>
      <w:r w:rsidRPr="00A64186">
        <w:rPr>
          <w:rFonts w:ascii="Times New Roman" w:hAnsi="Times New Roman"/>
          <w:color w:val="000000"/>
          <w:sz w:val="24"/>
          <w:szCs w:val="24"/>
        </w:rPr>
        <w:t>McKown</w:t>
      </w:r>
      <w:proofErr w:type="spellEnd"/>
      <w:r w:rsidRPr="00A64186">
        <w:rPr>
          <w:rFonts w:ascii="Times New Roman" w:hAnsi="Times New Roman"/>
          <w:color w:val="000000"/>
          <w:sz w:val="24"/>
          <w:szCs w:val="24"/>
        </w:rPr>
        <w:t xml:space="preserve">, K. J. </w:t>
      </w:r>
      <w:proofErr w:type="spellStart"/>
      <w:r w:rsidRPr="00A64186">
        <w:rPr>
          <w:rFonts w:ascii="Times New Roman" w:hAnsi="Times New Roman"/>
          <w:color w:val="000000"/>
          <w:sz w:val="24"/>
          <w:szCs w:val="24"/>
        </w:rPr>
        <w:t>Sulak</w:t>
      </w:r>
      <w:proofErr w:type="spellEnd"/>
      <w:r w:rsidRPr="00A64186">
        <w:rPr>
          <w:rFonts w:ascii="Times New Roman" w:hAnsi="Times New Roman"/>
          <w:color w:val="000000"/>
          <w:sz w:val="24"/>
          <w:szCs w:val="24"/>
        </w:rPr>
        <w:t xml:space="preserve">, A. W. </w:t>
      </w:r>
      <w:proofErr w:type="spellStart"/>
      <w:r w:rsidRPr="00A64186">
        <w:rPr>
          <w:rFonts w:ascii="Times New Roman" w:hAnsi="Times New Roman"/>
          <w:color w:val="000000"/>
          <w:sz w:val="24"/>
          <w:szCs w:val="24"/>
        </w:rPr>
        <w:t>Kahnle</w:t>
      </w:r>
      <w:proofErr w:type="spellEnd"/>
      <w:r w:rsidRPr="00A64186">
        <w:rPr>
          <w:rFonts w:ascii="Times New Roman" w:hAnsi="Times New Roman"/>
          <w:color w:val="000000"/>
          <w:sz w:val="24"/>
          <w:szCs w:val="24"/>
        </w:rPr>
        <w:t>, and F. Caron, editors. Anadromous Sturgeons: Habitats, Threats, and Management American Fisheries Society Symposium 56, Bethesda, Maryland.</w:t>
      </w:r>
    </w:p>
    <w:p w14:paraId="7CB98F2D" w14:textId="5E653E9A" w:rsidR="00A64186" w:rsidRDefault="00A64186" w:rsidP="00A64186">
      <w:pPr>
        <w:autoSpaceDE w:val="0"/>
        <w:ind w:left="720" w:hanging="720"/>
        <w:rPr>
          <w:rFonts w:ascii="Times New Roman" w:hAnsi="Times New Roman"/>
          <w:color w:val="000000"/>
          <w:sz w:val="24"/>
          <w:szCs w:val="24"/>
        </w:rPr>
      </w:pPr>
    </w:p>
    <w:p w14:paraId="6D1F7355" w14:textId="63A0C662" w:rsidR="0011740A" w:rsidRDefault="0011740A" w:rsidP="00A64186">
      <w:pPr>
        <w:autoSpaceDE w:val="0"/>
        <w:ind w:left="720" w:hanging="720"/>
        <w:rPr>
          <w:rFonts w:ascii="Times New Roman" w:hAnsi="Times New Roman"/>
          <w:color w:val="000000"/>
          <w:sz w:val="24"/>
          <w:szCs w:val="24"/>
        </w:rPr>
      </w:pPr>
      <w:proofErr w:type="spellStart"/>
      <w:r>
        <w:rPr>
          <w:rFonts w:ascii="Times New Roman" w:hAnsi="Times New Roman"/>
          <w:color w:val="000000"/>
          <w:sz w:val="24"/>
          <w:szCs w:val="24"/>
        </w:rPr>
        <w:t>Bezold</w:t>
      </w:r>
      <w:proofErr w:type="spellEnd"/>
      <w:r>
        <w:rPr>
          <w:rFonts w:ascii="Times New Roman" w:hAnsi="Times New Roman"/>
          <w:color w:val="000000"/>
          <w:sz w:val="24"/>
          <w:szCs w:val="24"/>
        </w:rPr>
        <w:t>, J. and D. L. Peterson. 2008. Assessment of Lake Sturgeon reintroduction in the Coosa River System, Georgia-Alabama. American Fisheries Society Symposium 62, Bethesda, Maryland.</w:t>
      </w:r>
    </w:p>
    <w:p w14:paraId="393F4402" w14:textId="77777777" w:rsidR="0011740A" w:rsidRPr="00A64186" w:rsidRDefault="0011740A" w:rsidP="00A64186">
      <w:pPr>
        <w:autoSpaceDE w:val="0"/>
        <w:ind w:left="720" w:hanging="720"/>
        <w:rPr>
          <w:rFonts w:ascii="Times New Roman" w:hAnsi="Times New Roman"/>
          <w:color w:val="000000"/>
          <w:sz w:val="24"/>
          <w:szCs w:val="24"/>
        </w:rPr>
      </w:pPr>
    </w:p>
    <w:p w14:paraId="171A1D50" w14:textId="2FD6D0E2" w:rsidR="00341A9A" w:rsidRDefault="00341A9A" w:rsidP="00303B4F">
      <w:pPr>
        <w:pStyle w:val="PlainText"/>
        <w:ind w:left="720" w:hanging="720"/>
        <w:rPr>
          <w:rFonts w:ascii="Times New Roman" w:hAnsi="Times New Roman" w:cs="Times New Roman"/>
          <w:sz w:val="24"/>
          <w:szCs w:val="24"/>
        </w:rPr>
      </w:pPr>
      <w:proofErr w:type="spellStart"/>
      <w:r w:rsidRPr="00017B43">
        <w:rPr>
          <w:rFonts w:ascii="Times New Roman" w:hAnsi="Times New Roman" w:cs="Times New Roman"/>
          <w:sz w:val="24"/>
          <w:szCs w:val="24"/>
        </w:rPr>
        <w:t>Boreman</w:t>
      </w:r>
      <w:proofErr w:type="spellEnd"/>
      <w:r w:rsidRPr="00017B43">
        <w:rPr>
          <w:rFonts w:ascii="Times New Roman" w:hAnsi="Times New Roman" w:cs="Times New Roman"/>
          <w:sz w:val="24"/>
          <w:szCs w:val="24"/>
        </w:rPr>
        <w:t>, J. (1997). Sensitivity of North American sturgeons and paddlefish to fishing mortality. Environmental Biology of Fishes, 48, 399–405.</w:t>
      </w:r>
    </w:p>
    <w:p w14:paraId="5F183B80" w14:textId="4E7618DE" w:rsidR="00303B4F" w:rsidRDefault="00303B4F" w:rsidP="00303B4F">
      <w:pPr>
        <w:pStyle w:val="PlainText"/>
        <w:ind w:left="720" w:hanging="720"/>
        <w:rPr>
          <w:rFonts w:ascii="Times New Roman" w:hAnsi="Times New Roman" w:cs="Times New Roman"/>
          <w:sz w:val="24"/>
          <w:szCs w:val="24"/>
        </w:rPr>
      </w:pPr>
    </w:p>
    <w:p w14:paraId="23A4EDF1" w14:textId="2E1B6C3B" w:rsidR="00303B4F" w:rsidRPr="00017B43" w:rsidRDefault="00303B4F" w:rsidP="00017B43">
      <w:pPr>
        <w:pStyle w:val="PlainText"/>
        <w:ind w:left="720" w:hanging="720"/>
        <w:rPr>
          <w:rFonts w:ascii="Times New Roman" w:hAnsi="Times New Roman" w:cs="Times New Roman"/>
          <w:sz w:val="24"/>
          <w:szCs w:val="24"/>
        </w:rPr>
      </w:pPr>
      <w:proofErr w:type="spellStart"/>
      <w:r>
        <w:rPr>
          <w:rFonts w:ascii="Times New Roman" w:hAnsi="Times New Roman" w:cs="Times New Roman"/>
          <w:sz w:val="24"/>
          <w:szCs w:val="24"/>
        </w:rPr>
        <w:t>Braaton</w:t>
      </w:r>
      <w:proofErr w:type="spellEnd"/>
      <w:r w:rsidR="00003278">
        <w:rPr>
          <w:rFonts w:ascii="Times New Roman" w:hAnsi="Times New Roman" w:cs="Times New Roman"/>
          <w:sz w:val="24"/>
          <w:szCs w:val="24"/>
        </w:rPr>
        <w:t>, P. J.</w:t>
      </w:r>
      <w:r w:rsidR="00572C32">
        <w:rPr>
          <w:rFonts w:ascii="Times New Roman" w:hAnsi="Times New Roman" w:cs="Times New Roman"/>
          <w:sz w:val="24"/>
          <w:szCs w:val="24"/>
        </w:rPr>
        <w:t xml:space="preserve">, D. B. Fuller, L. D. </w:t>
      </w:r>
      <w:proofErr w:type="spellStart"/>
      <w:r w:rsidR="00572C32">
        <w:rPr>
          <w:rFonts w:ascii="Times New Roman" w:hAnsi="Times New Roman" w:cs="Times New Roman"/>
          <w:sz w:val="24"/>
          <w:szCs w:val="24"/>
        </w:rPr>
        <w:t>Holte</w:t>
      </w:r>
      <w:proofErr w:type="spellEnd"/>
      <w:r w:rsidR="00572C32">
        <w:rPr>
          <w:rFonts w:ascii="Times New Roman" w:hAnsi="Times New Roman" w:cs="Times New Roman"/>
          <w:sz w:val="24"/>
          <w:szCs w:val="24"/>
        </w:rPr>
        <w:t xml:space="preserve">, R. D. Lott, W. </w:t>
      </w:r>
      <w:proofErr w:type="spellStart"/>
      <w:r w:rsidR="00572C32">
        <w:rPr>
          <w:rFonts w:ascii="Times New Roman" w:hAnsi="Times New Roman" w:cs="Times New Roman"/>
          <w:sz w:val="24"/>
          <w:szCs w:val="24"/>
        </w:rPr>
        <w:t>Viste</w:t>
      </w:r>
      <w:proofErr w:type="spellEnd"/>
      <w:r w:rsidR="00572C32">
        <w:rPr>
          <w:rFonts w:ascii="Times New Roman" w:hAnsi="Times New Roman" w:cs="Times New Roman"/>
          <w:sz w:val="24"/>
          <w:szCs w:val="24"/>
        </w:rPr>
        <w:t xml:space="preserve">, T. F. Brandt, R. G. </w:t>
      </w:r>
      <w:proofErr w:type="spellStart"/>
      <w:r w:rsidR="00572C32">
        <w:rPr>
          <w:rFonts w:ascii="Times New Roman" w:hAnsi="Times New Roman" w:cs="Times New Roman"/>
          <w:sz w:val="24"/>
          <w:szCs w:val="24"/>
        </w:rPr>
        <w:t>Legare</w:t>
      </w:r>
      <w:proofErr w:type="spellEnd"/>
      <w:r w:rsidR="00572C32">
        <w:rPr>
          <w:rFonts w:ascii="Times New Roman" w:hAnsi="Times New Roman" w:cs="Times New Roman"/>
          <w:sz w:val="24"/>
          <w:szCs w:val="24"/>
        </w:rPr>
        <w:t xml:space="preserve">. 2008. Drift dynamics of larval Pallid Sturgeon and Shovelnose Sturgeon in a natural side channel of the upper Missouri River, Montana. North American Journal of Fisheries Management. </w:t>
      </w:r>
      <w:proofErr w:type="gramStart"/>
      <w:r w:rsidR="00572C32">
        <w:rPr>
          <w:rFonts w:ascii="Times New Roman" w:hAnsi="Times New Roman" w:cs="Times New Roman"/>
          <w:sz w:val="24"/>
          <w:szCs w:val="24"/>
        </w:rPr>
        <w:t>28</w:t>
      </w:r>
      <w:proofErr w:type="gramEnd"/>
      <w:r w:rsidR="00572C32">
        <w:rPr>
          <w:rFonts w:ascii="Times New Roman" w:hAnsi="Times New Roman" w:cs="Times New Roman"/>
          <w:sz w:val="24"/>
          <w:szCs w:val="24"/>
        </w:rPr>
        <w:t xml:space="preserve">:808-826. </w:t>
      </w:r>
      <w:r w:rsidR="0000327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3DDF5BF" w14:textId="33AAC636" w:rsidR="00341A9A" w:rsidRPr="00156430" w:rsidRDefault="00341A9A" w:rsidP="00A64186">
      <w:pPr>
        <w:autoSpaceDE w:val="0"/>
        <w:ind w:left="720" w:hanging="720"/>
        <w:rPr>
          <w:rFonts w:ascii="Times New Roman" w:hAnsi="Times New Roman"/>
          <w:color w:val="000000"/>
          <w:sz w:val="24"/>
          <w:szCs w:val="24"/>
        </w:rPr>
      </w:pPr>
    </w:p>
    <w:p w14:paraId="75B6BF2F" w14:textId="6E43F256" w:rsidR="00A64186" w:rsidRPr="00303B4F" w:rsidRDefault="00A64186" w:rsidP="00A64186">
      <w:pPr>
        <w:autoSpaceDE w:val="0"/>
        <w:ind w:left="720" w:hanging="720"/>
        <w:rPr>
          <w:rFonts w:ascii="Times New Roman" w:hAnsi="Times New Roman"/>
          <w:color w:val="000000"/>
          <w:sz w:val="24"/>
          <w:szCs w:val="24"/>
        </w:rPr>
      </w:pPr>
      <w:r w:rsidRPr="00303B4F">
        <w:rPr>
          <w:rFonts w:ascii="Times New Roman" w:hAnsi="Times New Roman"/>
          <w:color w:val="000000"/>
          <w:sz w:val="24"/>
          <w:szCs w:val="24"/>
        </w:rPr>
        <w:t xml:space="preserve">Bradford, M. J., G. C. Taylor, and J. A. Allen. 1997. Empirical review of </w:t>
      </w:r>
      <w:r w:rsidR="007E7C8E">
        <w:rPr>
          <w:rFonts w:ascii="Times New Roman" w:hAnsi="Times New Roman"/>
          <w:color w:val="000000"/>
          <w:sz w:val="24"/>
          <w:szCs w:val="24"/>
        </w:rPr>
        <w:t>C</w:t>
      </w:r>
      <w:r w:rsidRPr="00303B4F">
        <w:rPr>
          <w:rFonts w:ascii="Times New Roman" w:hAnsi="Times New Roman"/>
          <w:color w:val="000000"/>
          <w:sz w:val="24"/>
          <w:szCs w:val="24"/>
        </w:rPr>
        <w:t xml:space="preserve">oho </w:t>
      </w:r>
      <w:r w:rsidR="007E7C8E">
        <w:rPr>
          <w:rFonts w:ascii="Times New Roman" w:hAnsi="Times New Roman"/>
          <w:color w:val="000000"/>
          <w:sz w:val="24"/>
          <w:szCs w:val="24"/>
        </w:rPr>
        <w:t>S</w:t>
      </w:r>
      <w:r w:rsidRPr="00303B4F">
        <w:rPr>
          <w:rFonts w:ascii="Times New Roman" w:hAnsi="Times New Roman"/>
          <w:color w:val="000000"/>
          <w:sz w:val="24"/>
          <w:szCs w:val="24"/>
        </w:rPr>
        <w:t xml:space="preserve">almon </w:t>
      </w:r>
      <w:proofErr w:type="spellStart"/>
      <w:r w:rsidRPr="00303B4F">
        <w:rPr>
          <w:rFonts w:ascii="Times New Roman" w:hAnsi="Times New Roman"/>
          <w:color w:val="000000"/>
          <w:sz w:val="24"/>
          <w:szCs w:val="24"/>
        </w:rPr>
        <w:t>smolt</w:t>
      </w:r>
      <w:proofErr w:type="spellEnd"/>
      <w:r w:rsidRPr="00303B4F">
        <w:rPr>
          <w:rFonts w:ascii="Times New Roman" w:hAnsi="Times New Roman"/>
          <w:color w:val="000000"/>
          <w:sz w:val="24"/>
          <w:szCs w:val="24"/>
        </w:rPr>
        <w:t xml:space="preserve"> abundance and the prediction of </w:t>
      </w:r>
      <w:proofErr w:type="spellStart"/>
      <w:r w:rsidRPr="00303B4F">
        <w:rPr>
          <w:rFonts w:ascii="Times New Roman" w:hAnsi="Times New Roman"/>
          <w:color w:val="000000"/>
          <w:sz w:val="24"/>
          <w:szCs w:val="24"/>
        </w:rPr>
        <w:t>smolt</w:t>
      </w:r>
      <w:proofErr w:type="spellEnd"/>
      <w:r w:rsidRPr="00303B4F">
        <w:rPr>
          <w:rFonts w:ascii="Times New Roman" w:hAnsi="Times New Roman"/>
          <w:color w:val="000000"/>
          <w:sz w:val="24"/>
          <w:szCs w:val="24"/>
        </w:rPr>
        <w:t xml:space="preserve"> production at the regional level. Transactions of the American Fisheries Society126:49-64.</w:t>
      </w:r>
    </w:p>
    <w:p w14:paraId="7ED1686E" w14:textId="77777777" w:rsidR="00A64186" w:rsidRPr="00303B4F" w:rsidRDefault="00A64186" w:rsidP="00A64186">
      <w:pPr>
        <w:autoSpaceDE w:val="0"/>
        <w:ind w:left="720" w:hanging="720"/>
        <w:rPr>
          <w:rFonts w:ascii="Times New Roman" w:hAnsi="Times New Roman"/>
          <w:color w:val="000000"/>
          <w:sz w:val="24"/>
          <w:szCs w:val="24"/>
        </w:rPr>
      </w:pPr>
    </w:p>
    <w:p w14:paraId="42A035A1" w14:textId="39D1B537" w:rsidR="00A64186" w:rsidRPr="00156430" w:rsidRDefault="00A64186" w:rsidP="00A64186">
      <w:pPr>
        <w:autoSpaceDE w:val="0"/>
        <w:ind w:left="720" w:hanging="720"/>
        <w:rPr>
          <w:rFonts w:ascii="Times New Roman" w:hAnsi="Times New Roman"/>
          <w:color w:val="000000"/>
          <w:sz w:val="24"/>
          <w:szCs w:val="24"/>
        </w:rPr>
      </w:pPr>
      <w:r w:rsidRPr="00303B4F">
        <w:rPr>
          <w:rFonts w:ascii="Times New Roman" w:hAnsi="Times New Roman"/>
          <w:sz w:val="24"/>
          <w:szCs w:val="24"/>
        </w:rPr>
        <w:t xml:space="preserve">Brown, J. J., and G. W. Murphy. 2010. Atlantic </w:t>
      </w:r>
      <w:r w:rsidR="003C20FD">
        <w:rPr>
          <w:rFonts w:ascii="Times New Roman" w:hAnsi="Times New Roman"/>
          <w:sz w:val="24"/>
          <w:szCs w:val="24"/>
        </w:rPr>
        <w:t>S</w:t>
      </w:r>
      <w:r w:rsidR="003C20FD" w:rsidRPr="00303B4F">
        <w:rPr>
          <w:rFonts w:ascii="Times New Roman" w:hAnsi="Times New Roman"/>
          <w:sz w:val="24"/>
          <w:szCs w:val="24"/>
        </w:rPr>
        <w:t xml:space="preserve">turgeon </w:t>
      </w:r>
      <w:r w:rsidRPr="00303B4F">
        <w:rPr>
          <w:rFonts w:ascii="Times New Roman" w:hAnsi="Times New Roman"/>
          <w:sz w:val="24"/>
          <w:szCs w:val="24"/>
        </w:rPr>
        <w:t>vessel‐strike mortalities in the Delaware Estuary. Fisheries 35:72–83.</w:t>
      </w:r>
    </w:p>
    <w:p w14:paraId="17362A19" w14:textId="7631D098" w:rsidR="00A64186" w:rsidRPr="00156430" w:rsidRDefault="00A64186" w:rsidP="00A64186">
      <w:pPr>
        <w:autoSpaceDE w:val="0"/>
        <w:ind w:left="720" w:hanging="720"/>
        <w:rPr>
          <w:rFonts w:ascii="Times New Roman" w:hAnsi="Times New Roman"/>
          <w:color w:val="000000"/>
          <w:sz w:val="24"/>
          <w:szCs w:val="24"/>
        </w:rPr>
      </w:pPr>
    </w:p>
    <w:p w14:paraId="2300E09B" w14:textId="77777777" w:rsidR="00017B43" w:rsidRDefault="00341A9A" w:rsidP="00A64186">
      <w:pPr>
        <w:ind w:left="720" w:hanging="720"/>
        <w:rPr>
          <w:rFonts w:ascii="Times New Roman" w:hAnsi="Times New Roman"/>
          <w:sz w:val="24"/>
          <w:szCs w:val="24"/>
        </w:rPr>
      </w:pPr>
      <w:r w:rsidRPr="00017B43">
        <w:rPr>
          <w:rFonts w:ascii="Times New Roman" w:hAnsi="Times New Roman"/>
          <w:sz w:val="24"/>
          <w:szCs w:val="24"/>
        </w:rPr>
        <w:t xml:space="preserve">Bruch, R. M. (1999). Management of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 xml:space="preserve">turgeon on the Winnebago System-long term </w:t>
      </w:r>
      <w:proofErr w:type="gramStart"/>
      <w:r w:rsidRPr="00017B43">
        <w:rPr>
          <w:rFonts w:ascii="Times New Roman" w:hAnsi="Times New Roman"/>
          <w:sz w:val="24"/>
          <w:szCs w:val="24"/>
        </w:rPr>
        <w:t>impacts</w:t>
      </w:r>
      <w:proofErr w:type="gramEnd"/>
      <w:r w:rsidRPr="00017B43">
        <w:rPr>
          <w:rFonts w:ascii="Times New Roman" w:hAnsi="Times New Roman"/>
          <w:sz w:val="24"/>
          <w:szCs w:val="24"/>
        </w:rPr>
        <w:t xml:space="preserve"> of harvest and regulations on population structure. Journal of Applied Ichthyology, 15, 142–152.</w:t>
      </w:r>
    </w:p>
    <w:p w14:paraId="707043CB" w14:textId="77777777" w:rsidR="00017B43" w:rsidRDefault="00017B43" w:rsidP="00A64186">
      <w:pPr>
        <w:ind w:left="720" w:hanging="720"/>
        <w:rPr>
          <w:rFonts w:ascii="Times New Roman" w:hAnsi="Times New Roman"/>
          <w:sz w:val="24"/>
          <w:szCs w:val="24"/>
        </w:rPr>
      </w:pPr>
    </w:p>
    <w:p w14:paraId="6D9F02F9" w14:textId="40174388" w:rsidR="00A64186" w:rsidRDefault="00611F0B" w:rsidP="00A64186">
      <w:pPr>
        <w:ind w:left="720" w:hanging="720"/>
        <w:rPr>
          <w:rFonts w:ascii="Times New Roman" w:hAnsi="Times New Roman"/>
          <w:color w:val="222222"/>
          <w:sz w:val="24"/>
          <w:szCs w:val="24"/>
          <w:shd w:val="clear" w:color="auto" w:fill="FFFFFF"/>
        </w:rPr>
      </w:pPr>
      <w:r w:rsidRPr="00611F0B">
        <w:rPr>
          <w:rFonts w:ascii="Times New Roman" w:hAnsi="Times New Roman"/>
          <w:color w:val="222222"/>
          <w:sz w:val="24"/>
          <w:szCs w:val="24"/>
          <w:shd w:val="clear" w:color="auto" w:fill="FFFFFF"/>
        </w:rPr>
        <w:t>Camp, E.</w:t>
      </w:r>
      <w:r w:rsidR="00C65845">
        <w:rPr>
          <w:rFonts w:ascii="Times New Roman" w:hAnsi="Times New Roman"/>
          <w:color w:val="222222"/>
          <w:sz w:val="24"/>
          <w:szCs w:val="24"/>
          <w:shd w:val="clear" w:color="auto" w:fill="FFFFFF"/>
        </w:rPr>
        <w:t xml:space="preserve"> </w:t>
      </w:r>
      <w:r w:rsidRPr="00611F0B">
        <w:rPr>
          <w:rFonts w:ascii="Times New Roman" w:hAnsi="Times New Roman"/>
          <w:color w:val="222222"/>
          <w:sz w:val="24"/>
          <w:szCs w:val="24"/>
          <w:shd w:val="clear" w:color="auto" w:fill="FFFFFF"/>
        </w:rPr>
        <w:t xml:space="preserve">V., K. </w:t>
      </w:r>
      <w:proofErr w:type="spellStart"/>
      <w:r w:rsidRPr="00611F0B">
        <w:rPr>
          <w:rFonts w:ascii="Times New Roman" w:hAnsi="Times New Roman"/>
          <w:color w:val="222222"/>
          <w:sz w:val="24"/>
          <w:szCs w:val="24"/>
          <w:shd w:val="clear" w:color="auto" w:fill="FFFFFF"/>
        </w:rPr>
        <w:t>Lorenzen</w:t>
      </w:r>
      <w:proofErr w:type="spellEnd"/>
      <w:r w:rsidRPr="00611F0B">
        <w:rPr>
          <w:rFonts w:ascii="Times New Roman" w:hAnsi="Times New Roman"/>
          <w:color w:val="222222"/>
          <w:sz w:val="24"/>
          <w:szCs w:val="24"/>
          <w:shd w:val="clear" w:color="auto" w:fill="FFFFFF"/>
        </w:rPr>
        <w:t xml:space="preserve">, R. N. Ahrens, L. Barbieri, and K. M. </w:t>
      </w:r>
      <w:proofErr w:type="spellStart"/>
      <w:r w:rsidRPr="00611F0B">
        <w:rPr>
          <w:rFonts w:ascii="Times New Roman" w:hAnsi="Times New Roman"/>
          <w:color w:val="222222"/>
          <w:sz w:val="24"/>
          <w:szCs w:val="24"/>
          <w:shd w:val="clear" w:color="auto" w:fill="FFFFFF"/>
        </w:rPr>
        <w:t>Leber</w:t>
      </w:r>
      <w:proofErr w:type="spellEnd"/>
      <w:r w:rsidRPr="00611F0B">
        <w:rPr>
          <w:rFonts w:ascii="Times New Roman" w:hAnsi="Times New Roman"/>
          <w:color w:val="222222"/>
          <w:sz w:val="24"/>
          <w:szCs w:val="24"/>
          <w:shd w:val="clear" w:color="auto" w:fill="FFFFFF"/>
        </w:rPr>
        <w:t xml:space="preserve">.  2013. Potentials and limitations of stock enhancement in marine recreational fisheries systems: An integrative review of Florida's </w:t>
      </w:r>
      <w:r w:rsidR="003C20FD">
        <w:rPr>
          <w:rFonts w:ascii="Times New Roman" w:hAnsi="Times New Roman"/>
          <w:color w:val="222222"/>
          <w:sz w:val="24"/>
          <w:szCs w:val="24"/>
          <w:shd w:val="clear" w:color="auto" w:fill="FFFFFF"/>
        </w:rPr>
        <w:t>R</w:t>
      </w:r>
      <w:r w:rsidR="003C20FD" w:rsidRPr="00611F0B">
        <w:rPr>
          <w:rFonts w:ascii="Times New Roman" w:hAnsi="Times New Roman"/>
          <w:color w:val="222222"/>
          <w:sz w:val="24"/>
          <w:szCs w:val="24"/>
          <w:shd w:val="clear" w:color="auto" w:fill="FFFFFF"/>
        </w:rPr>
        <w:t xml:space="preserve">ed </w:t>
      </w:r>
      <w:r w:rsidR="003C20FD">
        <w:rPr>
          <w:rFonts w:ascii="Times New Roman" w:hAnsi="Times New Roman"/>
          <w:color w:val="222222"/>
          <w:sz w:val="24"/>
          <w:szCs w:val="24"/>
          <w:shd w:val="clear" w:color="auto" w:fill="FFFFFF"/>
        </w:rPr>
        <w:t>D</w:t>
      </w:r>
      <w:r w:rsidR="003C20FD" w:rsidRPr="00611F0B">
        <w:rPr>
          <w:rFonts w:ascii="Times New Roman" w:hAnsi="Times New Roman"/>
          <w:color w:val="222222"/>
          <w:sz w:val="24"/>
          <w:szCs w:val="24"/>
          <w:shd w:val="clear" w:color="auto" w:fill="FFFFFF"/>
        </w:rPr>
        <w:t xml:space="preserve">rum </w:t>
      </w:r>
      <w:r w:rsidRPr="00611F0B">
        <w:rPr>
          <w:rFonts w:ascii="Times New Roman" w:hAnsi="Times New Roman"/>
          <w:color w:val="222222"/>
          <w:sz w:val="24"/>
          <w:szCs w:val="24"/>
          <w:shd w:val="clear" w:color="auto" w:fill="FFFFFF"/>
        </w:rPr>
        <w:t>enhancement. </w:t>
      </w:r>
      <w:r w:rsidRPr="00611F0B">
        <w:rPr>
          <w:rFonts w:ascii="Times New Roman" w:hAnsi="Times New Roman"/>
          <w:iCs/>
          <w:color w:val="222222"/>
          <w:sz w:val="24"/>
          <w:szCs w:val="24"/>
          <w:shd w:val="clear" w:color="auto" w:fill="FFFFFF"/>
        </w:rPr>
        <w:t>Reviews in Fisheries Science</w:t>
      </w:r>
      <w:r w:rsidRPr="00611F0B">
        <w:rPr>
          <w:rFonts w:ascii="Times New Roman" w:hAnsi="Times New Roman"/>
          <w:color w:val="222222"/>
          <w:sz w:val="24"/>
          <w:szCs w:val="24"/>
          <w:shd w:val="clear" w:color="auto" w:fill="FFFFFF"/>
        </w:rPr>
        <w:t>, </w:t>
      </w:r>
      <w:r w:rsidRPr="00611F0B">
        <w:rPr>
          <w:rFonts w:ascii="Times New Roman" w:hAnsi="Times New Roman"/>
          <w:iCs/>
          <w:color w:val="222222"/>
          <w:sz w:val="24"/>
          <w:szCs w:val="24"/>
          <w:shd w:val="clear" w:color="auto" w:fill="FFFFFF"/>
        </w:rPr>
        <w:t>21</w:t>
      </w:r>
      <w:r w:rsidRPr="00611F0B">
        <w:rPr>
          <w:rFonts w:ascii="Times New Roman" w:hAnsi="Times New Roman"/>
          <w:color w:val="222222"/>
          <w:sz w:val="24"/>
          <w:szCs w:val="24"/>
          <w:shd w:val="clear" w:color="auto" w:fill="FFFFFF"/>
        </w:rPr>
        <w:t>:388-402.</w:t>
      </w:r>
    </w:p>
    <w:p w14:paraId="6FA6F441" w14:textId="74B91F4A" w:rsidR="00C65845" w:rsidRDefault="00C65845" w:rsidP="00A64186">
      <w:pPr>
        <w:ind w:left="720" w:hanging="720"/>
        <w:rPr>
          <w:rFonts w:ascii="Times New Roman" w:hAnsi="Times New Roman"/>
          <w:color w:val="222222"/>
          <w:sz w:val="24"/>
          <w:szCs w:val="24"/>
          <w:shd w:val="clear" w:color="auto" w:fill="FFFFFF"/>
        </w:rPr>
      </w:pPr>
    </w:p>
    <w:p w14:paraId="7CF24926" w14:textId="47E5DB57" w:rsidR="00C65845" w:rsidRPr="00611F0B" w:rsidRDefault="00C65845" w:rsidP="00A64186">
      <w:pPr>
        <w:ind w:left="720" w:hanging="720"/>
        <w:rPr>
          <w:rFonts w:ascii="Times New Roman" w:hAnsi="Times New Roman"/>
          <w:color w:val="222222"/>
          <w:sz w:val="24"/>
          <w:szCs w:val="24"/>
          <w:shd w:val="clear" w:color="auto" w:fill="FFFFFF"/>
        </w:rPr>
      </w:pPr>
      <w:r w:rsidRPr="00C65845">
        <w:rPr>
          <w:rFonts w:ascii="Times New Roman" w:hAnsi="Times New Roman"/>
          <w:color w:val="222222"/>
          <w:sz w:val="24"/>
          <w:szCs w:val="24"/>
          <w:shd w:val="clear" w:color="auto" w:fill="FFFFFF"/>
        </w:rPr>
        <w:t>Camp, E.</w:t>
      </w:r>
      <w:r>
        <w:rPr>
          <w:rFonts w:ascii="Times New Roman" w:hAnsi="Times New Roman"/>
          <w:color w:val="222222"/>
          <w:sz w:val="24"/>
          <w:szCs w:val="24"/>
          <w:shd w:val="clear" w:color="auto" w:fill="FFFFFF"/>
        </w:rPr>
        <w:t xml:space="preserve"> </w:t>
      </w:r>
      <w:r w:rsidRPr="00C65845">
        <w:rPr>
          <w:rFonts w:ascii="Times New Roman" w:hAnsi="Times New Roman"/>
          <w:color w:val="222222"/>
          <w:sz w:val="24"/>
          <w:szCs w:val="24"/>
          <w:shd w:val="clear" w:color="auto" w:fill="FFFFFF"/>
        </w:rPr>
        <w:t xml:space="preserve">V., </w:t>
      </w:r>
      <w:r>
        <w:rPr>
          <w:rFonts w:ascii="Times New Roman" w:hAnsi="Times New Roman"/>
          <w:color w:val="222222"/>
          <w:sz w:val="24"/>
          <w:szCs w:val="24"/>
          <w:shd w:val="clear" w:color="auto" w:fill="FFFFFF"/>
        </w:rPr>
        <w:t xml:space="preserve">K. </w:t>
      </w:r>
      <w:proofErr w:type="spellStart"/>
      <w:r w:rsidRPr="00C65845">
        <w:rPr>
          <w:rFonts w:ascii="Times New Roman" w:hAnsi="Times New Roman"/>
          <w:color w:val="222222"/>
          <w:sz w:val="24"/>
          <w:szCs w:val="24"/>
          <w:shd w:val="clear" w:color="auto" w:fill="FFFFFF"/>
        </w:rPr>
        <w:t>Lorenzen</w:t>
      </w:r>
      <w:proofErr w:type="spellEnd"/>
      <w:r w:rsidRPr="00C65845">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 xml:space="preserve">R. N. M. </w:t>
      </w:r>
      <w:r w:rsidRPr="00C65845">
        <w:rPr>
          <w:rFonts w:ascii="Times New Roman" w:hAnsi="Times New Roman"/>
          <w:color w:val="222222"/>
          <w:sz w:val="24"/>
          <w:szCs w:val="24"/>
          <w:shd w:val="clear" w:color="auto" w:fill="FFFFFF"/>
        </w:rPr>
        <w:t xml:space="preserve">Ahrens, </w:t>
      </w:r>
      <w:r>
        <w:rPr>
          <w:rFonts w:ascii="Times New Roman" w:hAnsi="Times New Roman"/>
          <w:color w:val="222222"/>
          <w:sz w:val="24"/>
          <w:szCs w:val="24"/>
          <w:shd w:val="clear" w:color="auto" w:fill="FFFFFF"/>
        </w:rPr>
        <w:t xml:space="preserve">and M. S. </w:t>
      </w:r>
      <w:r w:rsidRPr="00C65845">
        <w:rPr>
          <w:rFonts w:ascii="Times New Roman" w:hAnsi="Times New Roman"/>
          <w:color w:val="222222"/>
          <w:sz w:val="24"/>
          <w:szCs w:val="24"/>
          <w:shd w:val="clear" w:color="auto" w:fill="FFFFFF"/>
        </w:rPr>
        <w:t>Allen</w:t>
      </w:r>
      <w:r>
        <w:rPr>
          <w:rFonts w:ascii="Times New Roman" w:hAnsi="Times New Roman"/>
          <w:color w:val="222222"/>
          <w:sz w:val="24"/>
          <w:szCs w:val="24"/>
          <w:shd w:val="clear" w:color="auto" w:fill="FFFFFF"/>
        </w:rPr>
        <w:t xml:space="preserve">. </w:t>
      </w:r>
      <w:r w:rsidRPr="00C65845">
        <w:rPr>
          <w:rFonts w:ascii="Times New Roman" w:hAnsi="Times New Roman"/>
          <w:color w:val="222222"/>
          <w:sz w:val="24"/>
          <w:szCs w:val="24"/>
          <w:shd w:val="clear" w:color="auto" w:fill="FFFFFF"/>
        </w:rPr>
        <w:t xml:space="preserve">2014. Stock enhancement to address multiple recreational fisheries objectives: an integrated model applied to red drum </w:t>
      </w:r>
      <w:proofErr w:type="spellStart"/>
      <w:r w:rsidRPr="00C65845">
        <w:rPr>
          <w:rFonts w:ascii="Times New Roman" w:hAnsi="Times New Roman"/>
          <w:color w:val="222222"/>
          <w:sz w:val="24"/>
          <w:szCs w:val="24"/>
          <w:shd w:val="clear" w:color="auto" w:fill="FFFFFF"/>
        </w:rPr>
        <w:t>Sciaenops</w:t>
      </w:r>
      <w:proofErr w:type="spellEnd"/>
      <w:r w:rsidRPr="00C65845">
        <w:rPr>
          <w:rFonts w:ascii="Times New Roman" w:hAnsi="Times New Roman"/>
          <w:color w:val="222222"/>
          <w:sz w:val="24"/>
          <w:szCs w:val="24"/>
          <w:shd w:val="clear" w:color="auto" w:fill="FFFFFF"/>
        </w:rPr>
        <w:t xml:space="preserve"> </w:t>
      </w:r>
      <w:proofErr w:type="spellStart"/>
      <w:r w:rsidRPr="00C65845">
        <w:rPr>
          <w:rFonts w:ascii="Times New Roman" w:hAnsi="Times New Roman"/>
          <w:color w:val="222222"/>
          <w:sz w:val="24"/>
          <w:szCs w:val="24"/>
          <w:shd w:val="clear" w:color="auto" w:fill="FFFFFF"/>
        </w:rPr>
        <w:t>ocellatus</w:t>
      </w:r>
      <w:proofErr w:type="spellEnd"/>
      <w:r w:rsidRPr="00C65845">
        <w:rPr>
          <w:rFonts w:ascii="Times New Roman" w:hAnsi="Times New Roman"/>
          <w:color w:val="222222"/>
          <w:sz w:val="24"/>
          <w:szCs w:val="24"/>
          <w:shd w:val="clear" w:color="auto" w:fill="FFFFFF"/>
        </w:rPr>
        <w:t xml:space="preserve"> in Florida. Journal of </w:t>
      </w:r>
      <w:r>
        <w:rPr>
          <w:rFonts w:ascii="Times New Roman" w:hAnsi="Times New Roman"/>
          <w:color w:val="222222"/>
          <w:sz w:val="24"/>
          <w:szCs w:val="24"/>
          <w:shd w:val="clear" w:color="auto" w:fill="FFFFFF"/>
        </w:rPr>
        <w:t>F</w:t>
      </w:r>
      <w:r w:rsidRPr="00C65845">
        <w:rPr>
          <w:rFonts w:ascii="Times New Roman" w:hAnsi="Times New Roman"/>
          <w:color w:val="222222"/>
          <w:sz w:val="24"/>
          <w:szCs w:val="24"/>
          <w:shd w:val="clear" w:color="auto" w:fill="FFFFFF"/>
        </w:rPr>
        <w:t xml:space="preserve">ish </w:t>
      </w:r>
      <w:r>
        <w:rPr>
          <w:rFonts w:ascii="Times New Roman" w:hAnsi="Times New Roman"/>
          <w:color w:val="222222"/>
          <w:sz w:val="24"/>
          <w:szCs w:val="24"/>
          <w:shd w:val="clear" w:color="auto" w:fill="FFFFFF"/>
        </w:rPr>
        <w:t>B</w:t>
      </w:r>
      <w:r w:rsidRPr="00C65845">
        <w:rPr>
          <w:rFonts w:ascii="Times New Roman" w:hAnsi="Times New Roman"/>
          <w:color w:val="222222"/>
          <w:sz w:val="24"/>
          <w:szCs w:val="24"/>
          <w:shd w:val="clear" w:color="auto" w:fill="FFFFFF"/>
        </w:rPr>
        <w:t>iology, 85</w:t>
      </w:r>
      <w:r>
        <w:rPr>
          <w:rFonts w:ascii="Times New Roman" w:hAnsi="Times New Roman"/>
          <w:color w:val="222222"/>
          <w:sz w:val="24"/>
          <w:szCs w:val="24"/>
          <w:shd w:val="clear" w:color="auto" w:fill="FFFFFF"/>
        </w:rPr>
        <w:t>:</w:t>
      </w:r>
      <w:r w:rsidRPr="00C65845">
        <w:rPr>
          <w:rFonts w:ascii="Times New Roman" w:hAnsi="Times New Roman"/>
          <w:color w:val="222222"/>
          <w:sz w:val="24"/>
          <w:szCs w:val="24"/>
          <w:shd w:val="clear" w:color="auto" w:fill="FFFFFF"/>
        </w:rPr>
        <w:t xml:space="preserve"> 1868-1889.</w:t>
      </w:r>
    </w:p>
    <w:p w14:paraId="11D05EB9" w14:textId="77777777" w:rsidR="00611F0B" w:rsidRPr="00611F0B" w:rsidRDefault="00611F0B" w:rsidP="00A64186">
      <w:pPr>
        <w:ind w:left="720" w:hanging="720"/>
        <w:rPr>
          <w:rFonts w:ascii="Times New Roman" w:hAnsi="Times New Roman"/>
          <w:sz w:val="24"/>
          <w:szCs w:val="24"/>
        </w:rPr>
      </w:pPr>
    </w:p>
    <w:p w14:paraId="0841F59C" w14:textId="77777777" w:rsidR="00A64186" w:rsidRPr="00A64186" w:rsidRDefault="00A64186" w:rsidP="00A64186">
      <w:pPr>
        <w:ind w:left="720" w:hanging="720"/>
        <w:rPr>
          <w:rFonts w:ascii="Times New Roman" w:hAnsi="Times New Roman"/>
          <w:sz w:val="24"/>
          <w:szCs w:val="24"/>
        </w:rPr>
      </w:pPr>
      <w:r w:rsidRPr="00611F0B">
        <w:rPr>
          <w:rFonts w:ascii="Times New Roman" w:hAnsi="Times New Roman"/>
          <w:sz w:val="24"/>
          <w:szCs w:val="24"/>
        </w:rPr>
        <w:t xml:space="preserve">Christensen V, S. </w:t>
      </w:r>
      <w:proofErr w:type="spellStart"/>
      <w:r w:rsidRPr="00611F0B">
        <w:rPr>
          <w:rFonts w:ascii="Times New Roman" w:hAnsi="Times New Roman"/>
          <w:sz w:val="24"/>
          <w:szCs w:val="24"/>
        </w:rPr>
        <w:t>Guénette</w:t>
      </w:r>
      <w:proofErr w:type="spellEnd"/>
      <w:r w:rsidRPr="00611F0B">
        <w:rPr>
          <w:rFonts w:ascii="Times New Roman" w:hAnsi="Times New Roman"/>
          <w:sz w:val="24"/>
          <w:szCs w:val="24"/>
        </w:rPr>
        <w:t xml:space="preserve">, J. J. Heymans, C. J. Walters, R. Watson, D. Zeller, D. </w:t>
      </w:r>
      <w:proofErr w:type="spellStart"/>
      <w:r w:rsidRPr="00611F0B">
        <w:rPr>
          <w:rFonts w:ascii="Times New Roman" w:hAnsi="Times New Roman"/>
          <w:sz w:val="24"/>
          <w:szCs w:val="24"/>
        </w:rPr>
        <w:t>Pauly</w:t>
      </w:r>
      <w:proofErr w:type="spellEnd"/>
      <w:r w:rsidRPr="00611F0B">
        <w:rPr>
          <w:rFonts w:ascii="Times New Roman" w:hAnsi="Times New Roman"/>
          <w:sz w:val="24"/>
          <w:szCs w:val="24"/>
        </w:rPr>
        <w:t xml:space="preserve">. 2003. </w:t>
      </w:r>
      <w:proofErr w:type="gramStart"/>
      <w:r w:rsidRPr="00611F0B">
        <w:rPr>
          <w:rFonts w:ascii="Times New Roman" w:hAnsi="Times New Roman"/>
          <w:sz w:val="24"/>
          <w:szCs w:val="24"/>
        </w:rPr>
        <w:t>Hundred-</w:t>
      </w:r>
      <w:proofErr w:type="gramEnd"/>
      <w:r w:rsidRPr="00611F0B">
        <w:rPr>
          <w:rFonts w:ascii="Times New Roman" w:hAnsi="Times New Roman"/>
          <w:sz w:val="24"/>
          <w:szCs w:val="24"/>
        </w:rPr>
        <w:t>year decline of North</w:t>
      </w:r>
      <w:r w:rsidRPr="00A64186">
        <w:rPr>
          <w:rFonts w:ascii="Times New Roman" w:hAnsi="Times New Roman"/>
          <w:sz w:val="24"/>
          <w:szCs w:val="24"/>
        </w:rPr>
        <w:t xml:space="preserve"> Atlantic predatory fishes. Fish and Fisheries 4:1-24.</w:t>
      </w:r>
    </w:p>
    <w:p w14:paraId="65780B8E" w14:textId="77777777" w:rsidR="00A64186" w:rsidRPr="00A64186" w:rsidRDefault="00A64186" w:rsidP="00A64186">
      <w:pPr>
        <w:autoSpaceDE w:val="0"/>
        <w:ind w:left="720" w:hanging="720"/>
        <w:rPr>
          <w:rFonts w:ascii="Times New Roman" w:hAnsi="Times New Roman"/>
          <w:color w:val="000000"/>
          <w:sz w:val="24"/>
          <w:szCs w:val="24"/>
        </w:rPr>
      </w:pPr>
    </w:p>
    <w:p w14:paraId="49603508" w14:textId="312BB3D2" w:rsidR="00A64186" w:rsidRPr="00A64186" w:rsidRDefault="00A64186" w:rsidP="00A64186">
      <w:pPr>
        <w:tabs>
          <w:tab w:val="left" w:pos="720"/>
        </w:tabs>
        <w:ind w:left="720" w:hanging="720"/>
        <w:rPr>
          <w:rFonts w:ascii="Times New Roman" w:hAnsi="Times New Roman"/>
          <w:sz w:val="24"/>
          <w:szCs w:val="24"/>
        </w:rPr>
      </w:pPr>
      <w:proofErr w:type="spellStart"/>
      <w:r w:rsidRPr="00A64186">
        <w:rPr>
          <w:rFonts w:ascii="Times New Roman" w:hAnsi="Times New Roman"/>
          <w:sz w:val="24"/>
          <w:szCs w:val="24"/>
        </w:rPr>
        <w:t>Clugston</w:t>
      </w:r>
      <w:proofErr w:type="spellEnd"/>
      <w:r w:rsidRPr="00A64186">
        <w:rPr>
          <w:rFonts w:ascii="Times New Roman" w:hAnsi="Times New Roman"/>
          <w:sz w:val="24"/>
          <w:szCs w:val="24"/>
        </w:rPr>
        <w:t xml:space="preserve">, J. P., A. M. Foster, and S. H. </w:t>
      </w:r>
      <w:proofErr w:type="spellStart"/>
      <w:r w:rsidRPr="00A64186">
        <w:rPr>
          <w:rFonts w:ascii="Times New Roman" w:hAnsi="Times New Roman"/>
          <w:sz w:val="24"/>
          <w:szCs w:val="24"/>
        </w:rPr>
        <w:t>Carr</w:t>
      </w:r>
      <w:proofErr w:type="spellEnd"/>
      <w:r w:rsidRPr="00A64186">
        <w:rPr>
          <w:rFonts w:ascii="Times New Roman" w:hAnsi="Times New Roman"/>
          <w:sz w:val="24"/>
          <w:szCs w:val="24"/>
        </w:rPr>
        <w:t xml:space="preserve">. 1995. </w:t>
      </w:r>
      <w:r w:rsidR="00303B4F">
        <w:rPr>
          <w:rFonts w:ascii="Times New Roman" w:hAnsi="Times New Roman"/>
          <w:sz w:val="24"/>
          <w:szCs w:val="24"/>
        </w:rPr>
        <w:t>Gulf Sturgeon</w:t>
      </w:r>
      <w:r w:rsidRPr="00A64186">
        <w:rPr>
          <w:rFonts w:ascii="Times New Roman" w:hAnsi="Times New Roman"/>
          <w:sz w:val="24"/>
          <w:szCs w:val="24"/>
        </w:rPr>
        <w:t xml:space="preserve">, </w:t>
      </w:r>
      <w:proofErr w:type="spellStart"/>
      <w:r w:rsidRPr="008A46F4">
        <w:rPr>
          <w:rFonts w:ascii="Times New Roman" w:hAnsi="Times New Roman"/>
          <w:i/>
          <w:sz w:val="24"/>
          <w:szCs w:val="24"/>
        </w:rPr>
        <w:t>Acipenser</w:t>
      </w:r>
      <w:proofErr w:type="spellEnd"/>
      <w:r w:rsidRPr="008A46F4">
        <w:rPr>
          <w:rFonts w:ascii="Times New Roman" w:hAnsi="Times New Roman"/>
          <w:i/>
          <w:sz w:val="24"/>
          <w:szCs w:val="24"/>
        </w:rPr>
        <w:t xml:space="preserve"> </w:t>
      </w:r>
      <w:proofErr w:type="spellStart"/>
      <w:r w:rsidRPr="008A46F4">
        <w:rPr>
          <w:rFonts w:ascii="Times New Roman" w:hAnsi="Times New Roman"/>
          <w:i/>
          <w:sz w:val="24"/>
          <w:szCs w:val="24"/>
        </w:rPr>
        <w:t>oxyrinchus</w:t>
      </w:r>
      <w:proofErr w:type="spellEnd"/>
      <w:r w:rsidRPr="008A46F4">
        <w:rPr>
          <w:rFonts w:ascii="Times New Roman" w:hAnsi="Times New Roman"/>
          <w:i/>
          <w:sz w:val="24"/>
          <w:szCs w:val="24"/>
        </w:rPr>
        <w:t xml:space="preserve"> </w:t>
      </w:r>
      <w:proofErr w:type="spellStart"/>
      <w:r w:rsidRPr="008A46F4">
        <w:rPr>
          <w:rFonts w:ascii="Times New Roman" w:hAnsi="Times New Roman"/>
          <w:i/>
          <w:sz w:val="24"/>
          <w:szCs w:val="24"/>
        </w:rPr>
        <w:t>desotoi</w:t>
      </w:r>
      <w:proofErr w:type="spellEnd"/>
      <w:r w:rsidRPr="00A64186">
        <w:rPr>
          <w:rFonts w:ascii="Times New Roman" w:hAnsi="Times New Roman"/>
          <w:sz w:val="24"/>
          <w:szCs w:val="24"/>
        </w:rPr>
        <w:t xml:space="preserve">, in the Suwannee River, Florida, USA. Pages 215-224 in A. D. </w:t>
      </w:r>
      <w:proofErr w:type="spellStart"/>
      <w:r w:rsidRPr="00A64186">
        <w:rPr>
          <w:rFonts w:ascii="Times New Roman" w:hAnsi="Times New Roman"/>
          <w:sz w:val="24"/>
          <w:szCs w:val="24"/>
        </w:rPr>
        <w:t>Gershanovich</w:t>
      </w:r>
      <w:proofErr w:type="spellEnd"/>
      <w:r w:rsidRPr="00A64186">
        <w:rPr>
          <w:rFonts w:ascii="Times New Roman" w:hAnsi="Times New Roman"/>
          <w:sz w:val="24"/>
          <w:szCs w:val="24"/>
        </w:rPr>
        <w:t xml:space="preserve"> and T. I. J. Smith, editors. Proceedings, International Symposium on Sturgeons. VNIRO Publications, Moscow.</w:t>
      </w:r>
    </w:p>
    <w:p w14:paraId="0ADF43B5" w14:textId="77777777" w:rsidR="00A64186" w:rsidRPr="00A64186" w:rsidRDefault="00A64186" w:rsidP="00A64186">
      <w:pPr>
        <w:autoSpaceDE w:val="0"/>
        <w:ind w:left="720" w:hanging="720"/>
        <w:rPr>
          <w:rFonts w:ascii="Times New Roman" w:hAnsi="Times New Roman"/>
          <w:color w:val="000000"/>
          <w:sz w:val="24"/>
          <w:szCs w:val="24"/>
        </w:rPr>
      </w:pPr>
    </w:p>
    <w:p w14:paraId="32353B64" w14:textId="7E3C8E95"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Coggins, L. G. 2007. Active adaptive management for native fish conservation in the Grand Canyon: implementation and evaluation. University of Florida. Doctoral Dissertation.</w:t>
      </w:r>
    </w:p>
    <w:p w14:paraId="7436F8B7" w14:textId="77777777" w:rsidR="00464524" w:rsidRDefault="00464524" w:rsidP="00A64186">
      <w:pPr>
        <w:ind w:left="720" w:hanging="720"/>
        <w:rPr>
          <w:rFonts w:ascii="Times New Roman" w:hAnsi="Times New Roman"/>
          <w:color w:val="000000"/>
          <w:sz w:val="24"/>
          <w:szCs w:val="24"/>
        </w:rPr>
      </w:pPr>
    </w:p>
    <w:p w14:paraId="39503B38" w14:textId="5C641E7F" w:rsidR="00464524" w:rsidRPr="00464524" w:rsidRDefault="00464524" w:rsidP="00A64186">
      <w:pPr>
        <w:ind w:left="720" w:hanging="720"/>
        <w:rPr>
          <w:rFonts w:ascii="Times New Roman" w:hAnsi="Times New Roman"/>
          <w:color w:val="000000"/>
          <w:sz w:val="24"/>
          <w:szCs w:val="24"/>
        </w:rPr>
      </w:pPr>
      <w:proofErr w:type="spellStart"/>
      <w:r w:rsidRPr="00017B43">
        <w:rPr>
          <w:rFonts w:ascii="Times New Roman" w:hAnsi="Times New Roman"/>
          <w:sz w:val="24"/>
          <w:szCs w:val="24"/>
        </w:rPr>
        <w:t>Dadswell</w:t>
      </w:r>
      <w:proofErr w:type="spellEnd"/>
      <w:r w:rsidRPr="00017B43">
        <w:rPr>
          <w:rFonts w:ascii="Times New Roman" w:hAnsi="Times New Roman"/>
          <w:sz w:val="24"/>
          <w:szCs w:val="24"/>
        </w:rPr>
        <w:t xml:space="preserve">, M. J. </w:t>
      </w:r>
      <w:proofErr w:type="spellStart"/>
      <w:r>
        <w:rPr>
          <w:rFonts w:ascii="Times New Roman" w:hAnsi="Times New Roman"/>
          <w:sz w:val="24"/>
          <w:szCs w:val="24"/>
        </w:rPr>
        <w:t>S.A.</w:t>
      </w:r>
      <w:r w:rsidRPr="00017B43">
        <w:rPr>
          <w:rFonts w:ascii="Times New Roman" w:hAnsi="Times New Roman"/>
          <w:sz w:val="24"/>
          <w:szCs w:val="24"/>
        </w:rPr>
        <w:t>Wehrell</w:t>
      </w:r>
      <w:proofErr w:type="spellEnd"/>
      <w:r w:rsidRPr="00017B43">
        <w:rPr>
          <w:rFonts w:ascii="Times New Roman" w:hAnsi="Times New Roman"/>
          <w:sz w:val="24"/>
          <w:szCs w:val="24"/>
        </w:rPr>
        <w:t>,</w:t>
      </w:r>
      <w:r>
        <w:rPr>
          <w:rFonts w:ascii="Times New Roman" w:hAnsi="Times New Roman"/>
          <w:sz w:val="24"/>
          <w:szCs w:val="24"/>
        </w:rPr>
        <w:t xml:space="preserve"> A.D.</w:t>
      </w:r>
      <w:r w:rsidRPr="00017B43">
        <w:rPr>
          <w:rFonts w:ascii="Times New Roman" w:hAnsi="Times New Roman"/>
          <w:sz w:val="24"/>
          <w:szCs w:val="24"/>
        </w:rPr>
        <w:t xml:space="preserve"> Spares, </w:t>
      </w:r>
      <w:r>
        <w:rPr>
          <w:rFonts w:ascii="Times New Roman" w:hAnsi="Times New Roman"/>
          <w:sz w:val="24"/>
          <w:szCs w:val="24"/>
        </w:rPr>
        <w:t xml:space="preserve">M. F. </w:t>
      </w:r>
      <w:r w:rsidRPr="00017B43">
        <w:rPr>
          <w:rFonts w:ascii="Times New Roman" w:hAnsi="Times New Roman"/>
          <w:sz w:val="24"/>
          <w:szCs w:val="24"/>
        </w:rPr>
        <w:t xml:space="preserve">Mclean, </w:t>
      </w:r>
      <w:r>
        <w:rPr>
          <w:rFonts w:ascii="Times New Roman" w:hAnsi="Times New Roman"/>
          <w:sz w:val="24"/>
          <w:szCs w:val="24"/>
        </w:rPr>
        <w:t>J. W.</w:t>
      </w:r>
      <w:r w:rsidRPr="00017B43">
        <w:rPr>
          <w:rFonts w:ascii="Times New Roman" w:hAnsi="Times New Roman"/>
          <w:sz w:val="24"/>
          <w:szCs w:val="24"/>
        </w:rPr>
        <w:t xml:space="preserve"> </w:t>
      </w:r>
      <w:proofErr w:type="spellStart"/>
      <w:r w:rsidRPr="00017B43">
        <w:rPr>
          <w:rFonts w:ascii="Times New Roman" w:hAnsi="Times New Roman"/>
          <w:sz w:val="24"/>
          <w:szCs w:val="24"/>
        </w:rPr>
        <w:t>Beardsall,</w:t>
      </w:r>
      <w:r>
        <w:rPr>
          <w:rFonts w:ascii="Times New Roman" w:hAnsi="Times New Roman"/>
          <w:sz w:val="24"/>
          <w:szCs w:val="24"/>
        </w:rPr>
        <w:t>L</w:t>
      </w:r>
      <w:proofErr w:type="spellEnd"/>
      <w:r>
        <w:rPr>
          <w:rFonts w:ascii="Times New Roman" w:hAnsi="Times New Roman"/>
          <w:sz w:val="24"/>
          <w:szCs w:val="24"/>
        </w:rPr>
        <w:t>. M.</w:t>
      </w:r>
      <w:r w:rsidRPr="00017B43">
        <w:rPr>
          <w:rFonts w:ascii="Times New Roman" w:hAnsi="Times New Roman"/>
          <w:sz w:val="24"/>
          <w:szCs w:val="24"/>
        </w:rPr>
        <w:t xml:space="preserve"> Logan-Chesney, </w:t>
      </w:r>
      <w:r>
        <w:rPr>
          <w:rFonts w:ascii="Times New Roman" w:hAnsi="Times New Roman"/>
          <w:sz w:val="24"/>
          <w:szCs w:val="24"/>
        </w:rPr>
        <w:t>G. S.</w:t>
      </w:r>
      <w:r w:rsidRPr="00017B43">
        <w:rPr>
          <w:rFonts w:ascii="Times New Roman" w:hAnsi="Times New Roman"/>
          <w:sz w:val="24"/>
          <w:szCs w:val="24"/>
        </w:rPr>
        <w:t xml:space="preserve"> </w:t>
      </w:r>
      <w:proofErr w:type="spellStart"/>
      <w:r w:rsidRPr="00017B43">
        <w:rPr>
          <w:rFonts w:ascii="Times New Roman" w:hAnsi="Times New Roman"/>
          <w:sz w:val="24"/>
          <w:szCs w:val="24"/>
        </w:rPr>
        <w:t>Nau</w:t>
      </w:r>
      <w:proofErr w:type="spellEnd"/>
      <w:r w:rsidRPr="00017B43">
        <w:rPr>
          <w:rFonts w:ascii="Times New Roman" w:hAnsi="Times New Roman"/>
          <w:sz w:val="24"/>
          <w:szCs w:val="24"/>
        </w:rPr>
        <w:t xml:space="preserve">, </w:t>
      </w:r>
      <w:r>
        <w:rPr>
          <w:rFonts w:ascii="Times New Roman" w:hAnsi="Times New Roman"/>
          <w:sz w:val="24"/>
          <w:szCs w:val="24"/>
        </w:rPr>
        <w:t xml:space="preserve">C. </w:t>
      </w:r>
      <w:proofErr w:type="spellStart"/>
      <w:r w:rsidRPr="00017B43">
        <w:rPr>
          <w:rFonts w:ascii="Times New Roman" w:hAnsi="Times New Roman"/>
          <w:sz w:val="24"/>
          <w:szCs w:val="24"/>
        </w:rPr>
        <w:t>Ceapa</w:t>
      </w:r>
      <w:proofErr w:type="spellEnd"/>
      <w:r w:rsidRPr="00017B43">
        <w:rPr>
          <w:rFonts w:ascii="Times New Roman" w:hAnsi="Times New Roman"/>
          <w:sz w:val="24"/>
          <w:szCs w:val="24"/>
        </w:rPr>
        <w:t>,</w:t>
      </w:r>
      <w:r>
        <w:rPr>
          <w:rFonts w:ascii="Times New Roman" w:hAnsi="Times New Roman"/>
          <w:sz w:val="24"/>
          <w:szCs w:val="24"/>
        </w:rPr>
        <w:t xml:space="preserve"> A. M.</w:t>
      </w:r>
      <w:r w:rsidRPr="00017B43">
        <w:rPr>
          <w:rFonts w:ascii="Times New Roman" w:hAnsi="Times New Roman"/>
          <w:sz w:val="24"/>
          <w:szCs w:val="24"/>
        </w:rPr>
        <w:t xml:space="preserve"> Redden, </w:t>
      </w:r>
      <w:r>
        <w:rPr>
          <w:rFonts w:ascii="Times New Roman" w:hAnsi="Times New Roman"/>
          <w:sz w:val="24"/>
          <w:szCs w:val="24"/>
        </w:rPr>
        <w:t xml:space="preserve">M. J. W. </w:t>
      </w:r>
      <w:proofErr w:type="spellStart"/>
      <w:r w:rsidRPr="00017B43">
        <w:rPr>
          <w:rFonts w:ascii="Times New Roman" w:hAnsi="Times New Roman"/>
          <w:sz w:val="24"/>
          <w:szCs w:val="24"/>
        </w:rPr>
        <w:t>Stokesbury</w:t>
      </w:r>
      <w:proofErr w:type="spellEnd"/>
      <w:r w:rsidRPr="00017B43">
        <w:rPr>
          <w:rFonts w:ascii="Times New Roman" w:hAnsi="Times New Roman"/>
          <w:sz w:val="24"/>
          <w:szCs w:val="24"/>
        </w:rPr>
        <w:t>, 2016</w:t>
      </w:r>
      <w:r>
        <w:rPr>
          <w:rFonts w:ascii="Times New Roman" w:hAnsi="Times New Roman"/>
          <w:sz w:val="24"/>
          <w:szCs w:val="24"/>
        </w:rPr>
        <w:t>.</w:t>
      </w:r>
      <w:r w:rsidRPr="00017B43">
        <w:rPr>
          <w:rFonts w:ascii="Times New Roman" w:hAnsi="Times New Roman"/>
          <w:sz w:val="24"/>
          <w:szCs w:val="24"/>
        </w:rPr>
        <w:t xml:space="preserve"> The annual marine feeding aggregation of Atlantic Sturgeon </w:t>
      </w:r>
      <w:proofErr w:type="spellStart"/>
      <w:r w:rsidRPr="00017B43">
        <w:rPr>
          <w:rFonts w:ascii="Times New Roman" w:hAnsi="Times New Roman"/>
          <w:i/>
          <w:sz w:val="24"/>
          <w:szCs w:val="24"/>
        </w:rPr>
        <w:t>Acipenser</w:t>
      </w:r>
      <w:proofErr w:type="spellEnd"/>
      <w:r w:rsidRPr="00017B43">
        <w:rPr>
          <w:rFonts w:ascii="Times New Roman" w:hAnsi="Times New Roman"/>
          <w:i/>
          <w:sz w:val="24"/>
          <w:szCs w:val="24"/>
        </w:rPr>
        <w:t xml:space="preserve"> </w:t>
      </w:r>
      <w:proofErr w:type="spellStart"/>
      <w:r w:rsidRPr="00017B43">
        <w:rPr>
          <w:rFonts w:ascii="Times New Roman" w:hAnsi="Times New Roman"/>
          <w:i/>
          <w:sz w:val="24"/>
          <w:szCs w:val="24"/>
        </w:rPr>
        <w:t>oxyrinchus</w:t>
      </w:r>
      <w:proofErr w:type="spellEnd"/>
      <w:r w:rsidRPr="00017B43">
        <w:rPr>
          <w:rFonts w:ascii="Times New Roman" w:hAnsi="Times New Roman"/>
          <w:sz w:val="24"/>
          <w:szCs w:val="24"/>
        </w:rPr>
        <w:t xml:space="preserve"> in the inner Bay of Fundy: population characteristics and movement. J</w:t>
      </w:r>
      <w:r>
        <w:rPr>
          <w:rFonts w:ascii="Times New Roman" w:hAnsi="Times New Roman"/>
          <w:sz w:val="24"/>
          <w:szCs w:val="24"/>
        </w:rPr>
        <w:t>ournal of</w:t>
      </w:r>
      <w:r w:rsidRPr="00017B43">
        <w:rPr>
          <w:rFonts w:ascii="Times New Roman" w:hAnsi="Times New Roman"/>
          <w:sz w:val="24"/>
          <w:szCs w:val="24"/>
        </w:rPr>
        <w:t xml:space="preserve"> Fish Biol</w:t>
      </w:r>
      <w:r>
        <w:rPr>
          <w:rFonts w:ascii="Times New Roman" w:hAnsi="Times New Roman"/>
          <w:sz w:val="24"/>
          <w:szCs w:val="24"/>
        </w:rPr>
        <w:t>ogy</w:t>
      </w:r>
      <w:r w:rsidRPr="00017B43">
        <w:rPr>
          <w:rFonts w:ascii="Times New Roman" w:hAnsi="Times New Roman"/>
          <w:sz w:val="24"/>
          <w:szCs w:val="24"/>
        </w:rPr>
        <w:t xml:space="preserve"> 89</w:t>
      </w:r>
      <w:r>
        <w:rPr>
          <w:rFonts w:ascii="Times New Roman" w:hAnsi="Times New Roman"/>
          <w:sz w:val="24"/>
          <w:szCs w:val="24"/>
        </w:rPr>
        <w:t>:</w:t>
      </w:r>
      <w:r w:rsidRPr="00017B43">
        <w:rPr>
          <w:rFonts w:ascii="Times New Roman" w:hAnsi="Times New Roman"/>
          <w:sz w:val="24"/>
          <w:szCs w:val="24"/>
        </w:rPr>
        <w:t>2107–2132.</w:t>
      </w:r>
    </w:p>
    <w:p w14:paraId="3F342D7D" w14:textId="77777777" w:rsidR="00A64186" w:rsidRPr="00A64186" w:rsidRDefault="00A64186" w:rsidP="00A64186">
      <w:pPr>
        <w:ind w:left="720" w:hanging="720"/>
        <w:rPr>
          <w:rFonts w:ascii="Times New Roman" w:hAnsi="Times New Roman"/>
          <w:color w:val="000000"/>
          <w:sz w:val="24"/>
          <w:szCs w:val="24"/>
        </w:rPr>
      </w:pPr>
    </w:p>
    <w:p w14:paraId="4FC1FD29" w14:textId="1BF1B22C" w:rsidR="00A64186" w:rsidRPr="00017B43"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Deepwater Horizon Natural Resource Damage Assessment Trustees. 2016. Deepwater Horizon oil spill: Final Programmatic </w:t>
      </w:r>
      <w:r w:rsidRPr="00017B43">
        <w:rPr>
          <w:rFonts w:ascii="Times New Roman" w:hAnsi="Times New Roman"/>
          <w:color w:val="000000"/>
          <w:sz w:val="24"/>
          <w:szCs w:val="24"/>
        </w:rPr>
        <w:t xml:space="preserve">Damage Assessment and Restoration Plan and Final Programmatic Environmental Impact Statement. Retrieved from </w:t>
      </w:r>
      <w:r w:rsidR="00572C32" w:rsidRPr="00017B43">
        <w:rPr>
          <w:rFonts w:ascii="Times New Roman" w:hAnsi="Times New Roman"/>
          <w:color w:val="000000"/>
          <w:sz w:val="24"/>
          <w:szCs w:val="24"/>
        </w:rPr>
        <w:t>http://www.gulfspillrestoration.noaa.gov/restoration-planning/gulf-plan</w:t>
      </w:r>
    </w:p>
    <w:p w14:paraId="51033470" w14:textId="77777777" w:rsidR="00572C32" w:rsidRPr="00017B43" w:rsidRDefault="00572C32" w:rsidP="00A64186">
      <w:pPr>
        <w:autoSpaceDE w:val="0"/>
        <w:ind w:left="720" w:hanging="720"/>
        <w:rPr>
          <w:rFonts w:ascii="Times New Roman" w:hAnsi="Times New Roman"/>
          <w:color w:val="000000"/>
          <w:sz w:val="24"/>
          <w:szCs w:val="24"/>
        </w:rPr>
      </w:pPr>
    </w:p>
    <w:p w14:paraId="5C7A2D5D" w14:textId="22B58D04" w:rsidR="00A64186" w:rsidRDefault="00A64186" w:rsidP="00A64186">
      <w:pPr>
        <w:autoSpaceDE w:val="0"/>
        <w:ind w:left="720" w:hanging="720"/>
        <w:rPr>
          <w:rFonts w:ascii="Times New Roman" w:hAnsi="Times New Roman"/>
          <w:color w:val="000000"/>
          <w:sz w:val="24"/>
          <w:szCs w:val="24"/>
        </w:rPr>
      </w:pPr>
      <w:r w:rsidRPr="00017B43">
        <w:rPr>
          <w:rFonts w:ascii="Times New Roman" w:hAnsi="Times New Roman"/>
          <w:color w:val="000000"/>
          <w:sz w:val="24"/>
          <w:szCs w:val="24"/>
        </w:rPr>
        <w:t>Duncan, J.</w:t>
      </w:r>
      <w:r w:rsidR="002F1CA3" w:rsidRPr="00017B43">
        <w:rPr>
          <w:rFonts w:ascii="Times New Roman" w:hAnsi="Times New Roman"/>
          <w:color w:val="000000"/>
          <w:sz w:val="24"/>
          <w:szCs w:val="24"/>
        </w:rPr>
        <w:t xml:space="preserve"> </w:t>
      </w:r>
      <w:r w:rsidRPr="00017B43">
        <w:rPr>
          <w:rFonts w:ascii="Times New Roman" w:hAnsi="Times New Roman"/>
          <w:color w:val="000000"/>
          <w:sz w:val="24"/>
          <w:szCs w:val="24"/>
        </w:rPr>
        <w:t>R. and J. L. Lockwood. 2001. Extinction in a field of bullets</w:t>
      </w:r>
      <w:r w:rsidRPr="00A64186">
        <w:rPr>
          <w:rFonts w:ascii="Times New Roman" w:hAnsi="Times New Roman"/>
          <w:color w:val="000000"/>
          <w:sz w:val="24"/>
          <w:szCs w:val="24"/>
        </w:rPr>
        <w:t>: a search for causes in the decline of the world’s freshwater fishes. Biological Conservation 102:97-105.</w:t>
      </w:r>
    </w:p>
    <w:p w14:paraId="29EF9285" w14:textId="77777777" w:rsidR="00464524" w:rsidRDefault="00464524" w:rsidP="00A64186">
      <w:pPr>
        <w:autoSpaceDE w:val="0"/>
        <w:ind w:left="720" w:hanging="720"/>
        <w:rPr>
          <w:rFonts w:ascii="Times New Roman" w:hAnsi="Times New Roman"/>
          <w:color w:val="000000"/>
          <w:sz w:val="24"/>
          <w:szCs w:val="24"/>
        </w:rPr>
      </w:pPr>
    </w:p>
    <w:p w14:paraId="4C282310" w14:textId="232A068E" w:rsidR="00464524" w:rsidRPr="00464524" w:rsidRDefault="00464524" w:rsidP="00A64186">
      <w:pPr>
        <w:autoSpaceDE w:val="0"/>
        <w:ind w:left="720" w:hanging="720"/>
        <w:rPr>
          <w:rFonts w:ascii="Times New Roman" w:hAnsi="Times New Roman"/>
          <w:color w:val="000000"/>
          <w:sz w:val="24"/>
          <w:szCs w:val="24"/>
        </w:rPr>
      </w:pPr>
      <w:proofErr w:type="spellStart"/>
      <w:r w:rsidRPr="00017B43">
        <w:rPr>
          <w:rFonts w:ascii="Times New Roman" w:hAnsi="Times New Roman"/>
          <w:sz w:val="24"/>
          <w:szCs w:val="24"/>
        </w:rPr>
        <w:t>Dunton</w:t>
      </w:r>
      <w:proofErr w:type="spellEnd"/>
      <w:r w:rsidRPr="00017B43">
        <w:rPr>
          <w:rFonts w:ascii="Times New Roman" w:hAnsi="Times New Roman"/>
          <w:sz w:val="24"/>
          <w:szCs w:val="24"/>
        </w:rPr>
        <w:t>, K. J.</w:t>
      </w:r>
      <w:r>
        <w:rPr>
          <w:rFonts w:ascii="Times New Roman" w:hAnsi="Times New Roman"/>
          <w:sz w:val="24"/>
          <w:szCs w:val="24"/>
        </w:rPr>
        <w:t>, A.</w:t>
      </w:r>
      <w:r w:rsidRPr="00017B43">
        <w:rPr>
          <w:rFonts w:ascii="Times New Roman" w:hAnsi="Times New Roman"/>
          <w:sz w:val="24"/>
          <w:szCs w:val="24"/>
        </w:rPr>
        <w:t xml:space="preserve"> </w:t>
      </w:r>
      <w:proofErr w:type="spellStart"/>
      <w:r w:rsidRPr="00017B43">
        <w:rPr>
          <w:rFonts w:ascii="Times New Roman" w:hAnsi="Times New Roman"/>
          <w:sz w:val="24"/>
          <w:szCs w:val="24"/>
        </w:rPr>
        <w:t>Jordaan</w:t>
      </w:r>
      <w:proofErr w:type="spellEnd"/>
      <w:r w:rsidRPr="00017B43">
        <w:rPr>
          <w:rFonts w:ascii="Times New Roman" w:hAnsi="Times New Roman"/>
          <w:sz w:val="24"/>
          <w:szCs w:val="24"/>
        </w:rPr>
        <w:t>,</w:t>
      </w:r>
      <w:r>
        <w:rPr>
          <w:rFonts w:ascii="Times New Roman" w:hAnsi="Times New Roman"/>
          <w:sz w:val="24"/>
          <w:szCs w:val="24"/>
        </w:rPr>
        <w:t xml:space="preserve"> D. O.</w:t>
      </w:r>
      <w:r w:rsidRPr="00017B43">
        <w:rPr>
          <w:rFonts w:ascii="Times New Roman" w:hAnsi="Times New Roman"/>
          <w:sz w:val="24"/>
          <w:szCs w:val="24"/>
        </w:rPr>
        <w:t xml:space="preserve"> Conover, </w:t>
      </w:r>
      <w:r>
        <w:rPr>
          <w:rFonts w:ascii="Times New Roman" w:hAnsi="Times New Roman"/>
          <w:sz w:val="24"/>
          <w:szCs w:val="24"/>
        </w:rPr>
        <w:t xml:space="preserve">K. A. </w:t>
      </w:r>
      <w:proofErr w:type="spellStart"/>
      <w:r w:rsidRPr="00017B43">
        <w:rPr>
          <w:rFonts w:ascii="Times New Roman" w:hAnsi="Times New Roman"/>
          <w:sz w:val="24"/>
          <w:szCs w:val="24"/>
        </w:rPr>
        <w:t>McKown</w:t>
      </w:r>
      <w:proofErr w:type="spellEnd"/>
      <w:r w:rsidRPr="00017B43">
        <w:rPr>
          <w:rFonts w:ascii="Times New Roman" w:hAnsi="Times New Roman"/>
          <w:sz w:val="24"/>
          <w:szCs w:val="24"/>
        </w:rPr>
        <w:t>,</w:t>
      </w:r>
      <w:r>
        <w:rPr>
          <w:rFonts w:ascii="Times New Roman" w:hAnsi="Times New Roman"/>
          <w:sz w:val="24"/>
          <w:szCs w:val="24"/>
        </w:rPr>
        <w:t xml:space="preserve"> L. A.</w:t>
      </w:r>
      <w:r w:rsidRPr="00017B43">
        <w:rPr>
          <w:rFonts w:ascii="Times New Roman" w:hAnsi="Times New Roman"/>
          <w:sz w:val="24"/>
          <w:szCs w:val="24"/>
        </w:rPr>
        <w:t xml:space="preserve"> </w:t>
      </w:r>
      <w:proofErr w:type="spellStart"/>
      <w:r w:rsidRPr="00017B43">
        <w:rPr>
          <w:rFonts w:ascii="Times New Roman" w:hAnsi="Times New Roman"/>
          <w:sz w:val="24"/>
          <w:szCs w:val="24"/>
        </w:rPr>
        <w:t>Bonacci</w:t>
      </w:r>
      <w:proofErr w:type="spellEnd"/>
      <w:r w:rsidRPr="00017B43">
        <w:rPr>
          <w:rFonts w:ascii="Times New Roman" w:hAnsi="Times New Roman"/>
          <w:sz w:val="24"/>
          <w:szCs w:val="24"/>
        </w:rPr>
        <w:t>,</w:t>
      </w:r>
      <w:r>
        <w:rPr>
          <w:rFonts w:ascii="Times New Roman" w:hAnsi="Times New Roman"/>
          <w:sz w:val="24"/>
          <w:szCs w:val="24"/>
        </w:rPr>
        <w:t xml:space="preserve"> M. G.</w:t>
      </w:r>
      <w:r w:rsidRPr="00017B43">
        <w:rPr>
          <w:rFonts w:ascii="Times New Roman" w:hAnsi="Times New Roman"/>
          <w:sz w:val="24"/>
          <w:szCs w:val="24"/>
        </w:rPr>
        <w:t xml:space="preserve"> Frisk</w:t>
      </w:r>
      <w:r>
        <w:rPr>
          <w:rFonts w:ascii="Times New Roman" w:hAnsi="Times New Roman"/>
          <w:sz w:val="24"/>
          <w:szCs w:val="24"/>
        </w:rPr>
        <w:t>.</w:t>
      </w:r>
      <w:r w:rsidRPr="00017B43">
        <w:rPr>
          <w:rFonts w:ascii="Times New Roman" w:hAnsi="Times New Roman"/>
          <w:sz w:val="24"/>
          <w:szCs w:val="24"/>
        </w:rPr>
        <w:t xml:space="preserve"> 2015</w:t>
      </w:r>
      <w:r>
        <w:rPr>
          <w:rFonts w:ascii="Times New Roman" w:hAnsi="Times New Roman"/>
          <w:sz w:val="24"/>
          <w:szCs w:val="24"/>
        </w:rPr>
        <w:t>.</w:t>
      </w:r>
      <w:r w:rsidRPr="00017B43">
        <w:rPr>
          <w:rFonts w:ascii="Times New Roman" w:hAnsi="Times New Roman"/>
          <w:sz w:val="24"/>
          <w:szCs w:val="24"/>
        </w:rPr>
        <w:t xml:space="preserve"> Marine distribution and habitat use of Atlantic Sturgeon in New York lead to fisheries interactions and bycatch. Mar</w:t>
      </w:r>
      <w:r w:rsidR="00141B34">
        <w:rPr>
          <w:rFonts w:ascii="Times New Roman" w:hAnsi="Times New Roman"/>
          <w:sz w:val="24"/>
          <w:szCs w:val="24"/>
        </w:rPr>
        <w:t>ine and</w:t>
      </w:r>
      <w:r w:rsidRPr="00017B43">
        <w:rPr>
          <w:rFonts w:ascii="Times New Roman" w:hAnsi="Times New Roman"/>
          <w:sz w:val="24"/>
          <w:szCs w:val="24"/>
        </w:rPr>
        <w:t xml:space="preserve"> Coast</w:t>
      </w:r>
      <w:r w:rsidR="00141B34">
        <w:rPr>
          <w:rFonts w:ascii="Times New Roman" w:hAnsi="Times New Roman"/>
          <w:sz w:val="24"/>
          <w:szCs w:val="24"/>
        </w:rPr>
        <w:t>al</w:t>
      </w:r>
      <w:r w:rsidRPr="00017B43">
        <w:rPr>
          <w:rFonts w:ascii="Times New Roman" w:hAnsi="Times New Roman"/>
          <w:sz w:val="24"/>
          <w:szCs w:val="24"/>
        </w:rPr>
        <w:t xml:space="preserve"> Fish</w:t>
      </w:r>
      <w:r w:rsidR="00141B34">
        <w:rPr>
          <w:rFonts w:ascii="Times New Roman" w:hAnsi="Times New Roman"/>
          <w:sz w:val="24"/>
          <w:szCs w:val="24"/>
        </w:rPr>
        <w:t>eries</w:t>
      </w:r>
      <w:r w:rsidRPr="00017B43">
        <w:rPr>
          <w:rFonts w:ascii="Times New Roman" w:hAnsi="Times New Roman"/>
          <w:sz w:val="24"/>
          <w:szCs w:val="24"/>
        </w:rPr>
        <w:t>: Dyn</w:t>
      </w:r>
      <w:r w:rsidR="00141B34">
        <w:rPr>
          <w:rFonts w:ascii="Times New Roman" w:hAnsi="Times New Roman"/>
          <w:sz w:val="24"/>
          <w:szCs w:val="24"/>
        </w:rPr>
        <w:t>amics,</w:t>
      </w:r>
      <w:r w:rsidRPr="00017B43">
        <w:rPr>
          <w:rFonts w:ascii="Times New Roman" w:hAnsi="Times New Roman"/>
          <w:sz w:val="24"/>
          <w:szCs w:val="24"/>
        </w:rPr>
        <w:t xml:space="preserve"> Manage</w:t>
      </w:r>
      <w:r w:rsidR="00141B34">
        <w:rPr>
          <w:rFonts w:ascii="Times New Roman" w:hAnsi="Times New Roman"/>
          <w:sz w:val="24"/>
          <w:szCs w:val="24"/>
        </w:rPr>
        <w:t>ment, and</w:t>
      </w:r>
      <w:r w:rsidRPr="00017B43">
        <w:rPr>
          <w:rFonts w:ascii="Times New Roman" w:hAnsi="Times New Roman"/>
          <w:sz w:val="24"/>
          <w:szCs w:val="24"/>
        </w:rPr>
        <w:t xml:space="preserve"> Ecosyst</w:t>
      </w:r>
      <w:r w:rsidR="00141B34">
        <w:rPr>
          <w:rFonts w:ascii="Times New Roman" w:hAnsi="Times New Roman"/>
          <w:sz w:val="24"/>
          <w:szCs w:val="24"/>
        </w:rPr>
        <w:t>em</w:t>
      </w:r>
      <w:r w:rsidRPr="00017B43">
        <w:rPr>
          <w:rFonts w:ascii="Times New Roman" w:hAnsi="Times New Roman"/>
          <w:sz w:val="24"/>
          <w:szCs w:val="24"/>
        </w:rPr>
        <w:t xml:space="preserve"> Sci</w:t>
      </w:r>
      <w:r w:rsidR="00141B34">
        <w:rPr>
          <w:rFonts w:ascii="Times New Roman" w:hAnsi="Times New Roman"/>
          <w:sz w:val="24"/>
          <w:szCs w:val="24"/>
        </w:rPr>
        <w:t>ence</w:t>
      </w:r>
      <w:r w:rsidRPr="00017B43">
        <w:rPr>
          <w:rFonts w:ascii="Times New Roman" w:hAnsi="Times New Roman"/>
          <w:sz w:val="24"/>
          <w:szCs w:val="24"/>
        </w:rPr>
        <w:t xml:space="preserve">. </w:t>
      </w:r>
      <w:proofErr w:type="gramStart"/>
      <w:r w:rsidRPr="00017B43">
        <w:rPr>
          <w:rFonts w:ascii="Times New Roman" w:hAnsi="Times New Roman"/>
          <w:sz w:val="24"/>
          <w:szCs w:val="24"/>
        </w:rPr>
        <w:t>7</w:t>
      </w:r>
      <w:r w:rsidR="00141B34">
        <w:rPr>
          <w:rFonts w:ascii="Times New Roman" w:hAnsi="Times New Roman"/>
          <w:sz w:val="24"/>
          <w:szCs w:val="24"/>
        </w:rPr>
        <w:t>:</w:t>
      </w:r>
      <w:proofErr w:type="gramEnd"/>
      <w:r w:rsidRPr="00017B43">
        <w:rPr>
          <w:rFonts w:ascii="Times New Roman" w:hAnsi="Times New Roman"/>
          <w:sz w:val="24"/>
          <w:szCs w:val="24"/>
        </w:rPr>
        <w:t>18–32.</w:t>
      </w:r>
    </w:p>
    <w:p w14:paraId="562B3B33" w14:textId="77777777" w:rsidR="00A64186" w:rsidRPr="00A64186" w:rsidRDefault="00A64186" w:rsidP="00A64186">
      <w:pPr>
        <w:autoSpaceDE w:val="0"/>
        <w:ind w:left="720"/>
        <w:rPr>
          <w:rFonts w:ascii="Times New Roman" w:hAnsi="Times New Roman"/>
          <w:color w:val="000000"/>
          <w:sz w:val="24"/>
          <w:szCs w:val="24"/>
        </w:rPr>
      </w:pPr>
    </w:p>
    <w:p w14:paraId="538AFB61" w14:textId="77D42F6B" w:rsidR="00A64186" w:rsidRPr="00A64186" w:rsidRDefault="00A64186" w:rsidP="00A64186">
      <w:pPr>
        <w:pStyle w:val="BodyText"/>
        <w:ind w:left="720" w:hanging="720"/>
        <w:rPr>
          <w:rFonts w:ascii="Times New Roman" w:hAnsi="Times New Roman"/>
          <w:color w:val="000000"/>
          <w:sz w:val="24"/>
          <w:szCs w:val="24"/>
        </w:rPr>
      </w:pPr>
      <w:r w:rsidRPr="00A64186">
        <w:rPr>
          <w:rFonts w:ascii="Times New Roman" w:hAnsi="Times New Roman"/>
          <w:sz w:val="24"/>
          <w:szCs w:val="24"/>
        </w:rPr>
        <w:lastRenderedPageBreak/>
        <w:t xml:space="preserve">Flowers, H. J. 2008. Age-structured population model for evaluating </w:t>
      </w:r>
      <w:r w:rsidR="00303B4F">
        <w:rPr>
          <w:rFonts w:ascii="Times New Roman" w:hAnsi="Times New Roman"/>
          <w:sz w:val="24"/>
          <w:szCs w:val="24"/>
        </w:rPr>
        <w:t>Gulf Sturgeon</w:t>
      </w:r>
      <w:r w:rsidRPr="00A64186">
        <w:rPr>
          <w:rFonts w:ascii="Times New Roman" w:hAnsi="Times New Roman"/>
          <w:sz w:val="24"/>
          <w:szCs w:val="24"/>
        </w:rPr>
        <w:t xml:space="preserve"> recovery on the Apalachicola River, Florida.</w:t>
      </w:r>
      <w:r w:rsidRPr="00A64186">
        <w:rPr>
          <w:rFonts w:ascii="Times New Roman" w:hAnsi="Times New Roman"/>
          <w:color w:val="000000"/>
          <w:sz w:val="24"/>
          <w:szCs w:val="24"/>
        </w:rPr>
        <w:t xml:space="preserve"> </w:t>
      </w:r>
      <w:proofErr w:type="spellStart"/>
      <w:r w:rsidRPr="00A64186">
        <w:rPr>
          <w:rFonts w:ascii="Times New Roman" w:hAnsi="Times New Roman"/>
          <w:color w:val="000000"/>
          <w:sz w:val="24"/>
          <w:szCs w:val="24"/>
        </w:rPr>
        <w:t>Masters</w:t>
      </w:r>
      <w:proofErr w:type="spellEnd"/>
      <w:r w:rsidRPr="00A64186">
        <w:rPr>
          <w:rFonts w:ascii="Times New Roman" w:hAnsi="Times New Roman"/>
          <w:color w:val="000000"/>
          <w:sz w:val="24"/>
          <w:szCs w:val="24"/>
        </w:rPr>
        <w:t xml:space="preserve"> Thesis. University of Florida.</w:t>
      </w:r>
    </w:p>
    <w:p w14:paraId="15DA88A4" w14:textId="77777777" w:rsidR="00A64186" w:rsidRPr="00A64186" w:rsidRDefault="00A64186" w:rsidP="00A64186">
      <w:pPr>
        <w:autoSpaceDE w:val="0"/>
        <w:ind w:left="720" w:hanging="720"/>
        <w:rPr>
          <w:rFonts w:ascii="Times New Roman" w:hAnsi="Times New Roman"/>
          <w:color w:val="000000"/>
          <w:sz w:val="24"/>
          <w:szCs w:val="24"/>
        </w:rPr>
      </w:pPr>
    </w:p>
    <w:p w14:paraId="7BB8AB3B" w14:textId="3893E39E"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Flowers, H.</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 W.</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E. Pine, III, A.</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C. </w:t>
      </w:r>
      <w:proofErr w:type="spellStart"/>
      <w:r w:rsidRPr="00A64186">
        <w:rPr>
          <w:rFonts w:ascii="Times New Roman" w:hAnsi="Times New Roman"/>
          <w:color w:val="000000"/>
          <w:sz w:val="24"/>
          <w:szCs w:val="24"/>
        </w:rPr>
        <w:t>Dutterer</w:t>
      </w:r>
      <w:proofErr w:type="spellEnd"/>
      <w:r w:rsidRPr="00A64186">
        <w:rPr>
          <w:rFonts w:ascii="Times New Roman" w:hAnsi="Times New Roman"/>
          <w:color w:val="000000"/>
          <w:sz w:val="24"/>
          <w:szCs w:val="24"/>
        </w:rPr>
        <w:t>, K.</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G. 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W. </w:t>
      </w:r>
      <w:proofErr w:type="spellStart"/>
      <w:r w:rsidRPr="00A64186">
        <w:rPr>
          <w:rFonts w:ascii="Times New Roman" w:hAnsi="Times New Roman"/>
          <w:color w:val="000000"/>
          <w:sz w:val="24"/>
          <w:szCs w:val="24"/>
        </w:rPr>
        <w:t>Ziewitz</w:t>
      </w:r>
      <w:proofErr w:type="spellEnd"/>
      <w:r w:rsidRPr="00A64186">
        <w:rPr>
          <w:rFonts w:ascii="Times New Roman" w:hAnsi="Times New Roman"/>
          <w:color w:val="000000"/>
          <w:sz w:val="24"/>
          <w:szCs w:val="24"/>
        </w:rPr>
        <w:t>, M.</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S. Allen, F.</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M. </w:t>
      </w:r>
      <w:proofErr w:type="spellStart"/>
      <w:r w:rsidRPr="00A64186">
        <w:rPr>
          <w:rFonts w:ascii="Times New Roman" w:hAnsi="Times New Roman"/>
          <w:color w:val="000000"/>
          <w:sz w:val="24"/>
          <w:szCs w:val="24"/>
        </w:rPr>
        <w:t>Parauka</w:t>
      </w:r>
      <w:proofErr w:type="spellEnd"/>
      <w:r w:rsidRPr="00A64186">
        <w:rPr>
          <w:rFonts w:ascii="Times New Roman" w:hAnsi="Times New Roman"/>
          <w:color w:val="000000"/>
          <w:sz w:val="24"/>
          <w:szCs w:val="24"/>
        </w:rPr>
        <w:t xml:space="preserve">. 2009. Implications of modified flow regimes on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spawning in the Apalachicola River, Florida. Transactions of the American Fisheries Society </w:t>
      </w:r>
      <w:r w:rsidRPr="00A64186">
        <w:rPr>
          <w:rFonts w:ascii="Times New Roman" w:hAnsi="Times New Roman"/>
          <w:sz w:val="24"/>
          <w:szCs w:val="24"/>
        </w:rPr>
        <w:t>138:1266–1284</w:t>
      </w:r>
      <w:r w:rsidRPr="00A64186">
        <w:rPr>
          <w:rFonts w:ascii="Times New Roman" w:hAnsi="Times New Roman"/>
          <w:color w:val="000000"/>
          <w:sz w:val="24"/>
          <w:szCs w:val="24"/>
        </w:rPr>
        <w:t>.</w:t>
      </w:r>
    </w:p>
    <w:p w14:paraId="768DE45A" w14:textId="77777777" w:rsidR="00A64186" w:rsidRPr="00A64186" w:rsidRDefault="00A64186" w:rsidP="00A64186">
      <w:pPr>
        <w:ind w:left="720" w:hanging="720"/>
        <w:rPr>
          <w:rFonts w:ascii="Times New Roman" w:hAnsi="Times New Roman"/>
          <w:color w:val="000000"/>
          <w:sz w:val="24"/>
          <w:szCs w:val="24"/>
        </w:rPr>
      </w:pPr>
    </w:p>
    <w:p w14:paraId="3C7E3C85" w14:textId="77777777" w:rsidR="00A64186" w:rsidRPr="00A64186" w:rsidRDefault="00A64186" w:rsidP="00A64186">
      <w:pPr>
        <w:widowControl w:val="0"/>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Freeman, M.C., C. M. Pringle, E.A. </w:t>
      </w:r>
      <w:proofErr w:type="spellStart"/>
      <w:r w:rsidRPr="00A64186">
        <w:rPr>
          <w:rFonts w:ascii="Times New Roman" w:hAnsi="Times New Roman"/>
          <w:color w:val="000000"/>
          <w:sz w:val="24"/>
          <w:szCs w:val="24"/>
        </w:rPr>
        <w:t>Greathouse</w:t>
      </w:r>
      <w:proofErr w:type="spellEnd"/>
      <w:r w:rsidRPr="00A64186">
        <w:rPr>
          <w:rFonts w:ascii="Times New Roman" w:hAnsi="Times New Roman"/>
          <w:color w:val="000000"/>
          <w:sz w:val="24"/>
          <w:szCs w:val="24"/>
        </w:rPr>
        <w:t>, and B. J. Freeman. 2003. Ecosystem-level consequences of migratory faunal depletion caused by dams. Pages 255-266</w:t>
      </w:r>
      <w:r w:rsidRPr="00A64186">
        <w:rPr>
          <w:rFonts w:ascii="Times New Roman" w:hAnsi="Times New Roman"/>
          <w:i/>
          <w:color w:val="000000"/>
          <w:sz w:val="24"/>
          <w:szCs w:val="24"/>
        </w:rPr>
        <w:t xml:space="preserve"> in </w:t>
      </w:r>
      <w:r w:rsidRPr="00A64186">
        <w:rPr>
          <w:rFonts w:ascii="Times New Roman" w:hAnsi="Times New Roman"/>
          <w:color w:val="000000"/>
          <w:sz w:val="24"/>
          <w:szCs w:val="24"/>
        </w:rPr>
        <w:t>K.E. Limburg and J.R. Waldman, editors. Biodiversity, Status, and Conservation of the World’s Shads. American Fisheries Society, Symposium 35, Bethesda, Maryland.</w:t>
      </w:r>
    </w:p>
    <w:p w14:paraId="51E47C7A" w14:textId="77777777" w:rsidR="00A64186" w:rsidRPr="00A64186" w:rsidRDefault="00A64186" w:rsidP="00A64186">
      <w:pPr>
        <w:ind w:left="720" w:hanging="720"/>
        <w:rPr>
          <w:rFonts w:ascii="Times New Roman" w:hAnsi="Times New Roman"/>
          <w:color w:val="000000"/>
          <w:sz w:val="24"/>
          <w:szCs w:val="24"/>
        </w:rPr>
      </w:pPr>
    </w:p>
    <w:p w14:paraId="45883D12"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Goodwin, N. B., A. Grant, A. L. Perry, N. K. </w:t>
      </w:r>
      <w:proofErr w:type="spellStart"/>
      <w:r w:rsidRPr="00A64186">
        <w:rPr>
          <w:rFonts w:ascii="Times New Roman" w:hAnsi="Times New Roman"/>
          <w:color w:val="000000"/>
          <w:sz w:val="24"/>
          <w:szCs w:val="24"/>
        </w:rPr>
        <w:t>Dulvy</w:t>
      </w:r>
      <w:proofErr w:type="spellEnd"/>
      <w:r w:rsidRPr="00A64186">
        <w:rPr>
          <w:rFonts w:ascii="Times New Roman" w:hAnsi="Times New Roman"/>
          <w:color w:val="000000"/>
          <w:sz w:val="24"/>
          <w:szCs w:val="24"/>
        </w:rPr>
        <w:t>, and J. D. Reynolds. 2006. Life history correlates of density-dependent recruitment in marine fishes. Canadian Journal of Fisheries and Aquatic Sciences 63:494-509.</w:t>
      </w:r>
    </w:p>
    <w:p w14:paraId="169BB2D5" w14:textId="77777777" w:rsidR="00A64186" w:rsidRPr="00A64186" w:rsidRDefault="00A64186" w:rsidP="00A64186">
      <w:pPr>
        <w:ind w:left="720" w:hanging="720"/>
        <w:rPr>
          <w:rFonts w:ascii="Times New Roman" w:hAnsi="Times New Roman"/>
          <w:color w:val="000000"/>
          <w:sz w:val="24"/>
          <w:szCs w:val="24"/>
        </w:rPr>
      </w:pPr>
    </w:p>
    <w:p w14:paraId="6E28604E" w14:textId="77777777"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 xml:space="preserve">Goodyear, C. P. 1977. Assessing the impact of power plant mortality on the compensatory reserve of fish populations. Pages 186-195 in W. Van Winkle., editor, 1977. Proceedings of the Conference on Assessing the Effects of Power-Plant-Induced Mortality on Fish Populations, Gatlinburg, Tennessee 3-6 May 1977. </w:t>
      </w:r>
      <w:proofErr w:type="spellStart"/>
      <w:r w:rsidRPr="00A64186">
        <w:rPr>
          <w:rFonts w:ascii="Times New Roman" w:hAnsi="Times New Roman"/>
          <w:sz w:val="24"/>
          <w:szCs w:val="24"/>
        </w:rPr>
        <w:t>Pergamon</w:t>
      </w:r>
      <w:proofErr w:type="spellEnd"/>
      <w:r w:rsidRPr="00A64186">
        <w:rPr>
          <w:rFonts w:ascii="Times New Roman" w:hAnsi="Times New Roman"/>
          <w:sz w:val="24"/>
          <w:szCs w:val="24"/>
        </w:rPr>
        <w:t xml:space="preserve"> Press, New York.</w:t>
      </w:r>
    </w:p>
    <w:p w14:paraId="1E0382C1" w14:textId="77777777" w:rsidR="00A64186" w:rsidRPr="00A64186" w:rsidRDefault="00A64186" w:rsidP="00A64186">
      <w:pPr>
        <w:ind w:left="720" w:hanging="720"/>
        <w:rPr>
          <w:rFonts w:ascii="Times New Roman" w:hAnsi="Times New Roman"/>
          <w:color w:val="000000"/>
          <w:sz w:val="24"/>
          <w:szCs w:val="24"/>
        </w:rPr>
      </w:pPr>
    </w:p>
    <w:p w14:paraId="07BBE7AE"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Goodyear, C. P. 1980. Compensation in fish populations. Pages 253–280</w:t>
      </w:r>
      <w:r w:rsidRPr="00A64186">
        <w:rPr>
          <w:rFonts w:ascii="Times New Roman" w:hAnsi="Times New Roman"/>
          <w:i/>
          <w:color w:val="000000"/>
          <w:sz w:val="24"/>
          <w:szCs w:val="24"/>
        </w:rPr>
        <w:t xml:space="preserve"> in</w:t>
      </w:r>
      <w:r w:rsidRPr="00A64186">
        <w:rPr>
          <w:rFonts w:ascii="Times New Roman" w:hAnsi="Times New Roman"/>
          <w:color w:val="000000"/>
          <w:sz w:val="24"/>
          <w:szCs w:val="24"/>
        </w:rPr>
        <w:t xml:space="preserve"> C. H. </w:t>
      </w:r>
      <w:proofErr w:type="spellStart"/>
      <w:r w:rsidRPr="00A64186">
        <w:rPr>
          <w:rFonts w:ascii="Times New Roman" w:hAnsi="Times New Roman"/>
          <w:color w:val="000000"/>
          <w:sz w:val="24"/>
          <w:szCs w:val="24"/>
        </w:rPr>
        <w:t>Hocutt</w:t>
      </w:r>
      <w:proofErr w:type="spellEnd"/>
      <w:r w:rsidRPr="00A64186">
        <w:rPr>
          <w:rFonts w:ascii="Times New Roman" w:hAnsi="Times New Roman"/>
          <w:color w:val="000000"/>
          <w:sz w:val="24"/>
          <w:szCs w:val="24"/>
        </w:rPr>
        <w:t xml:space="preserve"> and J. R. Stauffer, Editors, 1980. Biological Monitoring of Fish. Lexington Books, Lexington, Massachusetts.</w:t>
      </w:r>
    </w:p>
    <w:p w14:paraId="4EB3AF37" w14:textId="77777777" w:rsidR="00A64186" w:rsidRPr="00A64186" w:rsidRDefault="00A64186" w:rsidP="00A64186">
      <w:pPr>
        <w:pStyle w:val="Default"/>
        <w:rPr>
          <w:rFonts w:ascii="Times New Roman" w:hAnsi="Times New Roman" w:cs="Times New Roman"/>
        </w:rPr>
      </w:pPr>
    </w:p>
    <w:p w14:paraId="5E55A2E0" w14:textId="77777777" w:rsidR="00A64186" w:rsidRPr="00A64186" w:rsidRDefault="00A64186" w:rsidP="00A64186">
      <w:pPr>
        <w:pStyle w:val="Default"/>
        <w:ind w:left="720" w:hanging="720"/>
        <w:rPr>
          <w:rFonts w:ascii="Times New Roman" w:hAnsi="Times New Roman" w:cs="Times New Roman"/>
        </w:rPr>
      </w:pPr>
      <w:r w:rsidRPr="00A64186">
        <w:rPr>
          <w:rFonts w:ascii="Times New Roman" w:hAnsi="Times New Roman" w:cs="Times New Roman"/>
        </w:rPr>
        <w:t xml:space="preserve">Grant, W. S., J. </w:t>
      </w:r>
      <w:proofErr w:type="spellStart"/>
      <w:r w:rsidRPr="00A64186">
        <w:rPr>
          <w:rFonts w:ascii="Times New Roman" w:hAnsi="Times New Roman" w:cs="Times New Roman"/>
        </w:rPr>
        <w:t>Jaspeter</w:t>
      </w:r>
      <w:proofErr w:type="spellEnd"/>
      <w:r w:rsidRPr="00A64186">
        <w:rPr>
          <w:rFonts w:ascii="Times New Roman" w:hAnsi="Times New Roman" w:cs="Times New Roman"/>
        </w:rPr>
        <w:t xml:space="preserve">, D. </w:t>
      </w:r>
      <w:proofErr w:type="spellStart"/>
      <w:r w:rsidRPr="00A64186">
        <w:rPr>
          <w:rFonts w:ascii="Times New Roman" w:hAnsi="Times New Roman" w:cs="Times New Roman"/>
        </w:rPr>
        <w:t>Bekkevold</w:t>
      </w:r>
      <w:proofErr w:type="spellEnd"/>
      <w:r w:rsidRPr="00A64186">
        <w:rPr>
          <w:rFonts w:ascii="Times New Roman" w:hAnsi="Times New Roman" w:cs="Times New Roman"/>
        </w:rPr>
        <w:t xml:space="preserve">, and M. </w:t>
      </w:r>
      <w:proofErr w:type="spellStart"/>
      <w:r w:rsidRPr="00A64186">
        <w:rPr>
          <w:rFonts w:ascii="Times New Roman" w:hAnsi="Times New Roman" w:cs="Times New Roman"/>
        </w:rPr>
        <w:t>Adkinson</w:t>
      </w:r>
      <w:proofErr w:type="spellEnd"/>
      <w:r w:rsidRPr="00A64186">
        <w:rPr>
          <w:rFonts w:ascii="Times New Roman" w:hAnsi="Times New Roman" w:cs="Times New Roman"/>
        </w:rPr>
        <w:t>. 2017. Responsible genetic approach to stock restoration, sea ranching and stock enhancement of marine fishes and invertebrates. Reviews in Fish Biology and Fisheries 27:615-649.</w:t>
      </w:r>
    </w:p>
    <w:p w14:paraId="165659AC" w14:textId="61CA4FFF" w:rsidR="00A64186" w:rsidRDefault="00A64186" w:rsidP="00A64186">
      <w:pPr>
        <w:pStyle w:val="Default"/>
        <w:ind w:left="720" w:hanging="720"/>
        <w:rPr>
          <w:rFonts w:ascii="Times New Roman" w:hAnsi="Times New Roman" w:cs="Times New Roman"/>
        </w:rPr>
      </w:pPr>
    </w:p>
    <w:p w14:paraId="296BDC6E" w14:textId="2A2FB6A9" w:rsidR="00841891" w:rsidRPr="00017B43" w:rsidRDefault="00841891" w:rsidP="00A64186">
      <w:pPr>
        <w:pStyle w:val="Default"/>
        <w:ind w:left="720" w:hanging="720"/>
        <w:rPr>
          <w:rFonts w:ascii="Times New Roman" w:hAnsi="Times New Roman" w:cs="Times New Roman"/>
        </w:rPr>
      </w:pPr>
      <w:r w:rsidRPr="00017B43">
        <w:rPr>
          <w:rFonts w:ascii="Times New Roman" w:hAnsi="Times New Roman" w:cs="Times New Roman"/>
        </w:rPr>
        <w:t>Gross</w:t>
      </w:r>
      <w:r w:rsidR="00572C32" w:rsidRPr="00017B43">
        <w:rPr>
          <w:rFonts w:ascii="Times New Roman" w:hAnsi="Times New Roman" w:cs="Times New Roman"/>
        </w:rPr>
        <w:t xml:space="preserve">, M. R., J. </w:t>
      </w:r>
      <w:proofErr w:type="spellStart"/>
      <w:r w:rsidR="00572C32" w:rsidRPr="00017B43">
        <w:rPr>
          <w:rFonts w:ascii="Times New Roman" w:hAnsi="Times New Roman" w:cs="Times New Roman"/>
        </w:rPr>
        <w:t>Repka</w:t>
      </w:r>
      <w:proofErr w:type="spellEnd"/>
      <w:r w:rsidR="00572C32" w:rsidRPr="00017B43">
        <w:rPr>
          <w:rFonts w:ascii="Times New Roman" w:hAnsi="Times New Roman" w:cs="Times New Roman"/>
        </w:rPr>
        <w:t xml:space="preserve">, C. T. Robertson, D.H. </w:t>
      </w:r>
      <w:proofErr w:type="spellStart"/>
      <w:r w:rsidR="00572C32" w:rsidRPr="00017B43">
        <w:rPr>
          <w:rFonts w:ascii="Times New Roman" w:hAnsi="Times New Roman" w:cs="Times New Roman"/>
        </w:rPr>
        <w:t>Secor</w:t>
      </w:r>
      <w:proofErr w:type="spellEnd"/>
      <w:r w:rsidR="00572C32" w:rsidRPr="00017B43">
        <w:rPr>
          <w:rFonts w:ascii="Times New Roman" w:hAnsi="Times New Roman" w:cs="Times New Roman"/>
        </w:rPr>
        <w:t xml:space="preserve">, </w:t>
      </w:r>
      <w:proofErr w:type="gramStart"/>
      <w:r w:rsidR="00572C32" w:rsidRPr="00017B43">
        <w:rPr>
          <w:rFonts w:ascii="Times New Roman" w:hAnsi="Times New Roman" w:cs="Times New Roman"/>
        </w:rPr>
        <w:t>W</w:t>
      </w:r>
      <w:proofErr w:type="gramEnd"/>
      <w:r w:rsidR="00572C32" w:rsidRPr="00017B43">
        <w:rPr>
          <w:rFonts w:ascii="Times New Roman" w:hAnsi="Times New Roman" w:cs="Times New Roman"/>
        </w:rPr>
        <w:t>. Van Winkle.</w:t>
      </w:r>
      <w:r w:rsidRPr="00017B43">
        <w:rPr>
          <w:rFonts w:ascii="Times New Roman" w:hAnsi="Times New Roman" w:cs="Times New Roman"/>
        </w:rPr>
        <w:t xml:space="preserve"> 2002</w:t>
      </w:r>
      <w:r w:rsidR="00572C32" w:rsidRPr="00017B43">
        <w:rPr>
          <w:rFonts w:ascii="Times New Roman" w:hAnsi="Times New Roman" w:cs="Times New Roman"/>
        </w:rPr>
        <w:t>. Sturgeon conservation: insight from elasticity analysis. Pages 13-30 in W. Van Winkle, editor. Biology, management, and protection of North American sturgeon. American Fisheries Society, Symposium 28, Bethesda, Maryland.</w:t>
      </w:r>
    </w:p>
    <w:p w14:paraId="44A25B90" w14:textId="77777777" w:rsidR="00841891" w:rsidRPr="00017B43" w:rsidRDefault="00841891" w:rsidP="00A64186">
      <w:pPr>
        <w:pStyle w:val="Default"/>
        <w:ind w:left="720" w:hanging="720"/>
        <w:rPr>
          <w:rFonts w:ascii="Times New Roman" w:hAnsi="Times New Roman" w:cs="Times New Roman"/>
        </w:rPr>
      </w:pPr>
    </w:p>
    <w:p w14:paraId="09BADD5A" w14:textId="4D8D2F56" w:rsidR="00A64186" w:rsidRPr="00017B43" w:rsidRDefault="00A64186" w:rsidP="00A64186">
      <w:pPr>
        <w:pStyle w:val="Default"/>
        <w:ind w:left="720" w:hanging="720"/>
        <w:rPr>
          <w:rFonts w:ascii="Times New Roman" w:hAnsi="Times New Roman" w:cs="Times New Roman"/>
        </w:rPr>
      </w:pPr>
      <w:r w:rsidRPr="00017B43">
        <w:rPr>
          <w:rFonts w:ascii="Times New Roman" w:hAnsi="Times New Roman" w:cs="Times New Roman"/>
        </w:rPr>
        <w:t>Gunter G., R. H. Williams, C. C. Davis, F. G. W. Smith. 1948. Catastrophic mass mortality of marine animals and coincident phytoplankton bloom on the west coast of Florida, November 1946 to August 1947. Ecological Monographs 18:309-324.</w:t>
      </w:r>
    </w:p>
    <w:p w14:paraId="3C5DE06B" w14:textId="3CB70377" w:rsidR="00170B13" w:rsidRPr="00017B43" w:rsidRDefault="00170B13" w:rsidP="00A64186">
      <w:pPr>
        <w:pStyle w:val="Default"/>
        <w:ind w:left="720" w:hanging="720"/>
        <w:rPr>
          <w:rFonts w:ascii="Times New Roman" w:hAnsi="Times New Roman" w:cs="Times New Roman"/>
        </w:rPr>
      </w:pPr>
    </w:p>
    <w:p w14:paraId="540CC9BD" w14:textId="46C7D4B1" w:rsidR="00170B13" w:rsidRPr="00017B43" w:rsidRDefault="00170B13" w:rsidP="00A64186">
      <w:pPr>
        <w:pStyle w:val="Default"/>
        <w:ind w:left="720" w:hanging="720"/>
        <w:rPr>
          <w:rFonts w:ascii="Times New Roman" w:hAnsi="Times New Roman" w:cs="Times New Roman"/>
        </w:rPr>
      </w:pPr>
      <w:proofErr w:type="spellStart"/>
      <w:r w:rsidRPr="00017B43">
        <w:rPr>
          <w:rFonts w:ascii="Times New Roman" w:hAnsi="Times New Roman" w:cs="Times New Roman"/>
        </w:rPr>
        <w:t>Haxton</w:t>
      </w:r>
      <w:proofErr w:type="spellEnd"/>
      <w:r w:rsidRPr="00017B43">
        <w:rPr>
          <w:rFonts w:ascii="Times New Roman" w:hAnsi="Times New Roman" w:cs="Times New Roman"/>
        </w:rPr>
        <w:t>, T., M. Friday, T. Cano, C. Hendry. 2015. Assessing the magnitude of effect of hydroelectric production on Lake Sturgeon abundance in Ontario.</w:t>
      </w:r>
      <w:r w:rsidR="00307F1B">
        <w:rPr>
          <w:rFonts w:ascii="Times New Roman" w:hAnsi="Times New Roman" w:cs="Times New Roman"/>
        </w:rPr>
        <w:t xml:space="preserve"> North American Journal of Fisheries Management</w:t>
      </w:r>
      <w:r w:rsidRPr="00017B43">
        <w:rPr>
          <w:rFonts w:ascii="Times New Roman" w:hAnsi="Times New Roman" w:cs="Times New Roman"/>
        </w:rPr>
        <w:t xml:space="preserve"> 35:930-941.</w:t>
      </w:r>
    </w:p>
    <w:p w14:paraId="213793F7" w14:textId="29F2C4AD" w:rsidR="00464524" w:rsidRPr="00017B43" w:rsidRDefault="00464524" w:rsidP="00A64186">
      <w:pPr>
        <w:pStyle w:val="Default"/>
        <w:ind w:left="720" w:hanging="720"/>
        <w:rPr>
          <w:rFonts w:ascii="Times New Roman" w:hAnsi="Times New Roman" w:cs="Times New Roman"/>
        </w:rPr>
      </w:pPr>
    </w:p>
    <w:p w14:paraId="60CA6C35" w14:textId="5342890A" w:rsidR="00A64186" w:rsidRPr="00017B43" w:rsidRDefault="00464524" w:rsidP="00A64186">
      <w:pPr>
        <w:ind w:left="720" w:hanging="720"/>
        <w:rPr>
          <w:rFonts w:ascii="Times New Roman" w:hAnsi="Times New Roman"/>
          <w:sz w:val="24"/>
          <w:szCs w:val="24"/>
        </w:rPr>
      </w:pPr>
      <w:r w:rsidRPr="00017B43">
        <w:rPr>
          <w:rFonts w:ascii="Times New Roman" w:hAnsi="Times New Roman"/>
          <w:sz w:val="24"/>
          <w:szCs w:val="24"/>
        </w:rPr>
        <w:t xml:space="preserve">Hightower, J. E., M. </w:t>
      </w:r>
      <w:proofErr w:type="spellStart"/>
      <w:r w:rsidRPr="00017B43">
        <w:rPr>
          <w:rFonts w:ascii="Times New Roman" w:hAnsi="Times New Roman"/>
          <w:sz w:val="24"/>
          <w:szCs w:val="24"/>
        </w:rPr>
        <w:t>Loeffler</w:t>
      </w:r>
      <w:proofErr w:type="spellEnd"/>
      <w:r w:rsidRPr="00017B43">
        <w:rPr>
          <w:rFonts w:ascii="Times New Roman" w:hAnsi="Times New Roman"/>
          <w:sz w:val="24"/>
          <w:szCs w:val="24"/>
        </w:rPr>
        <w:t xml:space="preserve">, W. C. Post, and D. L. Peterson. 2015. Estimated survival of </w:t>
      </w:r>
      <w:proofErr w:type="spellStart"/>
      <w:r w:rsidRPr="00017B43">
        <w:rPr>
          <w:rFonts w:ascii="Times New Roman" w:hAnsi="Times New Roman"/>
          <w:sz w:val="24"/>
          <w:szCs w:val="24"/>
        </w:rPr>
        <w:t>subadult</w:t>
      </w:r>
      <w:proofErr w:type="spellEnd"/>
      <w:r w:rsidRPr="00017B43">
        <w:rPr>
          <w:rFonts w:ascii="Times New Roman" w:hAnsi="Times New Roman"/>
          <w:sz w:val="24"/>
          <w:szCs w:val="24"/>
        </w:rPr>
        <w:t xml:space="preserve"> and adult Atlantic Sturgeon in four river basins in the southeastern United States. Marine and Coastal Fisheries 7: 514‐522.</w:t>
      </w:r>
    </w:p>
    <w:p w14:paraId="3A901E79" w14:textId="77777777" w:rsidR="00017B43" w:rsidRPr="00017B43" w:rsidRDefault="00017B43" w:rsidP="00A64186">
      <w:pPr>
        <w:ind w:left="720" w:hanging="720"/>
        <w:rPr>
          <w:rFonts w:ascii="Times New Roman" w:hAnsi="Times New Roman"/>
          <w:color w:val="000000"/>
          <w:sz w:val="24"/>
          <w:szCs w:val="24"/>
        </w:rPr>
      </w:pPr>
    </w:p>
    <w:p w14:paraId="50A61507" w14:textId="77777777" w:rsidR="00A64186" w:rsidRPr="00017B43" w:rsidRDefault="00A64186" w:rsidP="00A64186">
      <w:pPr>
        <w:ind w:left="720" w:hanging="720"/>
        <w:rPr>
          <w:rFonts w:ascii="Times New Roman" w:hAnsi="Times New Roman"/>
          <w:color w:val="000000"/>
          <w:sz w:val="24"/>
          <w:szCs w:val="24"/>
        </w:rPr>
      </w:pPr>
      <w:proofErr w:type="spellStart"/>
      <w:r w:rsidRPr="00017B43">
        <w:rPr>
          <w:rFonts w:ascii="Times New Roman" w:hAnsi="Times New Roman"/>
          <w:color w:val="000000"/>
          <w:sz w:val="24"/>
          <w:szCs w:val="24"/>
        </w:rPr>
        <w:t>Hilborn</w:t>
      </w:r>
      <w:proofErr w:type="spellEnd"/>
      <w:r w:rsidRPr="00017B43">
        <w:rPr>
          <w:rFonts w:ascii="Times New Roman" w:hAnsi="Times New Roman"/>
          <w:color w:val="000000"/>
          <w:sz w:val="24"/>
          <w:szCs w:val="24"/>
        </w:rPr>
        <w:t>, R. 2007. Reinterpreting the state of fisheries and their management. Ecosystems 10:1362-1369.</w:t>
      </w:r>
    </w:p>
    <w:p w14:paraId="1D7DC662" w14:textId="77777777"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Hilborn</w:t>
      </w:r>
      <w:proofErr w:type="spellEnd"/>
      <w:r w:rsidRPr="00A64186">
        <w:rPr>
          <w:rFonts w:ascii="Times New Roman" w:hAnsi="Times New Roman"/>
          <w:color w:val="000000"/>
          <w:sz w:val="24"/>
          <w:szCs w:val="24"/>
        </w:rPr>
        <w:t xml:space="preserve">, R. D. J. </w:t>
      </w:r>
      <w:proofErr w:type="spellStart"/>
      <w:r w:rsidRPr="00A64186">
        <w:rPr>
          <w:rFonts w:ascii="Times New Roman" w:hAnsi="Times New Roman"/>
          <w:color w:val="000000"/>
          <w:sz w:val="24"/>
          <w:szCs w:val="24"/>
        </w:rPr>
        <w:t>Hively</w:t>
      </w:r>
      <w:proofErr w:type="spellEnd"/>
      <w:r w:rsidRPr="00A64186">
        <w:rPr>
          <w:rFonts w:ascii="Times New Roman" w:hAnsi="Times New Roman"/>
          <w:color w:val="000000"/>
          <w:sz w:val="24"/>
          <w:szCs w:val="24"/>
        </w:rPr>
        <w:t>, O. P. Jensen, and T. A. Branch.  2014.  The dynamics of fish populations at low abundance and prospects for rebuilding and recovery.  ICES Journal of Marine Science 71:2141-151</w:t>
      </w:r>
    </w:p>
    <w:p w14:paraId="7D3064C8" w14:textId="77777777" w:rsidR="00A64186" w:rsidRPr="00A64186" w:rsidRDefault="00A64186" w:rsidP="00A64186">
      <w:pPr>
        <w:ind w:left="720" w:hanging="720"/>
        <w:rPr>
          <w:rFonts w:ascii="Times New Roman" w:hAnsi="Times New Roman"/>
          <w:color w:val="000000"/>
          <w:sz w:val="24"/>
          <w:szCs w:val="24"/>
        </w:rPr>
      </w:pPr>
    </w:p>
    <w:p w14:paraId="44973BED" w14:textId="013874B7" w:rsid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Hilborn</w:t>
      </w:r>
      <w:proofErr w:type="spellEnd"/>
      <w:r w:rsidRPr="00A64186">
        <w:rPr>
          <w:rFonts w:ascii="Times New Roman" w:hAnsi="Times New Roman"/>
          <w:color w:val="000000"/>
          <w:sz w:val="24"/>
          <w:szCs w:val="24"/>
        </w:rPr>
        <w:t>, R. and C. J. Walters. 1992.  Quantitative fisheries stock assessment: Choice, dynamics, and uncertainty.  Chapman and Hall, New York.</w:t>
      </w:r>
    </w:p>
    <w:p w14:paraId="6DE24D18" w14:textId="07D45F96" w:rsidR="00156430" w:rsidRDefault="00156430" w:rsidP="00A64186">
      <w:pPr>
        <w:ind w:left="720" w:hanging="720"/>
        <w:rPr>
          <w:rFonts w:ascii="Times New Roman" w:hAnsi="Times New Roman"/>
          <w:color w:val="000000"/>
          <w:sz w:val="24"/>
          <w:szCs w:val="24"/>
        </w:rPr>
      </w:pPr>
    </w:p>
    <w:p w14:paraId="7963A593" w14:textId="108E954D" w:rsidR="00A31D2D" w:rsidRDefault="00A31D2D" w:rsidP="00A64186">
      <w:pPr>
        <w:ind w:left="720" w:hanging="720"/>
        <w:rPr>
          <w:rFonts w:ascii="Times New Roman" w:hAnsi="Times New Roman"/>
          <w:color w:val="000000"/>
          <w:sz w:val="24"/>
          <w:szCs w:val="24"/>
        </w:rPr>
      </w:pPr>
      <w:r>
        <w:rPr>
          <w:rFonts w:ascii="Times New Roman" w:hAnsi="Times New Roman"/>
          <w:color w:val="000000"/>
          <w:sz w:val="24"/>
          <w:szCs w:val="24"/>
        </w:rPr>
        <w:t xml:space="preserve">Hilton, E. J., B. </w:t>
      </w:r>
      <w:proofErr w:type="spellStart"/>
      <w:r>
        <w:rPr>
          <w:rFonts w:ascii="Times New Roman" w:hAnsi="Times New Roman"/>
          <w:color w:val="000000"/>
          <w:sz w:val="24"/>
          <w:szCs w:val="24"/>
        </w:rPr>
        <w:t>Kynard</w:t>
      </w:r>
      <w:proofErr w:type="spellEnd"/>
      <w:r>
        <w:rPr>
          <w:rFonts w:ascii="Times New Roman" w:hAnsi="Times New Roman"/>
          <w:color w:val="000000"/>
          <w:sz w:val="24"/>
          <w:szCs w:val="24"/>
        </w:rPr>
        <w:t xml:space="preserve">, M.T. </w:t>
      </w:r>
      <w:proofErr w:type="spellStart"/>
      <w:r>
        <w:rPr>
          <w:rFonts w:ascii="Times New Roman" w:hAnsi="Times New Roman"/>
          <w:color w:val="000000"/>
          <w:sz w:val="24"/>
          <w:szCs w:val="24"/>
        </w:rPr>
        <w:t>Balazik</w:t>
      </w:r>
      <w:proofErr w:type="spellEnd"/>
      <w:r>
        <w:rPr>
          <w:rFonts w:ascii="Times New Roman" w:hAnsi="Times New Roman"/>
          <w:color w:val="000000"/>
          <w:sz w:val="24"/>
          <w:szCs w:val="24"/>
        </w:rPr>
        <w:t xml:space="preserve">, A. Z. </w:t>
      </w:r>
      <w:proofErr w:type="spellStart"/>
      <w:r>
        <w:rPr>
          <w:rFonts w:ascii="Times New Roman" w:hAnsi="Times New Roman"/>
          <w:color w:val="000000"/>
          <w:sz w:val="24"/>
          <w:szCs w:val="24"/>
        </w:rPr>
        <w:t>Horodosky</w:t>
      </w:r>
      <w:proofErr w:type="spellEnd"/>
      <w:r>
        <w:rPr>
          <w:rFonts w:ascii="Times New Roman" w:hAnsi="Times New Roman"/>
          <w:color w:val="000000"/>
          <w:sz w:val="24"/>
          <w:szCs w:val="24"/>
        </w:rPr>
        <w:t xml:space="preserve">, and C. B. </w:t>
      </w:r>
      <w:proofErr w:type="spellStart"/>
      <w:r>
        <w:rPr>
          <w:rFonts w:ascii="Times New Roman" w:hAnsi="Times New Roman"/>
          <w:color w:val="000000"/>
          <w:sz w:val="24"/>
          <w:szCs w:val="24"/>
        </w:rPr>
        <w:t>Dillman</w:t>
      </w:r>
      <w:proofErr w:type="spellEnd"/>
      <w:r>
        <w:rPr>
          <w:rFonts w:ascii="Times New Roman" w:hAnsi="Times New Roman"/>
          <w:color w:val="000000"/>
          <w:sz w:val="24"/>
          <w:szCs w:val="24"/>
        </w:rPr>
        <w:t>. 2016. Review of the biology, fisheries, and conservation status of the Atlantic Sturgeon, (</w:t>
      </w:r>
      <w:proofErr w:type="spellStart"/>
      <w:r w:rsidRPr="00017B43">
        <w:rPr>
          <w:rFonts w:ascii="Times New Roman" w:hAnsi="Times New Roman"/>
          <w:i/>
          <w:color w:val="000000"/>
          <w:sz w:val="24"/>
          <w:szCs w:val="24"/>
        </w:rPr>
        <w:t>Acipenser</w:t>
      </w:r>
      <w:proofErr w:type="spellEnd"/>
      <w:r w:rsidRPr="00017B43">
        <w:rPr>
          <w:rFonts w:ascii="Times New Roman" w:hAnsi="Times New Roman"/>
          <w:i/>
          <w:color w:val="000000"/>
          <w:sz w:val="24"/>
          <w:szCs w:val="24"/>
        </w:rPr>
        <w:t xml:space="preserve"> </w:t>
      </w:r>
      <w:proofErr w:type="spellStart"/>
      <w:r w:rsidRPr="00017B43">
        <w:rPr>
          <w:rFonts w:ascii="Times New Roman" w:hAnsi="Times New Roman"/>
          <w:i/>
          <w:color w:val="000000"/>
          <w:sz w:val="24"/>
          <w:szCs w:val="24"/>
        </w:rPr>
        <w:t>oxyrinchus</w:t>
      </w:r>
      <w:proofErr w:type="spellEnd"/>
      <w:r w:rsidRPr="00017B43">
        <w:rPr>
          <w:rFonts w:ascii="Times New Roman" w:hAnsi="Times New Roman"/>
          <w:i/>
          <w:color w:val="000000"/>
          <w:sz w:val="24"/>
          <w:szCs w:val="24"/>
        </w:rPr>
        <w:t xml:space="preserve"> </w:t>
      </w:r>
      <w:proofErr w:type="spellStart"/>
      <w:r w:rsidRPr="00017B43">
        <w:rPr>
          <w:rFonts w:ascii="Times New Roman" w:hAnsi="Times New Roman"/>
          <w:i/>
          <w:color w:val="000000"/>
          <w:sz w:val="24"/>
          <w:szCs w:val="24"/>
        </w:rPr>
        <w:t>oxyrinchus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Mitchill</w:t>
      </w:r>
      <w:proofErr w:type="spellEnd"/>
      <w:r>
        <w:rPr>
          <w:rFonts w:ascii="Times New Roman" w:hAnsi="Times New Roman"/>
          <w:color w:val="000000"/>
          <w:sz w:val="24"/>
          <w:szCs w:val="24"/>
        </w:rPr>
        <w:t>, 1815). Journal of Applied Ichthyology 32:30-66</w:t>
      </w:r>
    </w:p>
    <w:p w14:paraId="5FFB1DA5" w14:textId="77777777" w:rsidR="00A31D2D" w:rsidRPr="00A64186" w:rsidRDefault="00A31D2D" w:rsidP="00A64186">
      <w:pPr>
        <w:ind w:left="720" w:hanging="720"/>
        <w:rPr>
          <w:rFonts w:ascii="Times New Roman" w:hAnsi="Times New Roman"/>
          <w:color w:val="000000"/>
          <w:sz w:val="24"/>
          <w:szCs w:val="24"/>
        </w:rPr>
      </w:pPr>
    </w:p>
    <w:p w14:paraId="2E5BB631" w14:textId="4268588F"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sz w:val="24"/>
          <w:szCs w:val="24"/>
        </w:rPr>
        <w:t xml:space="preserve">Hoag H. 2003. Atlantic </w:t>
      </w:r>
      <w:r w:rsidR="003C20FD">
        <w:rPr>
          <w:rFonts w:ascii="Times New Roman" w:hAnsi="Times New Roman"/>
          <w:sz w:val="24"/>
          <w:szCs w:val="24"/>
        </w:rPr>
        <w:t>C</w:t>
      </w:r>
      <w:r w:rsidR="003C20FD" w:rsidRPr="00A64186">
        <w:rPr>
          <w:rFonts w:ascii="Times New Roman" w:hAnsi="Times New Roman"/>
          <w:sz w:val="24"/>
          <w:szCs w:val="24"/>
        </w:rPr>
        <w:t xml:space="preserve">od </w:t>
      </w:r>
      <w:r w:rsidRPr="00A64186">
        <w:rPr>
          <w:rFonts w:ascii="Times New Roman" w:hAnsi="Times New Roman"/>
          <w:sz w:val="24"/>
          <w:szCs w:val="24"/>
        </w:rPr>
        <w:t>meet icy death. Nature 422: 792.</w:t>
      </w:r>
    </w:p>
    <w:p w14:paraId="0F6937F7" w14:textId="77777777" w:rsidR="00A64186" w:rsidRPr="00A64186" w:rsidRDefault="00A64186" w:rsidP="00A64186">
      <w:pPr>
        <w:ind w:left="720" w:hanging="720"/>
        <w:rPr>
          <w:rFonts w:ascii="Times New Roman" w:hAnsi="Times New Roman"/>
          <w:color w:val="000000"/>
          <w:sz w:val="24"/>
          <w:szCs w:val="24"/>
        </w:rPr>
      </w:pPr>
    </w:p>
    <w:p w14:paraId="5294C11E" w14:textId="381A4050"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Hoover, A. 2002. A century of sturgeon: The history, biology, and future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in Florida. Technical paper. The University of Florida, Gainesville, FL.</w:t>
      </w:r>
    </w:p>
    <w:p w14:paraId="2FC17331" w14:textId="77777777" w:rsidR="00A64186" w:rsidRPr="00A64186" w:rsidRDefault="00A64186" w:rsidP="00A64186">
      <w:pPr>
        <w:autoSpaceDE w:val="0"/>
        <w:ind w:left="720" w:hanging="720"/>
        <w:rPr>
          <w:rFonts w:ascii="Times New Roman" w:hAnsi="Times New Roman"/>
          <w:color w:val="000000"/>
          <w:sz w:val="24"/>
          <w:szCs w:val="24"/>
        </w:rPr>
      </w:pPr>
    </w:p>
    <w:p w14:paraId="2B6CE9BB" w14:textId="512BA9B6" w:rsidR="00A64186" w:rsidRPr="00A64186" w:rsidRDefault="00A64186" w:rsidP="00A64186">
      <w:pPr>
        <w:autoSpaceDE w:val="0"/>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Holtgren</w:t>
      </w:r>
      <w:proofErr w:type="spellEnd"/>
      <w:r w:rsidRPr="00A64186">
        <w:rPr>
          <w:rFonts w:ascii="Times New Roman" w:hAnsi="Times New Roman"/>
          <w:color w:val="000000"/>
          <w:sz w:val="24"/>
          <w:szCs w:val="24"/>
        </w:rPr>
        <w:t xml:space="preserve">, J. M., S. A. </w:t>
      </w:r>
      <w:proofErr w:type="spellStart"/>
      <w:r w:rsidRPr="00A64186">
        <w:rPr>
          <w:rFonts w:ascii="Times New Roman" w:hAnsi="Times New Roman"/>
          <w:color w:val="000000"/>
          <w:sz w:val="24"/>
          <w:szCs w:val="24"/>
        </w:rPr>
        <w:t>Ogren</w:t>
      </w:r>
      <w:proofErr w:type="spellEnd"/>
      <w:r w:rsidRPr="00A64186">
        <w:rPr>
          <w:rFonts w:ascii="Times New Roman" w:hAnsi="Times New Roman"/>
          <w:color w:val="000000"/>
          <w:sz w:val="24"/>
          <w:szCs w:val="24"/>
        </w:rPr>
        <w:t xml:space="preserve">, A. J. </w:t>
      </w:r>
      <w:proofErr w:type="spellStart"/>
      <w:r w:rsidRPr="00A64186">
        <w:rPr>
          <w:rFonts w:ascii="Times New Roman" w:hAnsi="Times New Roman"/>
          <w:color w:val="000000"/>
          <w:sz w:val="24"/>
          <w:szCs w:val="24"/>
        </w:rPr>
        <w:t>Paquet</w:t>
      </w:r>
      <w:proofErr w:type="spellEnd"/>
      <w:r w:rsidRPr="00A64186">
        <w:rPr>
          <w:rFonts w:ascii="Times New Roman" w:hAnsi="Times New Roman"/>
          <w:color w:val="000000"/>
          <w:sz w:val="24"/>
          <w:szCs w:val="24"/>
        </w:rPr>
        <w:t xml:space="preserve">, and S. </w:t>
      </w:r>
      <w:proofErr w:type="spellStart"/>
      <w:r w:rsidRPr="00A64186">
        <w:rPr>
          <w:rFonts w:ascii="Times New Roman" w:hAnsi="Times New Roman"/>
          <w:color w:val="000000"/>
          <w:sz w:val="24"/>
          <w:szCs w:val="24"/>
        </w:rPr>
        <w:t>Fajfer</w:t>
      </w:r>
      <w:proofErr w:type="spellEnd"/>
      <w:r w:rsidRPr="00A64186">
        <w:rPr>
          <w:rFonts w:ascii="Times New Roman" w:hAnsi="Times New Roman"/>
          <w:color w:val="000000"/>
          <w:sz w:val="24"/>
          <w:szCs w:val="24"/>
        </w:rPr>
        <w:t xml:space="preserve">. 2007. Design of a portable streamside rearing facility for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North American Journal of Aquaculture 69:317-323.</w:t>
      </w:r>
    </w:p>
    <w:p w14:paraId="0C4F76FD" w14:textId="77777777" w:rsidR="00A64186" w:rsidRPr="00A64186" w:rsidRDefault="00A64186" w:rsidP="00A64186">
      <w:pPr>
        <w:autoSpaceDE w:val="0"/>
        <w:ind w:left="720" w:hanging="720"/>
        <w:rPr>
          <w:rFonts w:ascii="Times New Roman" w:hAnsi="Times New Roman"/>
          <w:color w:val="000000"/>
          <w:sz w:val="24"/>
          <w:szCs w:val="24"/>
        </w:rPr>
      </w:pPr>
    </w:p>
    <w:p w14:paraId="5F948965" w14:textId="7A128C3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Huff, J. A. 1975. Life history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xml:space="preserve">, </w:t>
      </w:r>
      <w:proofErr w:type="spellStart"/>
      <w:r w:rsidRPr="00A64186">
        <w:rPr>
          <w:rFonts w:ascii="Times New Roman" w:hAnsi="Times New Roman"/>
          <w:i/>
          <w:color w:val="000000"/>
          <w:sz w:val="24"/>
          <w:szCs w:val="24"/>
        </w:rPr>
        <w:t>Acipenser</w:t>
      </w:r>
      <w:proofErr w:type="spellEnd"/>
      <w:r w:rsidRPr="00A64186">
        <w:rPr>
          <w:rFonts w:ascii="Times New Roman" w:hAnsi="Times New Roman"/>
          <w:i/>
          <w:color w:val="000000"/>
          <w:sz w:val="24"/>
          <w:szCs w:val="24"/>
        </w:rPr>
        <w:t xml:space="preserve"> </w:t>
      </w:r>
      <w:proofErr w:type="spellStart"/>
      <w:r w:rsidRPr="00A64186">
        <w:rPr>
          <w:rFonts w:ascii="Times New Roman" w:hAnsi="Times New Roman"/>
          <w:i/>
          <w:color w:val="000000"/>
          <w:sz w:val="24"/>
          <w:szCs w:val="24"/>
        </w:rPr>
        <w:t>oxyrinchus</w:t>
      </w:r>
      <w:proofErr w:type="spellEnd"/>
      <w:r w:rsidRPr="00A64186">
        <w:rPr>
          <w:rFonts w:ascii="Times New Roman" w:hAnsi="Times New Roman"/>
          <w:i/>
          <w:color w:val="000000"/>
          <w:sz w:val="24"/>
          <w:szCs w:val="24"/>
        </w:rPr>
        <w:t xml:space="preserve"> </w:t>
      </w:r>
      <w:proofErr w:type="spellStart"/>
      <w:r w:rsidRPr="00A64186">
        <w:rPr>
          <w:rFonts w:ascii="Times New Roman" w:hAnsi="Times New Roman"/>
          <w:i/>
          <w:color w:val="000000"/>
          <w:sz w:val="24"/>
          <w:szCs w:val="24"/>
        </w:rPr>
        <w:t>desotoi</w:t>
      </w:r>
      <w:proofErr w:type="spellEnd"/>
      <w:r w:rsidRPr="00A64186">
        <w:rPr>
          <w:rFonts w:ascii="Times New Roman" w:hAnsi="Times New Roman"/>
          <w:color w:val="000000"/>
          <w:sz w:val="24"/>
          <w:szCs w:val="24"/>
        </w:rPr>
        <w:t>, in Suwannee River, Florida. Florida Marine Research Publications Number 16.</w:t>
      </w:r>
    </w:p>
    <w:p w14:paraId="6067DE73" w14:textId="77777777" w:rsidR="00A64186" w:rsidRPr="00A64186" w:rsidRDefault="00A64186" w:rsidP="00A64186">
      <w:pPr>
        <w:ind w:left="720" w:hanging="720"/>
        <w:rPr>
          <w:rFonts w:ascii="Times New Roman" w:hAnsi="Times New Roman"/>
          <w:color w:val="000000"/>
          <w:sz w:val="24"/>
          <w:szCs w:val="24"/>
        </w:rPr>
      </w:pPr>
    </w:p>
    <w:p w14:paraId="0BCDDE29" w14:textId="170239D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2000. Collapse and recovery of marine fisheries. Nature 406:882-885.</w:t>
      </w:r>
    </w:p>
    <w:p w14:paraId="73D09273" w14:textId="77777777" w:rsidR="00A64186" w:rsidRPr="00A64186" w:rsidRDefault="00A64186" w:rsidP="00A64186">
      <w:pPr>
        <w:ind w:left="720" w:hanging="720"/>
        <w:rPr>
          <w:rFonts w:ascii="Times New Roman" w:hAnsi="Times New Roman"/>
          <w:color w:val="000000"/>
          <w:sz w:val="24"/>
          <w:szCs w:val="24"/>
        </w:rPr>
      </w:pPr>
    </w:p>
    <w:p w14:paraId="238F3187" w14:textId="1E94405B"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 A. and J. D. Reynolds. 2004. Marine fish population collapses: consequences for recovery and extinction risk. Bioscience 54:297-309.</w:t>
      </w:r>
    </w:p>
    <w:p w14:paraId="38759509" w14:textId="0BF4ED02" w:rsidR="00C95492" w:rsidRDefault="00C95492" w:rsidP="00A64186">
      <w:pPr>
        <w:ind w:left="720" w:hanging="720"/>
        <w:rPr>
          <w:rFonts w:ascii="Times New Roman" w:hAnsi="Times New Roman"/>
          <w:color w:val="000000"/>
          <w:sz w:val="24"/>
          <w:szCs w:val="24"/>
        </w:rPr>
      </w:pPr>
    </w:p>
    <w:p w14:paraId="4E351FA5" w14:textId="6EB8B080" w:rsidR="00C95492" w:rsidRPr="00A64186" w:rsidRDefault="00C95492" w:rsidP="00A64186">
      <w:pPr>
        <w:ind w:left="720" w:hanging="720"/>
        <w:rPr>
          <w:rFonts w:ascii="Times New Roman" w:hAnsi="Times New Roman"/>
          <w:color w:val="000000"/>
          <w:sz w:val="24"/>
          <w:szCs w:val="24"/>
        </w:rPr>
      </w:pPr>
      <w:r>
        <w:rPr>
          <w:rFonts w:ascii="Times New Roman" w:hAnsi="Times New Roman"/>
          <w:color w:val="000000"/>
          <w:sz w:val="24"/>
          <w:szCs w:val="24"/>
        </w:rPr>
        <w:t xml:space="preserve">Irelands, S.C., R. C. P. </w:t>
      </w:r>
      <w:proofErr w:type="spellStart"/>
      <w:r>
        <w:rPr>
          <w:rFonts w:ascii="Times New Roman" w:hAnsi="Times New Roman"/>
          <w:color w:val="000000"/>
          <w:sz w:val="24"/>
          <w:szCs w:val="24"/>
        </w:rPr>
        <w:t>Beamesderfer</w:t>
      </w:r>
      <w:proofErr w:type="spellEnd"/>
      <w:r>
        <w:rPr>
          <w:rFonts w:ascii="Times New Roman" w:hAnsi="Times New Roman"/>
          <w:color w:val="000000"/>
          <w:sz w:val="24"/>
          <w:szCs w:val="24"/>
        </w:rPr>
        <w:t xml:space="preserve">, V. L. </w:t>
      </w:r>
      <w:proofErr w:type="spellStart"/>
      <w:r>
        <w:rPr>
          <w:rFonts w:ascii="Times New Roman" w:hAnsi="Times New Roman"/>
          <w:color w:val="000000"/>
          <w:sz w:val="24"/>
          <w:szCs w:val="24"/>
        </w:rPr>
        <w:t>Paragamian</w:t>
      </w:r>
      <w:proofErr w:type="spellEnd"/>
      <w:r>
        <w:rPr>
          <w:rFonts w:ascii="Times New Roman" w:hAnsi="Times New Roman"/>
          <w:color w:val="000000"/>
          <w:sz w:val="24"/>
          <w:szCs w:val="24"/>
        </w:rPr>
        <w:t xml:space="preserve">, V. D. </w:t>
      </w:r>
      <w:proofErr w:type="spellStart"/>
      <w:r>
        <w:rPr>
          <w:rFonts w:ascii="Times New Roman" w:hAnsi="Times New Roman"/>
          <w:color w:val="000000"/>
          <w:sz w:val="24"/>
          <w:szCs w:val="24"/>
        </w:rPr>
        <w:t>Wakkinen</w:t>
      </w:r>
      <w:proofErr w:type="spellEnd"/>
      <w:r>
        <w:rPr>
          <w:rFonts w:ascii="Times New Roman" w:hAnsi="Times New Roman"/>
          <w:color w:val="000000"/>
          <w:sz w:val="24"/>
          <w:szCs w:val="24"/>
        </w:rPr>
        <w:t xml:space="preserve">, and J. T. </w:t>
      </w:r>
      <w:proofErr w:type="spellStart"/>
      <w:r>
        <w:rPr>
          <w:rFonts w:ascii="Times New Roman" w:hAnsi="Times New Roman"/>
          <w:color w:val="000000"/>
          <w:sz w:val="24"/>
          <w:szCs w:val="24"/>
        </w:rPr>
        <w:t>Siple</w:t>
      </w:r>
      <w:proofErr w:type="spellEnd"/>
      <w:r>
        <w:rPr>
          <w:rFonts w:ascii="Times New Roman" w:hAnsi="Times New Roman"/>
          <w:color w:val="000000"/>
          <w:sz w:val="24"/>
          <w:szCs w:val="24"/>
        </w:rPr>
        <w:t>. 2002. Success of hatchery-reared juvenile White Sturgeon (</w:t>
      </w:r>
      <w:proofErr w:type="spellStart"/>
      <w:r w:rsidRPr="00017B43">
        <w:rPr>
          <w:rFonts w:ascii="Times New Roman" w:hAnsi="Times New Roman"/>
          <w:i/>
          <w:color w:val="000000"/>
          <w:sz w:val="24"/>
          <w:szCs w:val="24"/>
        </w:rPr>
        <w:t>Acipenser</w:t>
      </w:r>
      <w:proofErr w:type="spellEnd"/>
      <w:r w:rsidRPr="00017B43">
        <w:rPr>
          <w:rFonts w:ascii="Times New Roman" w:hAnsi="Times New Roman"/>
          <w:i/>
          <w:color w:val="000000"/>
          <w:sz w:val="24"/>
          <w:szCs w:val="24"/>
        </w:rPr>
        <w:t xml:space="preserve"> </w:t>
      </w:r>
      <w:proofErr w:type="spellStart"/>
      <w:r w:rsidRPr="00017B43">
        <w:rPr>
          <w:rFonts w:ascii="Times New Roman" w:hAnsi="Times New Roman"/>
          <w:i/>
          <w:color w:val="000000"/>
          <w:sz w:val="24"/>
          <w:szCs w:val="24"/>
        </w:rPr>
        <w:t>transmontanus</w:t>
      </w:r>
      <w:proofErr w:type="spellEnd"/>
      <w:r>
        <w:rPr>
          <w:rFonts w:ascii="Times New Roman" w:hAnsi="Times New Roman"/>
          <w:color w:val="000000"/>
          <w:sz w:val="24"/>
          <w:szCs w:val="24"/>
        </w:rPr>
        <w:t xml:space="preserve">) following release in </w:t>
      </w:r>
      <w:r w:rsidR="0011740A">
        <w:rPr>
          <w:rFonts w:ascii="Times New Roman" w:hAnsi="Times New Roman"/>
          <w:color w:val="000000"/>
          <w:sz w:val="24"/>
          <w:szCs w:val="24"/>
        </w:rPr>
        <w:t>the Kootenai River, Idaho, USA. Journal of Applied Ichthyology 18:642-650.</w:t>
      </w:r>
      <w:r>
        <w:rPr>
          <w:rFonts w:ascii="Times New Roman" w:hAnsi="Times New Roman"/>
          <w:color w:val="000000"/>
          <w:sz w:val="24"/>
          <w:szCs w:val="24"/>
        </w:rPr>
        <w:t xml:space="preserve"> </w:t>
      </w:r>
    </w:p>
    <w:p w14:paraId="476BC350" w14:textId="77777777" w:rsidR="00A64186" w:rsidRPr="00A64186" w:rsidRDefault="00A64186" w:rsidP="00A64186">
      <w:pPr>
        <w:ind w:left="720" w:hanging="720"/>
        <w:rPr>
          <w:rFonts w:ascii="Times New Roman" w:hAnsi="Times New Roman"/>
          <w:color w:val="000000"/>
          <w:sz w:val="24"/>
          <w:szCs w:val="24"/>
        </w:rPr>
      </w:pPr>
    </w:p>
    <w:p w14:paraId="0C30A18B" w14:textId="77777777" w:rsidR="00A64186" w:rsidRPr="00A64186" w:rsidRDefault="00A64186" w:rsidP="00A64186">
      <w:pPr>
        <w:autoSpaceDE w:val="0"/>
        <w:autoSpaceDN w:val="0"/>
        <w:adjustRightInd w:val="0"/>
        <w:ind w:left="720" w:hanging="720"/>
        <w:rPr>
          <w:rFonts w:ascii="Times New Roman" w:hAnsi="Times New Roman"/>
          <w:color w:val="000000"/>
          <w:sz w:val="24"/>
          <w:szCs w:val="24"/>
        </w:rPr>
      </w:pPr>
      <w:r w:rsidRPr="00A64186">
        <w:rPr>
          <w:rFonts w:ascii="Times New Roman" w:hAnsi="Times New Roman"/>
          <w:color w:val="231F20"/>
          <w:sz w:val="24"/>
          <w:szCs w:val="24"/>
        </w:rPr>
        <w:t xml:space="preserve">Jenkins, R. E., and N. M. </w:t>
      </w:r>
      <w:proofErr w:type="spellStart"/>
      <w:r w:rsidRPr="00A64186">
        <w:rPr>
          <w:rFonts w:ascii="Times New Roman" w:hAnsi="Times New Roman"/>
          <w:color w:val="231F20"/>
          <w:sz w:val="24"/>
          <w:szCs w:val="24"/>
        </w:rPr>
        <w:t>Burkhead</w:t>
      </w:r>
      <w:proofErr w:type="spellEnd"/>
      <w:r w:rsidRPr="00A64186">
        <w:rPr>
          <w:rFonts w:ascii="Times New Roman" w:hAnsi="Times New Roman"/>
          <w:color w:val="231F20"/>
          <w:sz w:val="24"/>
          <w:szCs w:val="24"/>
        </w:rPr>
        <w:t xml:space="preserve">. 1994. </w:t>
      </w:r>
      <w:r w:rsidRPr="00A64186">
        <w:rPr>
          <w:rFonts w:ascii="Times New Roman" w:hAnsi="Times New Roman"/>
          <w:i/>
          <w:color w:val="231F20"/>
          <w:sz w:val="24"/>
          <w:szCs w:val="24"/>
        </w:rPr>
        <w:t>Freshwater fishes of Virginia</w:t>
      </w:r>
      <w:r w:rsidRPr="00A64186">
        <w:rPr>
          <w:rFonts w:ascii="Times New Roman" w:hAnsi="Times New Roman"/>
          <w:color w:val="231F20"/>
          <w:sz w:val="24"/>
          <w:szCs w:val="24"/>
        </w:rPr>
        <w:t>. American Fisheries Society, Bethesda, Maryland.</w:t>
      </w:r>
    </w:p>
    <w:p w14:paraId="40B1FDEE" w14:textId="77777777" w:rsidR="00A64186" w:rsidRPr="00A64186" w:rsidRDefault="00A64186" w:rsidP="00A64186">
      <w:pPr>
        <w:autoSpaceDE w:val="0"/>
        <w:ind w:left="720" w:hanging="720"/>
        <w:rPr>
          <w:rFonts w:ascii="Times New Roman" w:hAnsi="Times New Roman"/>
          <w:color w:val="000000"/>
          <w:sz w:val="24"/>
          <w:szCs w:val="24"/>
        </w:rPr>
      </w:pPr>
    </w:p>
    <w:p w14:paraId="0767624A" w14:textId="34992F5C"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H., S. R. </w:t>
      </w:r>
      <w:proofErr w:type="spellStart"/>
      <w:r w:rsidRPr="00A64186">
        <w:rPr>
          <w:rFonts w:ascii="Times New Roman" w:hAnsi="Times New Roman"/>
          <w:color w:val="000000"/>
          <w:sz w:val="24"/>
          <w:szCs w:val="24"/>
        </w:rPr>
        <w:t>LaPan</w:t>
      </w:r>
      <w:proofErr w:type="spellEnd"/>
      <w:r w:rsidRPr="00A64186">
        <w:rPr>
          <w:rFonts w:ascii="Times New Roman" w:hAnsi="Times New Roman"/>
          <w:color w:val="000000"/>
          <w:sz w:val="24"/>
          <w:szCs w:val="24"/>
        </w:rPr>
        <w:t xml:space="preserve">, R. M. </w:t>
      </w:r>
      <w:proofErr w:type="spellStart"/>
      <w:r w:rsidRPr="00A64186">
        <w:rPr>
          <w:rFonts w:ascii="Times New Roman" w:hAnsi="Times New Roman"/>
          <w:color w:val="000000"/>
          <w:sz w:val="24"/>
          <w:szCs w:val="24"/>
        </w:rPr>
        <w:t>Klindt</w:t>
      </w:r>
      <w:proofErr w:type="spellEnd"/>
      <w:r w:rsidRPr="00A64186">
        <w:rPr>
          <w:rFonts w:ascii="Times New Roman" w:hAnsi="Times New Roman"/>
          <w:color w:val="000000"/>
          <w:sz w:val="24"/>
          <w:szCs w:val="24"/>
        </w:rPr>
        <w:t xml:space="preserve">, and A. </w:t>
      </w:r>
      <w:proofErr w:type="spellStart"/>
      <w:r w:rsidRPr="00A64186">
        <w:rPr>
          <w:rFonts w:ascii="Times New Roman" w:hAnsi="Times New Roman"/>
          <w:color w:val="000000"/>
          <w:sz w:val="24"/>
          <w:szCs w:val="24"/>
        </w:rPr>
        <w:t>Schiavone</w:t>
      </w:r>
      <w:proofErr w:type="spellEnd"/>
      <w:r w:rsidRPr="00A64186">
        <w:rPr>
          <w:rFonts w:ascii="Times New Roman" w:hAnsi="Times New Roman"/>
          <w:color w:val="000000"/>
          <w:sz w:val="24"/>
          <w:szCs w:val="24"/>
        </w:rPr>
        <w:t xml:space="preserve">. 2006. Lake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spawning on artificial habitat in the St. Lawrence River. Journal of Applied Ichthyology 22:465-470.</w:t>
      </w:r>
    </w:p>
    <w:p w14:paraId="243267A8" w14:textId="77777777" w:rsidR="00A64186" w:rsidRPr="00A64186" w:rsidRDefault="00A64186" w:rsidP="00A64186">
      <w:pPr>
        <w:autoSpaceDE w:val="0"/>
        <w:ind w:left="720" w:hanging="720"/>
        <w:rPr>
          <w:rFonts w:ascii="Times New Roman" w:hAnsi="Times New Roman"/>
          <w:color w:val="000000"/>
          <w:sz w:val="24"/>
          <w:szCs w:val="24"/>
        </w:rPr>
      </w:pPr>
    </w:p>
    <w:p w14:paraId="4EBE592E" w14:textId="77777777" w:rsidR="00AD60E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64186">
        <w:rPr>
          <w:rFonts w:ascii="Times New Roman" w:hAnsi="Times New Roman"/>
          <w:color w:val="000000"/>
          <w:sz w:val="24"/>
          <w:szCs w:val="24"/>
          <w:lang w:val="de-DE"/>
        </w:rPr>
        <w:t xml:space="preserve">Khoroshko, P. A. and A. D. Vlasenko. </w:t>
      </w:r>
      <w:r w:rsidRPr="00A64186">
        <w:rPr>
          <w:rFonts w:ascii="Times New Roman" w:hAnsi="Times New Roman"/>
          <w:color w:val="000000"/>
          <w:sz w:val="24"/>
          <w:szCs w:val="24"/>
        </w:rPr>
        <w:t xml:space="preserve">1970. Artificial spawning grounds of sturgeon. Journal </w:t>
      </w:r>
      <w:r w:rsidRPr="00AD60E6">
        <w:rPr>
          <w:rFonts w:ascii="Times New Roman" w:hAnsi="Times New Roman"/>
          <w:color w:val="000000"/>
          <w:sz w:val="24"/>
          <w:szCs w:val="24"/>
        </w:rPr>
        <w:t>Ichthyology 10:286–292.</w:t>
      </w:r>
    </w:p>
    <w:p w14:paraId="6286E37B" w14:textId="77777777" w:rsidR="00AD60E6" w:rsidRPr="00AD60E6" w:rsidRDefault="00AD60E6" w:rsidP="00AD60E6">
      <w:pPr>
        <w:widowControl w:val="0"/>
        <w:tabs>
          <w:tab w:val="left" w:pos="4540"/>
          <w:tab w:val="left" w:pos="5040"/>
        </w:tabs>
        <w:autoSpaceDE w:val="0"/>
        <w:ind w:left="720" w:hanging="720"/>
        <w:rPr>
          <w:rFonts w:ascii="Times New Roman" w:hAnsi="Times New Roman"/>
          <w:color w:val="000000"/>
          <w:sz w:val="24"/>
          <w:szCs w:val="24"/>
        </w:rPr>
      </w:pPr>
    </w:p>
    <w:p w14:paraId="0282DA53" w14:textId="05CE9DC3" w:rsidR="00A6418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D60E6">
        <w:rPr>
          <w:rFonts w:ascii="Times New Roman" w:hAnsi="Times New Roman"/>
          <w:color w:val="000000"/>
          <w:sz w:val="24"/>
          <w:szCs w:val="24"/>
        </w:rPr>
        <w:t xml:space="preserve">Kruk, A. and T. </w:t>
      </w:r>
      <w:proofErr w:type="spellStart"/>
      <w:r w:rsidRPr="00AD60E6">
        <w:rPr>
          <w:rFonts w:ascii="Times New Roman" w:hAnsi="Times New Roman"/>
          <w:color w:val="000000"/>
          <w:sz w:val="24"/>
          <w:szCs w:val="24"/>
        </w:rPr>
        <w:t>Penczak</w:t>
      </w:r>
      <w:proofErr w:type="spellEnd"/>
      <w:r w:rsidRPr="00AD60E6">
        <w:rPr>
          <w:rFonts w:ascii="Times New Roman" w:hAnsi="Times New Roman"/>
          <w:color w:val="000000"/>
          <w:sz w:val="24"/>
          <w:szCs w:val="24"/>
        </w:rPr>
        <w:t xml:space="preserve">. 2003. Impoundment impact on populations of facultative riverine fish. </w:t>
      </w:r>
      <w:proofErr w:type="spellStart"/>
      <w:r w:rsidRPr="00AD60E6">
        <w:rPr>
          <w:rFonts w:ascii="Times New Roman" w:hAnsi="Times New Roman"/>
          <w:sz w:val="24"/>
          <w:szCs w:val="24"/>
        </w:rPr>
        <w:t>Annales</w:t>
      </w:r>
      <w:proofErr w:type="spellEnd"/>
      <w:r w:rsidRPr="00AD60E6">
        <w:rPr>
          <w:rFonts w:ascii="Times New Roman" w:hAnsi="Times New Roman"/>
          <w:sz w:val="24"/>
          <w:szCs w:val="24"/>
        </w:rPr>
        <w:t xml:space="preserve"> De </w:t>
      </w:r>
      <w:proofErr w:type="spellStart"/>
      <w:r w:rsidRPr="00AD60E6">
        <w:rPr>
          <w:rFonts w:ascii="Times New Roman" w:hAnsi="Times New Roman"/>
          <w:sz w:val="24"/>
          <w:szCs w:val="24"/>
        </w:rPr>
        <w:t>Limnologie</w:t>
      </w:r>
      <w:proofErr w:type="spellEnd"/>
      <w:r w:rsidRPr="00AD60E6">
        <w:rPr>
          <w:rFonts w:ascii="Times New Roman" w:hAnsi="Times New Roman"/>
          <w:sz w:val="24"/>
          <w:szCs w:val="24"/>
        </w:rPr>
        <w:t>-International Journal of Limnology</w:t>
      </w:r>
      <w:r w:rsidRPr="00AD60E6">
        <w:rPr>
          <w:rFonts w:ascii="Times New Roman" w:hAnsi="Times New Roman"/>
          <w:color w:val="000000"/>
          <w:sz w:val="24"/>
          <w:szCs w:val="24"/>
        </w:rPr>
        <w:t xml:space="preserve">. </w:t>
      </w:r>
      <w:proofErr w:type="gramStart"/>
      <w:r w:rsidRPr="00AD60E6">
        <w:rPr>
          <w:rFonts w:ascii="Times New Roman" w:hAnsi="Times New Roman"/>
          <w:color w:val="000000"/>
          <w:sz w:val="24"/>
          <w:szCs w:val="24"/>
        </w:rPr>
        <w:t>39</w:t>
      </w:r>
      <w:proofErr w:type="gramEnd"/>
      <w:r w:rsidRPr="00AD60E6">
        <w:rPr>
          <w:rFonts w:ascii="Times New Roman" w:hAnsi="Times New Roman"/>
          <w:color w:val="000000"/>
          <w:sz w:val="24"/>
          <w:szCs w:val="24"/>
        </w:rPr>
        <w:t>:197-210.</w:t>
      </w:r>
    </w:p>
    <w:p w14:paraId="70FE460A" w14:textId="77777777" w:rsidR="00A64186" w:rsidRPr="00AD60E6" w:rsidRDefault="00A64186" w:rsidP="00A64186">
      <w:pPr>
        <w:widowControl w:val="0"/>
        <w:tabs>
          <w:tab w:val="left" w:pos="4540"/>
          <w:tab w:val="left" w:pos="5040"/>
        </w:tabs>
        <w:autoSpaceDE w:val="0"/>
        <w:ind w:left="720" w:hanging="720"/>
        <w:rPr>
          <w:rFonts w:ascii="Times New Roman" w:hAnsi="Times New Roman"/>
          <w:color w:val="000000"/>
          <w:sz w:val="24"/>
          <w:szCs w:val="24"/>
        </w:rPr>
      </w:pPr>
    </w:p>
    <w:p w14:paraId="65D1EE0F" w14:textId="5A37594F"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LaHaye</w:t>
      </w:r>
      <w:proofErr w:type="spellEnd"/>
      <w:r w:rsidRPr="00A64186">
        <w:rPr>
          <w:rFonts w:ascii="Times New Roman" w:hAnsi="Times New Roman"/>
          <w:color w:val="000000"/>
          <w:sz w:val="24"/>
          <w:szCs w:val="24"/>
        </w:rPr>
        <w:t xml:space="preserve">, M., A. </w:t>
      </w:r>
      <w:proofErr w:type="spellStart"/>
      <w:r w:rsidRPr="00A64186">
        <w:rPr>
          <w:rFonts w:ascii="Times New Roman" w:hAnsi="Times New Roman"/>
          <w:color w:val="000000"/>
          <w:sz w:val="24"/>
          <w:szCs w:val="24"/>
        </w:rPr>
        <w:t>Branchaud</w:t>
      </w:r>
      <w:proofErr w:type="spellEnd"/>
      <w:r w:rsidRPr="00A64186">
        <w:rPr>
          <w:rFonts w:ascii="Times New Roman" w:hAnsi="Times New Roman"/>
          <w:color w:val="000000"/>
          <w:sz w:val="24"/>
          <w:szCs w:val="24"/>
        </w:rPr>
        <w:t xml:space="preserve">, M. </w:t>
      </w:r>
      <w:proofErr w:type="spellStart"/>
      <w:r w:rsidRPr="00A64186">
        <w:rPr>
          <w:rFonts w:ascii="Times New Roman" w:hAnsi="Times New Roman"/>
          <w:color w:val="000000"/>
          <w:sz w:val="24"/>
          <w:szCs w:val="24"/>
        </w:rPr>
        <w:t>Gendron</w:t>
      </w:r>
      <w:proofErr w:type="spellEnd"/>
      <w:r w:rsidRPr="00A64186">
        <w:rPr>
          <w:rFonts w:ascii="Times New Roman" w:hAnsi="Times New Roman"/>
          <w:color w:val="000000"/>
          <w:sz w:val="24"/>
          <w:szCs w:val="24"/>
        </w:rPr>
        <w:t xml:space="preserve">, R. Verdon, and R. Fortin. 1992. Reproduction, early life history, and characteristics of the spawning grounds of the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w:t>
      </w:r>
      <w:proofErr w:type="spellStart"/>
      <w:r w:rsidRPr="00AD60E6">
        <w:rPr>
          <w:rFonts w:ascii="Times New Roman" w:hAnsi="Times New Roman"/>
          <w:i/>
          <w:color w:val="000000"/>
          <w:sz w:val="24"/>
          <w:szCs w:val="24"/>
        </w:rPr>
        <w:t>Acipenser</w:t>
      </w:r>
      <w:proofErr w:type="spellEnd"/>
      <w:r w:rsidRPr="00AD60E6">
        <w:rPr>
          <w:rFonts w:ascii="Times New Roman" w:hAnsi="Times New Roman"/>
          <w:i/>
          <w:color w:val="000000"/>
          <w:sz w:val="24"/>
          <w:szCs w:val="24"/>
        </w:rPr>
        <w:t xml:space="preserve"> </w:t>
      </w:r>
      <w:proofErr w:type="spellStart"/>
      <w:r w:rsidRPr="00AD60E6">
        <w:rPr>
          <w:rFonts w:ascii="Times New Roman" w:hAnsi="Times New Roman"/>
          <w:i/>
          <w:color w:val="000000"/>
          <w:sz w:val="24"/>
          <w:szCs w:val="24"/>
        </w:rPr>
        <w:t>fulvescens</w:t>
      </w:r>
      <w:proofErr w:type="spellEnd"/>
      <w:r w:rsidRPr="00A64186">
        <w:rPr>
          <w:rFonts w:ascii="Times New Roman" w:hAnsi="Times New Roman"/>
          <w:color w:val="000000"/>
          <w:sz w:val="24"/>
          <w:szCs w:val="24"/>
        </w:rPr>
        <w:t xml:space="preserve">) in Des Prairies and </w:t>
      </w:r>
      <w:proofErr w:type="spellStart"/>
      <w:r w:rsidRPr="00A64186">
        <w:rPr>
          <w:rFonts w:ascii="Times New Roman" w:hAnsi="Times New Roman"/>
          <w:color w:val="000000"/>
          <w:sz w:val="24"/>
          <w:szCs w:val="24"/>
        </w:rPr>
        <w:t>L'Assomption</w:t>
      </w:r>
      <w:proofErr w:type="spellEnd"/>
      <w:r w:rsidRPr="00A64186">
        <w:rPr>
          <w:rFonts w:ascii="Times New Roman" w:hAnsi="Times New Roman"/>
          <w:color w:val="000000"/>
          <w:sz w:val="24"/>
          <w:szCs w:val="24"/>
        </w:rPr>
        <w:t xml:space="preserve"> rivers, near Montreal, Quebec. Canadian Journal of Zoology 70:1681–1689.</w:t>
      </w:r>
    </w:p>
    <w:p w14:paraId="41A6B31B" w14:textId="77777777" w:rsidR="00A64186" w:rsidRPr="00A64186" w:rsidRDefault="00A64186" w:rsidP="00A64186">
      <w:pPr>
        <w:ind w:left="720" w:hanging="720"/>
        <w:rPr>
          <w:rFonts w:ascii="Times New Roman" w:hAnsi="Times New Roman"/>
          <w:color w:val="000000"/>
          <w:sz w:val="24"/>
          <w:szCs w:val="24"/>
        </w:rPr>
      </w:pPr>
    </w:p>
    <w:p w14:paraId="3331DDBD" w14:textId="237F20D3"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222222"/>
          <w:sz w:val="24"/>
          <w:szCs w:val="24"/>
          <w:shd w:val="clear" w:color="auto" w:fill="FFFFFF"/>
        </w:rPr>
        <w:t>Leitman</w:t>
      </w:r>
      <w:proofErr w:type="spellEnd"/>
      <w:r w:rsidRPr="00A64186">
        <w:rPr>
          <w:rFonts w:ascii="Times New Roman" w:hAnsi="Times New Roman"/>
          <w:color w:val="222222"/>
          <w:sz w:val="24"/>
          <w:szCs w:val="24"/>
          <w:shd w:val="clear" w:color="auto" w:fill="FFFFFF"/>
        </w:rPr>
        <w:t xml:space="preserve">, S., W. E. Pine, III, and G. </w:t>
      </w:r>
      <w:proofErr w:type="spellStart"/>
      <w:r w:rsidRPr="00A64186">
        <w:rPr>
          <w:rFonts w:ascii="Times New Roman" w:hAnsi="Times New Roman"/>
          <w:color w:val="222222"/>
          <w:sz w:val="24"/>
          <w:szCs w:val="24"/>
          <w:shd w:val="clear" w:color="auto" w:fill="FFFFFF"/>
        </w:rPr>
        <w:t>Kiker</w:t>
      </w:r>
      <w:proofErr w:type="spellEnd"/>
      <w:r w:rsidRPr="00A64186">
        <w:rPr>
          <w:rFonts w:ascii="Times New Roman" w:hAnsi="Times New Roman"/>
          <w:color w:val="222222"/>
          <w:sz w:val="24"/>
          <w:szCs w:val="24"/>
          <w:shd w:val="clear" w:color="auto" w:fill="FFFFFF"/>
        </w:rPr>
        <w:t>. 2016. Management options during the 2011–2012 drought on the Apalachicola River: a systems dynamic model evaluation. </w:t>
      </w:r>
      <w:r w:rsidRPr="00A64186">
        <w:rPr>
          <w:rFonts w:ascii="Times New Roman" w:hAnsi="Times New Roman"/>
          <w:iCs/>
          <w:color w:val="222222"/>
          <w:sz w:val="24"/>
          <w:szCs w:val="24"/>
          <w:shd w:val="clear" w:color="auto" w:fill="FFFFFF"/>
        </w:rPr>
        <w:t>Environmental management 58</w:t>
      </w:r>
      <w:r w:rsidRPr="00A64186">
        <w:rPr>
          <w:rFonts w:ascii="Times New Roman" w:hAnsi="Times New Roman"/>
          <w:color w:val="222222"/>
          <w:sz w:val="24"/>
          <w:szCs w:val="24"/>
          <w:shd w:val="clear" w:color="auto" w:fill="FFFFFF"/>
        </w:rPr>
        <w:t>:193-207.</w:t>
      </w:r>
    </w:p>
    <w:p w14:paraId="1B1467B7" w14:textId="77777777" w:rsidR="00A64186" w:rsidRPr="00A64186" w:rsidRDefault="00A64186" w:rsidP="00A64186">
      <w:pPr>
        <w:ind w:left="720" w:hanging="720"/>
        <w:rPr>
          <w:rFonts w:ascii="Times New Roman" w:hAnsi="Times New Roman"/>
          <w:color w:val="000000"/>
          <w:sz w:val="24"/>
          <w:szCs w:val="24"/>
        </w:rPr>
      </w:pPr>
    </w:p>
    <w:p w14:paraId="78DB98F7" w14:textId="4E36D7CF" w:rsidR="00A64186" w:rsidRPr="00611F0B"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Limburg, K. E. </w:t>
      </w:r>
      <w:r w:rsidRPr="00611F0B">
        <w:rPr>
          <w:rFonts w:ascii="Times New Roman" w:hAnsi="Times New Roman"/>
          <w:color w:val="000000"/>
          <w:sz w:val="24"/>
          <w:szCs w:val="24"/>
        </w:rPr>
        <w:t>and J. R. Waldman. 2009. Dramatic declines in North Atlantic diadromous fishes. Bioscience 59:955-965.</w:t>
      </w:r>
    </w:p>
    <w:p w14:paraId="1B88327F" w14:textId="77777777" w:rsidR="00A64186" w:rsidRPr="00611F0B" w:rsidRDefault="00A64186" w:rsidP="00A64186">
      <w:pPr>
        <w:rPr>
          <w:rFonts w:ascii="Times New Roman" w:hAnsi="Times New Roman"/>
          <w:color w:val="000000"/>
          <w:sz w:val="24"/>
          <w:szCs w:val="24"/>
        </w:rPr>
      </w:pPr>
    </w:p>
    <w:p w14:paraId="23B6D02D" w14:textId="69DBE704" w:rsidR="00A64186" w:rsidRPr="00B553E8" w:rsidRDefault="00611F0B" w:rsidP="00A64186">
      <w:pPr>
        <w:ind w:left="720" w:hanging="720"/>
        <w:rPr>
          <w:rFonts w:ascii="Times New Roman" w:hAnsi="Times New Roman"/>
          <w:color w:val="222222"/>
          <w:sz w:val="24"/>
          <w:szCs w:val="24"/>
          <w:shd w:val="clear" w:color="auto" w:fill="FFFFFF"/>
        </w:rPr>
      </w:pPr>
      <w:proofErr w:type="spellStart"/>
      <w:r w:rsidRPr="00611F0B">
        <w:rPr>
          <w:rFonts w:ascii="Times New Roman" w:hAnsi="Times New Roman"/>
          <w:color w:val="222222"/>
          <w:sz w:val="24"/>
          <w:szCs w:val="24"/>
          <w:shd w:val="clear" w:color="auto" w:fill="FFFFFF"/>
        </w:rPr>
        <w:t>Lorenzen</w:t>
      </w:r>
      <w:proofErr w:type="spellEnd"/>
      <w:r w:rsidRPr="00611F0B">
        <w:rPr>
          <w:rFonts w:ascii="Times New Roman" w:hAnsi="Times New Roman"/>
          <w:color w:val="222222"/>
          <w:sz w:val="24"/>
          <w:szCs w:val="24"/>
          <w:shd w:val="clear" w:color="auto" w:fill="FFFFFF"/>
        </w:rPr>
        <w:t>, K., 2005. Population dynamics and potential of fisheries stock enhancement: practical theory for assessment and policy analysis. </w:t>
      </w:r>
      <w:r w:rsidRPr="00611F0B">
        <w:rPr>
          <w:rFonts w:ascii="Times New Roman" w:hAnsi="Times New Roman"/>
          <w:iCs/>
          <w:color w:val="222222"/>
          <w:sz w:val="24"/>
          <w:szCs w:val="24"/>
          <w:shd w:val="clear" w:color="auto" w:fill="FFFFFF"/>
        </w:rPr>
        <w:t xml:space="preserve">Philosophical Transactions of the Royal Society B: Biological </w:t>
      </w:r>
      <w:r w:rsidRPr="00B553E8">
        <w:rPr>
          <w:rFonts w:ascii="Times New Roman" w:hAnsi="Times New Roman"/>
          <w:iCs/>
          <w:color w:val="222222"/>
          <w:sz w:val="24"/>
          <w:szCs w:val="24"/>
          <w:shd w:val="clear" w:color="auto" w:fill="FFFFFF"/>
        </w:rPr>
        <w:t>Sciences</w:t>
      </w:r>
      <w:r w:rsidRPr="00B553E8">
        <w:rPr>
          <w:rFonts w:ascii="Times New Roman" w:hAnsi="Times New Roman"/>
          <w:color w:val="222222"/>
          <w:sz w:val="24"/>
          <w:szCs w:val="24"/>
          <w:shd w:val="clear" w:color="auto" w:fill="FFFFFF"/>
        </w:rPr>
        <w:t> </w:t>
      </w:r>
      <w:r w:rsidRPr="00B553E8">
        <w:rPr>
          <w:rFonts w:ascii="Times New Roman" w:hAnsi="Times New Roman"/>
          <w:iCs/>
          <w:color w:val="222222"/>
          <w:sz w:val="24"/>
          <w:szCs w:val="24"/>
          <w:shd w:val="clear" w:color="auto" w:fill="FFFFFF"/>
        </w:rPr>
        <w:t>360</w:t>
      </w:r>
      <w:r w:rsidRPr="00B553E8">
        <w:rPr>
          <w:rFonts w:ascii="Times New Roman" w:hAnsi="Times New Roman"/>
          <w:color w:val="222222"/>
          <w:sz w:val="24"/>
          <w:szCs w:val="24"/>
          <w:shd w:val="clear" w:color="auto" w:fill="FFFFFF"/>
        </w:rPr>
        <w:t>:171-189.</w:t>
      </w:r>
    </w:p>
    <w:p w14:paraId="343A840F" w14:textId="1B51DBEF" w:rsidR="00B553E8" w:rsidRPr="00B553E8" w:rsidRDefault="00B553E8" w:rsidP="00A64186">
      <w:pPr>
        <w:ind w:left="720" w:hanging="720"/>
        <w:rPr>
          <w:rFonts w:ascii="Times New Roman" w:hAnsi="Times New Roman"/>
          <w:color w:val="222222"/>
          <w:sz w:val="24"/>
          <w:szCs w:val="24"/>
          <w:shd w:val="clear" w:color="auto" w:fill="FFFFFF"/>
        </w:rPr>
      </w:pPr>
    </w:p>
    <w:p w14:paraId="2E6F2176" w14:textId="3E73438C" w:rsidR="00B553E8" w:rsidRPr="00B553E8" w:rsidRDefault="00B553E8" w:rsidP="00A64186">
      <w:pPr>
        <w:ind w:left="720" w:hanging="720"/>
        <w:rPr>
          <w:rFonts w:ascii="Times New Roman" w:hAnsi="Times New Roman"/>
          <w:color w:val="222222"/>
          <w:sz w:val="24"/>
          <w:szCs w:val="24"/>
          <w:shd w:val="clear" w:color="auto" w:fill="FFFFFF"/>
        </w:rPr>
      </w:pPr>
      <w:r w:rsidRPr="00B553E8">
        <w:rPr>
          <w:rFonts w:ascii="Times New Roman" w:hAnsi="Times New Roman"/>
          <w:color w:val="222222"/>
          <w:sz w:val="24"/>
          <w:szCs w:val="24"/>
          <w:shd w:val="clear" w:color="auto" w:fill="FFFFFF"/>
        </w:rPr>
        <w:t xml:space="preserve">Mace, P.M., Gregory, D., </w:t>
      </w:r>
      <w:proofErr w:type="spellStart"/>
      <w:r w:rsidRPr="00B553E8">
        <w:rPr>
          <w:rFonts w:ascii="Times New Roman" w:hAnsi="Times New Roman"/>
          <w:color w:val="222222"/>
          <w:sz w:val="24"/>
          <w:szCs w:val="24"/>
          <w:shd w:val="clear" w:color="auto" w:fill="FFFFFF"/>
        </w:rPr>
        <w:t>Ehrhardt</w:t>
      </w:r>
      <w:proofErr w:type="spellEnd"/>
      <w:r w:rsidRPr="00B553E8">
        <w:rPr>
          <w:rFonts w:ascii="Times New Roman" w:hAnsi="Times New Roman"/>
          <w:color w:val="222222"/>
          <w:sz w:val="24"/>
          <w:szCs w:val="24"/>
          <w:shd w:val="clear" w:color="auto" w:fill="FFFFFF"/>
        </w:rPr>
        <w:t xml:space="preserve">, N., Fisher, M., Goodyear, P., Muller, R., Powers, J., Rosenberg, A., Shepherd, J., Vaughan, D. and </w:t>
      </w:r>
      <w:proofErr w:type="spellStart"/>
      <w:r w:rsidRPr="00B553E8">
        <w:rPr>
          <w:rFonts w:ascii="Times New Roman" w:hAnsi="Times New Roman"/>
          <w:color w:val="222222"/>
          <w:sz w:val="24"/>
          <w:szCs w:val="24"/>
          <w:shd w:val="clear" w:color="auto" w:fill="FFFFFF"/>
        </w:rPr>
        <w:t>Atran</w:t>
      </w:r>
      <w:proofErr w:type="spellEnd"/>
      <w:r w:rsidRPr="00B553E8">
        <w:rPr>
          <w:rFonts w:ascii="Times New Roman" w:hAnsi="Times New Roman"/>
          <w:color w:val="222222"/>
          <w:sz w:val="24"/>
          <w:szCs w:val="24"/>
          <w:shd w:val="clear" w:color="auto" w:fill="FFFFFF"/>
        </w:rPr>
        <w:t>, S., 1996. An evaluation of the use of SPR levels as the basis for overfishing definitions in the Gulf of Mexico finfish fishery management plans. Gulf of Mexico Fishery Management Council, Final Report, Tampa, Florida.</w:t>
      </w:r>
    </w:p>
    <w:p w14:paraId="22D3CBE2" w14:textId="43587B46" w:rsidR="00303B4F" w:rsidRPr="00B553E8" w:rsidRDefault="00303B4F" w:rsidP="00A64186">
      <w:pPr>
        <w:ind w:left="720" w:hanging="720"/>
        <w:rPr>
          <w:rFonts w:ascii="Times New Roman" w:hAnsi="Times New Roman"/>
          <w:color w:val="000000"/>
          <w:sz w:val="24"/>
          <w:szCs w:val="24"/>
        </w:rPr>
      </w:pPr>
    </w:p>
    <w:p w14:paraId="347E0BF7" w14:textId="1EC7621F" w:rsidR="00303B4F" w:rsidRDefault="00303B4F" w:rsidP="00A64186">
      <w:pPr>
        <w:ind w:left="720" w:hanging="720"/>
        <w:rPr>
          <w:rFonts w:ascii="Times New Roman" w:hAnsi="Times New Roman"/>
          <w:color w:val="000000"/>
          <w:sz w:val="24"/>
          <w:szCs w:val="24"/>
        </w:rPr>
      </w:pPr>
      <w:proofErr w:type="spellStart"/>
      <w:r w:rsidRPr="00B553E8">
        <w:rPr>
          <w:rFonts w:ascii="Times New Roman" w:hAnsi="Times New Roman"/>
          <w:color w:val="000000"/>
          <w:sz w:val="24"/>
          <w:szCs w:val="24"/>
        </w:rPr>
        <w:t>Mailhot</w:t>
      </w:r>
      <w:proofErr w:type="spellEnd"/>
      <w:r w:rsidR="00A7240B" w:rsidRPr="00B553E8">
        <w:rPr>
          <w:rFonts w:ascii="Times New Roman" w:hAnsi="Times New Roman"/>
          <w:color w:val="000000"/>
          <w:sz w:val="24"/>
          <w:szCs w:val="24"/>
        </w:rPr>
        <w:t xml:space="preserve">, Y., P. Dumont, and N. </w:t>
      </w:r>
      <w:proofErr w:type="spellStart"/>
      <w:r w:rsidR="00A7240B" w:rsidRPr="00B553E8">
        <w:rPr>
          <w:rFonts w:ascii="Times New Roman" w:hAnsi="Times New Roman"/>
          <w:color w:val="000000"/>
          <w:sz w:val="24"/>
          <w:szCs w:val="24"/>
        </w:rPr>
        <w:t>Vachon</w:t>
      </w:r>
      <w:proofErr w:type="spellEnd"/>
      <w:r w:rsidR="00A7240B" w:rsidRPr="00B553E8">
        <w:rPr>
          <w:rFonts w:ascii="Times New Roman" w:hAnsi="Times New Roman"/>
          <w:color w:val="000000"/>
          <w:sz w:val="24"/>
          <w:szCs w:val="24"/>
        </w:rPr>
        <w:t>. 2011. M</w:t>
      </w:r>
      <w:r w:rsidR="00A7240B">
        <w:rPr>
          <w:rFonts w:ascii="Times New Roman" w:hAnsi="Times New Roman"/>
          <w:color w:val="000000"/>
          <w:sz w:val="24"/>
          <w:szCs w:val="24"/>
        </w:rPr>
        <w:t xml:space="preserve">anagement of the Lake Sturgeon </w:t>
      </w:r>
      <w:proofErr w:type="spellStart"/>
      <w:r w:rsidR="00A7240B" w:rsidRPr="00017B43">
        <w:rPr>
          <w:rFonts w:ascii="Times New Roman" w:hAnsi="Times New Roman"/>
          <w:i/>
          <w:color w:val="000000"/>
          <w:sz w:val="24"/>
          <w:szCs w:val="24"/>
        </w:rPr>
        <w:t>Acipenser</w:t>
      </w:r>
      <w:proofErr w:type="spellEnd"/>
      <w:r w:rsidR="00A7240B" w:rsidRPr="00017B43">
        <w:rPr>
          <w:rFonts w:ascii="Times New Roman" w:hAnsi="Times New Roman"/>
          <w:i/>
          <w:color w:val="000000"/>
          <w:sz w:val="24"/>
          <w:szCs w:val="24"/>
        </w:rPr>
        <w:t xml:space="preserve"> </w:t>
      </w:r>
      <w:proofErr w:type="spellStart"/>
      <w:r w:rsidR="00A7240B" w:rsidRPr="00017B43">
        <w:rPr>
          <w:rFonts w:ascii="Times New Roman" w:hAnsi="Times New Roman"/>
          <w:i/>
          <w:color w:val="000000"/>
          <w:sz w:val="24"/>
          <w:szCs w:val="24"/>
        </w:rPr>
        <w:t>fulvescens</w:t>
      </w:r>
      <w:proofErr w:type="spellEnd"/>
      <w:r w:rsidR="00A7240B" w:rsidRPr="00017B43">
        <w:rPr>
          <w:rFonts w:ascii="Times New Roman" w:hAnsi="Times New Roman"/>
          <w:i/>
          <w:color w:val="000000"/>
          <w:sz w:val="24"/>
          <w:szCs w:val="24"/>
        </w:rPr>
        <w:t xml:space="preserve"> </w:t>
      </w:r>
      <w:r w:rsidR="00A7240B">
        <w:rPr>
          <w:rFonts w:ascii="Times New Roman" w:hAnsi="Times New Roman"/>
          <w:color w:val="000000"/>
          <w:sz w:val="24"/>
          <w:szCs w:val="24"/>
        </w:rPr>
        <w:t>population in the lower St. Lawrence River (Quebec, Canada) from the 1910s to the present.</w:t>
      </w:r>
      <w:r w:rsidR="00B553E8">
        <w:rPr>
          <w:rFonts w:ascii="Times New Roman" w:hAnsi="Times New Roman"/>
          <w:color w:val="000000"/>
          <w:sz w:val="24"/>
          <w:szCs w:val="24"/>
        </w:rPr>
        <w:t xml:space="preserve"> Journal of Applied Ichthyology</w:t>
      </w:r>
      <w:r w:rsidR="00A7240B">
        <w:rPr>
          <w:rFonts w:ascii="Times New Roman" w:hAnsi="Times New Roman"/>
          <w:color w:val="000000"/>
          <w:sz w:val="24"/>
          <w:szCs w:val="24"/>
        </w:rPr>
        <w:t xml:space="preserve"> 27:405-410.  </w:t>
      </w:r>
    </w:p>
    <w:p w14:paraId="2E5C9062" w14:textId="77777777" w:rsidR="00303B4F" w:rsidRPr="00611F0B" w:rsidRDefault="00303B4F" w:rsidP="00A64186">
      <w:pPr>
        <w:ind w:left="720" w:hanging="720"/>
        <w:rPr>
          <w:rFonts w:ascii="Times New Roman" w:hAnsi="Times New Roman"/>
          <w:color w:val="000000"/>
          <w:sz w:val="24"/>
          <w:szCs w:val="24"/>
        </w:rPr>
      </w:pPr>
    </w:p>
    <w:p w14:paraId="375D0F9C"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Martell, S. J. D, W. E. Pine, III, and C. J. Walters. 2008. Parameterizing age-structured models from a fisheries management perspective. Canadian Journal of Fisheries and Aquatic Sciences 65:1586-1600.</w:t>
      </w:r>
    </w:p>
    <w:p w14:paraId="082CB588" w14:textId="77777777" w:rsidR="00A64186" w:rsidRPr="00A64186" w:rsidRDefault="00A64186" w:rsidP="00A64186">
      <w:pPr>
        <w:ind w:left="720" w:hanging="720"/>
        <w:rPr>
          <w:rFonts w:ascii="Times New Roman" w:hAnsi="Times New Roman"/>
          <w:color w:val="000000"/>
          <w:sz w:val="24"/>
          <w:szCs w:val="24"/>
        </w:rPr>
      </w:pPr>
    </w:p>
    <w:p w14:paraId="363CDE6D" w14:textId="364C51D7" w:rsidR="00A64186" w:rsidRPr="00133A94" w:rsidRDefault="00A64186" w:rsidP="00A64186">
      <w:pPr>
        <w:ind w:left="720" w:hanging="720"/>
        <w:rPr>
          <w:rFonts w:ascii="Times New Roman" w:hAnsi="Times New Roman"/>
          <w:sz w:val="24"/>
          <w:szCs w:val="24"/>
          <w:shd w:val="clear" w:color="auto" w:fill="FFFFFF"/>
        </w:rPr>
      </w:pPr>
      <w:r w:rsidRPr="00A64186">
        <w:rPr>
          <w:rFonts w:ascii="Times New Roman" w:hAnsi="Times New Roman"/>
          <w:color w:val="222222"/>
          <w:sz w:val="24"/>
          <w:szCs w:val="24"/>
          <w:shd w:val="clear" w:color="auto" w:fill="FFFFFF"/>
        </w:rPr>
        <w:t xml:space="preserve">McAdam, D. S. O., 2015. Retrospective weight-of-evidence analysis identifies substrate change as the </w:t>
      </w:r>
      <w:r w:rsidRPr="00133A94">
        <w:rPr>
          <w:rFonts w:ascii="Times New Roman" w:hAnsi="Times New Roman"/>
          <w:sz w:val="24"/>
          <w:szCs w:val="24"/>
          <w:shd w:val="clear" w:color="auto" w:fill="FFFFFF"/>
        </w:rPr>
        <w:t xml:space="preserve">apparent cause of recruitment failure in the upper Columbia River </w:t>
      </w:r>
      <w:r w:rsidR="003C20FD" w:rsidRPr="00133A94">
        <w:rPr>
          <w:rFonts w:ascii="Times New Roman" w:hAnsi="Times New Roman"/>
          <w:sz w:val="24"/>
          <w:szCs w:val="24"/>
          <w:shd w:val="clear" w:color="auto" w:fill="FFFFFF"/>
        </w:rPr>
        <w:t xml:space="preserve">White Sturgeon </w:t>
      </w:r>
      <w:r w:rsidRPr="00133A94">
        <w:rPr>
          <w:rFonts w:ascii="Times New Roman" w:hAnsi="Times New Roman"/>
          <w:sz w:val="24"/>
          <w:szCs w:val="24"/>
          <w:shd w:val="clear" w:color="auto" w:fill="FFFFFF"/>
        </w:rPr>
        <w:t>(</w:t>
      </w:r>
      <w:proofErr w:type="spellStart"/>
      <w:r w:rsidRPr="00133A94">
        <w:rPr>
          <w:rFonts w:ascii="Times New Roman" w:hAnsi="Times New Roman"/>
          <w:i/>
          <w:sz w:val="24"/>
          <w:szCs w:val="24"/>
          <w:shd w:val="clear" w:color="auto" w:fill="FFFFFF"/>
        </w:rPr>
        <w:t>Acipenser</w:t>
      </w:r>
      <w:proofErr w:type="spellEnd"/>
      <w:r w:rsidRPr="00133A94">
        <w:rPr>
          <w:rFonts w:ascii="Times New Roman" w:hAnsi="Times New Roman"/>
          <w:i/>
          <w:sz w:val="24"/>
          <w:szCs w:val="24"/>
          <w:shd w:val="clear" w:color="auto" w:fill="FFFFFF"/>
        </w:rPr>
        <w:t xml:space="preserve"> </w:t>
      </w:r>
      <w:proofErr w:type="spellStart"/>
      <w:r w:rsidRPr="00133A94">
        <w:rPr>
          <w:rFonts w:ascii="Times New Roman" w:hAnsi="Times New Roman"/>
          <w:i/>
          <w:sz w:val="24"/>
          <w:szCs w:val="24"/>
          <w:shd w:val="clear" w:color="auto" w:fill="FFFFFF"/>
        </w:rPr>
        <w:t>transmontanus</w:t>
      </w:r>
      <w:proofErr w:type="spellEnd"/>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Canadian Journal of Fisheries and Aquatic Sciences</w:t>
      </w:r>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72</w:t>
      </w:r>
      <w:r w:rsidRPr="00133A94">
        <w:rPr>
          <w:rFonts w:ascii="Times New Roman" w:hAnsi="Times New Roman"/>
          <w:sz w:val="24"/>
          <w:szCs w:val="24"/>
          <w:shd w:val="clear" w:color="auto" w:fill="FFFFFF"/>
        </w:rPr>
        <w:t>:1208-1220.</w:t>
      </w:r>
    </w:p>
    <w:p w14:paraId="41722BD7" w14:textId="77777777" w:rsidR="001470A5" w:rsidRPr="00133A94" w:rsidRDefault="001470A5" w:rsidP="00A64186">
      <w:pPr>
        <w:ind w:left="720" w:hanging="720"/>
        <w:rPr>
          <w:rFonts w:ascii="Times New Roman" w:hAnsi="Times New Roman"/>
          <w:sz w:val="24"/>
          <w:szCs w:val="24"/>
        </w:rPr>
      </w:pPr>
    </w:p>
    <w:p w14:paraId="582DC207" w14:textId="7057006F" w:rsidR="00A64186" w:rsidRDefault="001470A5" w:rsidP="00A64186">
      <w:pPr>
        <w:ind w:left="720" w:hanging="720"/>
        <w:rPr>
          <w:rFonts w:ascii="Times New Roman" w:hAnsi="Times New Roman"/>
          <w:color w:val="000000"/>
          <w:sz w:val="24"/>
          <w:szCs w:val="24"/>
        </w:rPr>
      </w:pPr>
      <w:r w:rsidRPr="00133A94">
        <w:rPr>
          <w:rFonts w:ascii="Times New Roman" w:hAnsi="Times New Roman"/>
          <w:sz w:val="24"/>
          <w:szCs w:val="24"/>
        </w:rPr>
        <w:t xml:space="preserve">McDougall, C.A., D. J. </w:t>
      </w:r>
      <w:proofErr w:type="spellStart"/>
      <w:r w:rsidRPr="00133A94">
        <w:rPr>
          <w:rFonts w:ascii="Times New Roman" w:hAnsi="Times New Roman"/>
          <w:sz w:val="24"/>
          <w:szCs w:val="24"/>
        </w:rPr>
        <w:t>Pisiak</w:t>
      </w:r>
      <w:proofErr w:type="spellEnd"/>
      <w:r w:rsidRPr="00133A94">
        <w:rPr>
          <w:rFonts w:ascii="Times New Roman" w:hAnsi="Times New Roman"/>
          <w:sz w:val="24"/>
          <w:szCs w:val="24"/>
        </w:rPr>
        <w:t xml:space="preserve">, C. C. Barth, M. A. Blanchard, D. S. </w:t>
      </w:r>
      <w:proofErr w:type="spellStart"/>
      <w:r w:rsidRPr="00133A94">
        <w:rPr>
          <w:rFonts w:ascii="Times New Roman" w:hAnsi="Times New Roman"/>
          <w:sz w:val="24"/>
          <w:szCs w:val="24"/>
        </w:rPr>
        <w:t>MacDonell</w:t>
      </w:r>
      <w:proofErr w:type="spellEnd"/>
      <w:r w:rsidRPr="00133A94">
        <w:rPr>
          <w:rFonts w:ascii="Times New Roman" w:hAnsi="Times New Roman"/>
          <w:sz w:val="24"/>
          <w:szCs w:val="24"/>
        </w:rPr>
        <w:t>, D. Macdonald. 2014</w:t>
      </w:r>
      <w:r w:rsidR="00EA5EBA" w:rsidRPr="00133A94">
        <w:rPr>
          <w:rFonts w:ascii="Times New Roman" w:hAnsi="Times New Roman"/>
          <w:sz w:val="24"/>
          <w:szCs w:val="24"/>
        </w:rPr>
        <w:t xml:space="preserve">. Relative recruitment </w:t>
      </w:r>
      <w:r w:rsidR="00EA5EBA">
        <w:rPr>
          <w:rFonts w:ascii="Times New Roman" w:hAnsi="Times New Roman"/>
          <w:color w:val="000000"/>
          <w:sz w:val="24"/>
          <w:szCs w:val="24"/>
        </w:rPr>
        <w:t>success of stocked age-1 vs age-0 Lake Sturgeon (</w:t>
      </w:r>
      <w:proofErr w:type="spellStart"/>
      <w:r w:rsidR="00EA5EBA" w:rsidRPr="00017B43">
        <w:rPr>
          <w:rFonts w:ascii="Times New Roman" w:hAnsi="Times New Roman"/>
          <w:i/>
          <w:color w:val="000000"/>
          <w:sz w:val="24"/>
          <w:szCs w:val="24"/>
        </w:rPr>
        <w:t>Acipenser</w:t>
      </w:r>
      <w:proofErr w:type="spellEnd"/>
      <w:r w:rsidR="00EA5EBA" w:rsidRPr="00017B43">
        <w:rPr>
          <w:rFonts w:ascii="Times New Roman" w:hAnsi="Times New Roman"/>
          <w:i/>
          <w:color w:val="000000"/>
          <w:sz w:val="24"/>
          <w:szCs w:val="24"/>
        </w:rPr>
        <w:t xml:space="preserve"> </w:t>
      </w:r>
      <w:proofErr w:type="spellStart"/>
      <w:r w:rsidR="00EA5EBA" w:rsidRPr="00017B43">
        <w:rPr>
          <w:rFonts w:ascii="Times New Roman" w:hAnsi="Times New Roman"/>
          <w:i/>
          <w:color w:val="000000"/>
          <w:sz w:val="24"/>
          <w:szCs w:val="24"/>
        </w:rPr>
        <w:t>fulvescens</w:t>
      </w:r>
      <w:proofErr w:type="spellEnd"/>
      <w:r w:rsidR="00EA5EBA">
        <w:rPr>
          <w:rFonts w:ascii="Times New Roman" w:hAnsi="Times New Roman"/>
          <w:color w:val="000000"/>
          <w:sz w:val="24"/>
          <w:szCs w:val="24"/>
        </w:rPr>
        <w:t xml:space="preserve"> Rafinesque, 1817) in the Nelson River, northern Canada. Journal of Applied </w:t>
      </w:r>
      <w:proofErr w:type="spellStart"/>
      <w:r w:rsidR="00EA5EBA">
        <w:rPr>
          <w:rFonts w:ascii="Times New Roman" w:hAnsi="Times New Roman"/>
          <w:color w:val="000000"/>
          <w:sz w:val="24"/>
          <w:szCs w:val="24"/>
        </w:rPr>
        <w:t>Ichthyolgy</w:t>
      </w:r>
      <w:proofErr w:type="spellEnd"/>
      <w:r w:rsidR="00EA5EBA">
        <w:rPr>
          <w:rFonts w:ascii="Times New Roman" w:hAnsi="Times New Roman"/>
          <w:color w:val="000000"/>
          <w:sz w:val="24"/>
          <w:szCs w:val="24"/>
        </w:rPr>
        <w:t xml:space="preserve"> 30:1451-1460. </w:t>
      </w:r>
      <w:r>
        <w:rPr>
          <w:rFonts w:ascii="Times New Roman" w:hAnsi="Times New Roman"/>
          <w:color w:val="000000"/>
          <w:sz w:val="24"/>
          <w:szCs w:val="24"/>
        </w:rPr>
        <w:t xml:space="preserve"> </w:t>
      </w:r>
    </w:p>
    <w:p w14:paraId="0BE7F71F" w14:textId="77777777" w:rsidR="001470A5" w:rsidRPr="00A64186" w:rsidRDefault="001470A5" w:rsidP="00A64186">
      <w:pPr>
        <w:ind w:left="720" w:hanging="720"/>
        <w:rPr>
          <w:rFonts w:ascii="Times New Roman" w:hAnsi="Times New Roman"/>
          <w:color w:val="000000"/>
          <w:sz w:val="24"/>
          <w:szCs w:val="24"/>
        </w:rPr>
      </w:pPr>
    </w:p>
    <w:p w14:paraId="6E797CDA" w14:textId="77777777"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222222"/>
          <w:sz w:val="24"/>
          <w:szCs w:val="24"/>
          <w:shd w:val="clear" w:color="auto" w:fill="FFFFFF"/>
        </w:rPr>
        <w:t>Melis</w:t>
      </w:r>
      <w:proofErr w:type="spellEnd"/>
      <w:r w:rsidRPr="00A64186">
        <w:rPr>
          <w:rFonts w:ascii="Times New Roman" w:hAnsi="Times New Roman"/>
          <w:color w:val="222222"/>
          <w:sz w:val="24"/>
          <w:szCs w:val="24"/>
          <w:shd w:val="clear" w:color="auto" w:fill="FFFFFF"/>
        </w:rPr>
        <w:t xml:space="preserve">, T. S., W. E. Pine, III, J. </w:t>
      </w:r>
      <w:proofErr w:type="spellStart"/>
      <w:r w:rsidRPr="00A64186">
        <w:rPr>
          <w:rFonts w:ascii="Times New Roman" w:hAnsi="Times New Roman"/>
          <w:color w:val="222222"/>
          <w:sz w:val="24"/>
          <w:szCs w:val="24"/>
          <w:shd w:val="clear" w:color="auto" w:fill="FFFFFF"/>
        </w:rPr>
        <w:t>Korman</w:t>
      </w:r>
      <w:proofErr w:type="spellEnd"/>
      <w:r w:rsidRPr="00A64186">
        <w:rPr>
          <w:rFonts w:ascii="Times New Roman" w:hAnsi="Times New Roman"/>
          <w:color w:val="222222"/>
          <w:sz w:val="24"/>
          <w:szCs w:val="24"/>
          <w:shd w:val="clear" w:color="auto" w:fill="FFFFFF"/>
        </w:rPr>
        <w:t xml:space="preserve">, M. D. Yard, S. Jain and R. S. </w:t>
      </w:r>
      <w:proofErr w:type="spellStart"/>
      <w:r w:rsidRPr="00A64186">
        <w:rPr>
          <w:rFonts w:ascii="Times New Roman" w:hAnsi="Times New Roman"/>
          <w:color w:val="222222"/>
          <w:sz w:val="24"/>
          <w:szCs w:val="24"/>
          <w:shd w:val="clear" w:color="auto" w:fill="FFFFFF"/>
        </w:rPr>
        <w:t>Pulwarty</w:t>
      </w:r>
      <w:proofErr w:type="spellEnd"/>
      <w:r w:rsidRPr="00A64186">
        <w:rPr>
          <w:rFonts w:ascii="Times New Roman" w:hAnsi="Times New Roman"/>
          <w:color w:val="222222"/>
          <w:sz w:val="24"/>
          <w:szCs w:val="24"/>
          <w:shd w:val="clear" w:color="auto" w:fill="FFFFFF"/>
        </w:rPr>
        <w:t>. 2016. Using large-scale flow experiments to rehabilitate Colorado River ecosystem function in Grand Canyon: basis for an adaptive climate-resilient strategy. In </w:t>
      </w:r>
      <w:r w:rsidRPr="00A64186">
        <w:rPr>
          <w:rFonts w:ascii="Times New Roman" w:hAnsi="Times New Roman"/>
          <w:i/>
          <w:iCs/>
          <w:color w:val="222222"/>
          <w:sz w:val="24"/>
          <w:szCs w:val="24"/>
          <w:shd w:val="clear" w:color="auto" w:fill="FFFFFF"/>
        </w:rPr>
        <w:t xml:space="preserve">Water Policy and Planning in a Variable and Changing Climate </w:t>
      </w:r>
      <w:r w:rsidRPr="00A64186">
        <w:rPr>
          <w:rFonts w:ascii="Times New Roman" w:hAnsi="Times New Roman"/>
          <w:color w:val="222222"/>
          <w:sz w:val="24"/>
          <w:szCs w:val="24"/>
          <w:shd w:val="clear" w:color="auto" w:fill="FFFFFF"/>
        </w:rPr>
        <w:t>(pp. 315-345). CRC Press Boca Raton, FL.</w:t>
      </w:r>
    </w:p>
    <w:p w14:paraId="45B7B021" w14:textId="77777777" w:rsidR="00A64186" w:rsidRPr="00A64186" w:rsidRDefault="00A64186" w:rsidP="00A64186">
      <w:pPr>
        <w:ind w:left="720" w:hanging="720"/>
        <w:rPr>
          <w:rFonts w:ascii="Times New Roman" w:hAnsi="Times New Roman"/>
          <w:color w:val="000000"/>
          <w:sz w:val="24"/>
          <w:szCs w:val="24"/>
        </w:rPr>
      </w:pPr>
    </w:p>
    <w:p w14:paraId="32ECC26C" w14:textId="28EC791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lastRenderedPageBreak/>
        <w:t xml:space="preserve">Morrow, J. V., Jr., J. P. Kirk, K. J. </w:t>
      </w:r>
      <w:proofErr w:type="spellStart"/>
      <w:r w:rsidRPr="00A64186">
        <w:rPr>
          <w:rFonts w:ascii="Times New Roman" w:hAnsi="Times New Roman"/>
          <w:color w:val="000000"/>
          <w:sz w:val="24"/>
          <w:szCs w:val="24"/>
        </w:rPr>
        <w:t>Killgore</w:t>
      </w:r>
      <w:proofErr w:type="spellEnd"/>
      <w:r w:rsidRPr="00A64186">
        <w:rPr>
          <w:rFonts w:ascii="Times New Roman" w:hAnsi="Times New Roman"/>
          <w:color w:val="000000"/>
          <w:sz w:val="24"/>
          <w:szCs w:val="24"/>
        </w:rPr>
        <w:t xml:space="preserve">, H. E. </w:t>
      </w:r>
      <w:proofErr w:type="spellStart"/>
      <w:r w:rsidRPr="00A64186">
        <w:rPr>
          <w:rFonts w:ascii="Times New Roman" w:hAnsi="Times New Roman"/>
          <w:color w:val="000000"/>
          <w:sz w:val="24"/>
          <w:szCs w:val="24"/>
        </w:rPr>
        <w:t>Rogillio</w:t>
      </w:r>
      <w:proofErr w:type="spellEnd"/>
      <w:r w:rsidRPr="00A64186">
        <w:rPr>
          <w:rFonts w:ascii="Times New Roman" w:hAnsi="Times New Roman"/>
          <w:color w:val="000000"/>
          <w:sz w:val="24"/>
          <w:szCs w:val="24"/>
        </w:rPr>
        <w:t xml:space="preserve">, and C. Knight. 1998. Status and recovery potential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Pearl River system, Louisiana-Mississippi. North American Journal of Fisheries Management 18:798-808.</w:t>
      </w:r>
    </w:p>
    <w:p w14:paraId="47BFF0B5" w14:textId="0EA30E5D"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Morrow, J. V., Jr., J. P. Kirk, K. J. </w:t>
      </w:r>
      <w:proofErr w:type="spellStart"/>
      <w:r w:rsidRPr="00A64186">
        <w:rPr>
          <w:rFonts w:ascii="Times New Roman" w:hAnsi="Times New Roman"/>
          <w:color w:val="000000"/>
          <w:sz w:val="24"/>
          <w:szCs w:val="24"/>
        </w:rPr>
        <w:t>Killgore</w:t>
      </w:r>
      <w:proofErr w:type="spellEnd"/>
      <w:r w:rsidRPr="00A64186">
        <w:rPr>
          <w:rFonts w:ascii="Times New Roman" w:hAnsi="Times New Roman"/>
          <w:color w:val="000000"/>
          <w:sz w:val="24"/>
          <w:szCs w:val="24"/>
        </w:rPr>
        <w:t xml:space="preserve">, and H. E. </w:t>
      </w:r>
      <w:proofErr w:type="spellStart"/>
      <w:r w:rsidRPr="00A64186">
        <w:rPr>
          <w:rFonts w:ascii="Times New Roman" w:hAnsi="Times New Roman"/>
          <w:color w:val="000000"/>
          <w:sz w:val="24"/>
          <w:szCs w:val="24"/>
        </w:rPr>
        <w:t>Rogillio</w:t>
      </w:r>
      <w:proofErr w:type="spellEnd"/>
      <w:r w:rsidRPr="00A64186">
        <w:rPr>
          <w:rFonts w:ascii="Times New Roman" w:hAnsi="Times New Roman"/>
          <w:color w:val="000000"/>
          <w:sz w:val="24"/>
          <w:szCs w:val="24"/>
        </w:rPr>
        <w:t xml:space="preserve">. 1999. Recommended enhancements to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recovery and management plan based on Pearl River studies. North American Journal of Fisheries Management 19:1117-1121.</w:t>
      </w:r>
    </w:p>
    <w:p w14:paraId="29821896" w14:textId="77777777" w:rsidR="00A64186" w:rsidRPr="00A64186" w:rsidRDefault="00A64186" w:rsidP="00A64186">
      <w:pPr>
        <w:autoSpaceDE w:val="0"/>
        <w:ind w:left="720" w:hanging="720"/>
        <w:rPr>
          <w:rFonts w:ascii="Times New Roman" w:hAnsi="Times New Roman"/>
          <w:color w:val="000000"/>
          <w:sz w:val="24"/>
          <w:szCs w:val="24"/>
        </w:rPr>
      </w:pPr>
    </w:p>
    <w:p w14:paraId="7EF5FB3E" w14:textId="4D319F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Myers, R.</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 xml:space="preserve">A. and B. Worm. 2003. Rapid </w:t>
      </w:r>
      <w:proofErr w:type="gramStart"/>
      <w:r w:rsidRPr="00A64186">
        <w:rPr>
          <w:rFonts w:ascii="Times New Roman" w:hAnsi="Times New Roman"/>
          <w:color w:val="000000"/>
          <w:sz w:val="24"/>
          <w:szCs w:val="24"/>
        </w:rPr>
        <w:t>world-wide</w:t>
      </w:r>
      <w:proofErr w:type="gramEnd"/>
      <w:r w:rsidRPr="00A64186">
        <w:rPr>
          <w:rFonts w:ascii="Times New Roman" w:hAnsi="Times New Roman"/>
          <w:color w:val="000000"/>
          <w:sz w:val="24"/>
          <w:szCs w:val="24"/>
        </w:rPr>
        <w:t xml:space="preserve"> depletion of predatory fish communities. Nature 423:280-283.</w:t>
      </w:r>
    </w:p>
    <w:p w14:paraId="3DB4880A" w14:textId="77777777" w:rsidR="00A64186" w:rsidRPr="00A64186" w:rsidRDefault="00A64186" w:rsidP="00A64186">
      <w:pPr>
        <w:autoSpaceDE w:val="0"/>
        <w:ind w:left="720" w:hanging="720"/>
        <w:rPr>
          <w:rFonts w:ascii="Times New Roman" w:hAnsi="Times New Roman"/>
          <w:color w:val="000000"/>
          <w:sz w:val="24"/>
          <w:szCs w:val="24"/>
        </w:rPr>
      </w:pPr>
    </w:p>
    <w:p w14:paraId="51D3ADB1" w14:textId="77777777" w:rsidR="00A64186" w:rsidRPr="00A64186" w:rsidRDefault="00A64186" w:rsidP="00A64186">
      <w:pPr>
        <w:autoSpaceDE w:val="0"/>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Nehlsen</w:t>
      </w:r>
      <w:proofErr w:type="spellEnd"/>
      <w:r w:rsidRPr="00A64186">
        <w:rPr>
          <w:rFonts w:ascii="Times New Roman" w:hAnsi="Times New Roman"/>
          <w:color w:val="000000"/>
          <w:sz w:val="24"/>
          <w:szCs w:val="24"/>
        </w:rPr>
        <w:t xml:space="preserve">, W., J. E. Williams, and J. A. </w:t>
      </w:r>
      <w:proofErr w:type="spellStart"/>
      <w:r w:rsidRPr="00A64186">
        <w:rPr>
          <w:rFonts w:ascii="Times New Roman" w:hAnsi="Times New Roman"/>
          <w:color w:val="000000"/>
          <w:sz w:val="24"/>
          <w:szCs w:val="24"/>
        </w:rPr>
        <w:t>Lichatowich</w:t>
      </w:r>
      <w:proofErr w:type="spellEnd"/>
      <w:r w:rsidRPr="00A64186">
        <w:rPr>
          <w:rFonts w:ascii="Times New Roman" w:hAnsi="Times New Roman"/>
          <w:color w:val="000000"/>
          <w:sz w:val="24"/>
          <w:szCs w:val="24"/>
        </w:rPr>
        <w:t>. 1991. Pacific salmon at the crossroads: stocks at risk from California, Oregon, Idaho, and Washington. Fisheries 16:4-21.</w:t>
      </w:r>
    </w:p>
    <w:p w14:paraId="40BB32C5" w14:textId="77777777" w:rsidR="00A64186" w:rsidRPr="00A64186" w:rsidRDefault="00A64186" w:rsidP="00A64186">
      <w:pPr>
        <w:autoSpaceDE w:val="0"/>
        <w:ind w:left="720" w:hanging="720"/>
        <w:rPr>
          <w:rFonts w:ascii="Times New Roman" w:hAnsi="Times New Roman"/>
          <w:color w:val="000000"/>
          <w:sz w:val="24"/>
          <w:szCs w:val="24"/>
        </w:rPr>
      </w:pPr>
    </w:p>
    <w:p w14:paraId="689796BE" w14:textId="3A9122A8" w:rsidR="00A64186" w:rsidRPr="00A64186" w:rsidRDefault="00A64186" w:rsidP="00A64186">
      <w:pPr>
        <w:autoSpaceDE w:val="0"/>
        <w:ind w:left="720" w:hanging="720"/>
        <w:rPr>
          <w:rFonts w:ascii="Times New Roman" w:hAnsi="Times New Roman"/>
          <w:bCs/>
          <w:color w:val="000000"/>
          <w:sz w:val="24"/>
          <w:szCs w:val="24"/>
        </w:rPr>
      </w:pPr>
      <w:proofErr w:type="spellStart"/>
      <w:r w:rsidRPr="00A64186">
        <w:rPr>
          <w:rFonts w:ascii="Times New Roman" w:hAnsi="Times New Roman"/>
          <w:color w:val="000000"/>
          <w:sz w:val="24"/>
          <w:szCs w:val="24"/>
        </w:rPr>
        <w:t>Paragamian</w:t>
      </w:r>
      <w:proofErr w:type="spellEnd"/>
      <w:r w:rsidRPr="00A64186">
        <w:rPr>
          <w:rFonts w:ascii="Times New Roman" w:hAnsi="Times New Roman"/>
          <w:color w:val="000000"/>
          <w:sz w:val="24"/>
          <w:szCs w:val="24"/>
        </w:rPr>
        <w:t>, V.L, R.</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C.</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P. </w:t>
      </w:r>
      <w:proofErr w:type="spellStart"/>
      <w:r w:rsidRPr="00A64186">
        <w:rPr>
          <w:rFonts w:ascii="Times New Roman" w:hAnsi="Times New Roman"/>
          <w:color w:val="000000"/>
          <w:sz w:val="24"/>
          <w:szCs w:val="24"/>
        </w:rPr>
        <w:t>Beamesderfer</w:t>
      </w:r>
      <w:proofErr w:type="spellEnd"/>
      <w:r w:rsidRPr="00A64186">
        <w:rPr>
          <w:rFonts w:ascii="Times New Roman" w:hAnsi="Times New Roman"/>
          <w:color w:val="000000"/>
          <w:sz w:val="24"/>
          <w:szCs w:val="24"/>
        </w:rPr>
        <w:t xml:space="preserve">, and S.C. Ireland. 2005. </w:t>
      </w:r>
      <w:r w:rsidRPr="00A64186">
        <w:rPr>
          <w:rFonts w:ascii="Times New Roman" w:hAnsi="Times New Roman"/>
          <w:bCs/>
          <w:color w:val="000000"/>
          <w:sz w:val="24"/>
          <w:szCs w:val="24"/>
        </w:rPr>
        <w:t xml:space="preserve">Status, population dynamics, and future prospects of the endangered Kootenai River </w:t>
      </w:r>
      <w:r w:rsidR="003C20FD">
        <w:rPr>
          <w:rFonts w:ascii="Times New Roman" w:hAnsi="Times New Roman"/>
          <w:bCs/>
          <w:color w:val="000000"/>
          <w:sz w:val="24"/>
          <w:szCs w:val="24"/>
        </w:rPr>
        <w:t>W</w:t>
      </w:r>
      <w:r w:rsidR="003C20FD" w:rsidRPr="00A64186">
        <w:rPr>
          <w:rFonts w:ascii="Times New Roman" w:hAnsi="Times New Roman"/>
          <w:bCs/>
          <w:color w:val="000000"/>
          <w:sz w:val="24"/>
          <w:szCs w:val="24"/>
        </w:rPr>
        <w:t xml:space="preserve">hite </w:t>
      </w:r>
      <w:r w:rsidR="003C20FD">
        <w:rPr>
          <w:rFonts w:ascii="Times New Roman" w:hAnsi="Times New Roman"/>
          <w:bCs/>
          <w:color w:val="000000"/>
          <w:sz w:val="24"/>
          <w:szCs w:val="24"/>
        </w:rPr>
        <w:t>S</w:t>
      </w:r>
      <w:r w:rsidR="003C20FD" w:rsidRPr="00A64186">
        <w:rPr>
          <w:rFonts w:ascii="Times New Roman" w:hAnsi="Times New Roman"/>
          <w:bCs/>
          <w:color w:val="000000"/>
          <w:sz w:val="24"/>
          <w:szCs w:val="24"/>
        </w:rPr>
        <w:t xml:space="preserve">turgeon </w:t>
      </w:r>
      <w:r w:rsidRPr="00A64186">
        <w:rPr>
          <w:rFonts w:ascii="Times New Roman" w:hAnsi="Times New Roman"/>
          <w:bCs/>
          <w:color w:val="000000"/>
          <w:sz w:val="24"/>
          <w:szCs w:val="24"/>
        </w:rPr>
        <w:t>population with and without hatchery intervention. Transactions of the American Fisheries Society 134:518-532.</w:t>
      </w:r>
    </w:p>
    <w:p w14:paraId="1A7ED570" w14:textId="77777777" w:rsidR="00A64186" w:rsidRPr="00A64186" w:rsidRDefault="00A64186" w:rsidP="00A64186">
      <w:pPr>
        <w:autoSpaceDE w:val="0"/>
        <w:ind w:left="720" w:hanging="720"/>
        <w:rPr>
          <w:rFonts w:ascii="Times New Roman" w:hAnsi="Times New Roman"/>
          <w:color w:val="000000"/>
          <w:sz w:val="24"/>
          <w:szCs w:val="24"/>
        </w:rPr>
      </w:pPr>
    </w:p>
    <w:p w14:paraId="0ECED812" w14:textId="51F31595"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Pine, W. 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w:t>
      </w:r>
      <w:proofErr w:type="gramStart"/>
      <w:r w:rsidRPr="00A64186">
        <w:rPr>
          <w:rFonts w:ascii="Times New Roman" w:hAnsi="Times New Roman"/>
          <w:color w:val="000000"/>
          <w:sz w:val="24"/>
          <w:szCs w:val="24"/>
        </w:rPr>
        <w:t>III.,</w:t>
      </w:r>
      <w:proofErr w:type="gramEnd"/>
      <w:r w:rsidRPr="00A64186">
        <w:rPr>
          <w:rFonts w:ascii="Times New Roman" w:hAnsi="Times New Roman"/>
          <w:color w:val="000000"/>
          <w:sz w:val="24"/>
          <w:szCs w:val="24"/>
        </w:rPr>
        <w:t xml:space="preserve"> M. S. Allen, and V. J. </w:t>
      </w:r>
      <w:proofErr w:type="spellStart"/>
      <w:r w:rsidRPr="00A64186">
        <w:rPr>
          <w:rFonts w:ascii="Times New Roman" w:hAnsi="Times New Roman"/>
          <w:color w:val="000000"/>
          <w:sz w:val="24"/>
          <w:szCs w:val="24"/>
        </w:rPr>
        <w:t>Dreitz</w:t>
      </w:r>
      <w:proofErr w:type="spellEnd"/>
      <w:r w:rsidRPr="00A64186">
        <w:rPr>
          <w:rFonts w:ascii="Times New Roman" w:hAnsi="Times New Roman"/>
          <w:color w:val="000000"/>
          <w:sz w:val="24"/>
          <w:szCs w:val="24"/>
        </w:rPr>
        <w:t>. 2001. Population viability of the Gulf of Mexico Sturgeon: Inferences from capture-recapture and age-structured models. Transactions of the American Fisheries Society 130:1164-1174.</w:t>
      </w:r>
    </w:p>
    <w:p w14:paraId="3043EEBA" w14:textId="77777777" w:rsidR="00A64186" w:rsidRPr="00A64186" w:rsidRDefault="00A64186" w:rsidP="00A64186">
      <w:pPr>
        <w:autoSpaceDE w:val="0"/>
        <w:ind w:left="720" w:hanging="720"/>
        <w:rPr>
          <w:rFonts w:ascii="Times New Roman" w:hAnsi="Times New Roman"/>
          <w:bCs/>
          <w:color w:val="000000"/>
          <w:sz w:val="24"/>
          <w:szCs w:val="24"/>
        </w:rPr>
      </w:pPr>
    </w:p>
    <w:p w14:paraId="392A1449" w14:textId="1D4EF86B"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000000"/>
          <w:sz w:val="24"/>
          <w:szCs w:val="24"/>
        </w:rPr>
        <w:t>Pine, W.E.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III, and S.</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D. Martell. 2009. Status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Florida waters: A reconstruction of historical population trends to provide guidance on conservation targets. Stock assessment to NOAA-Fisheries as part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Working Group Annual Review Meeting available at </w:t>
      </w:r>
      <w:r w:rsidRPr="00A64186">
        <w:rPr>
          <w:rFonts w:ascii="Times New Roman" w:hAnsi="Times New Roman"/>
          <w:sz w:val="24"/>
          <w:szCs w:val="24"/>
        </w:rPr>
        <w:t>http://wec.ufl.edu/floridarivers/sturgeon.htm. Accessed December 2018.</w:t>
      </w:r>
    </w:p>
    <w:p w14:paraId="1E590FA2" w14:textId="77777777" w:rsidR="00A64186" w:rsidRPr="00A64186" w:rsidRDefault="00A64186" w:rsidP="00A64186">
      <w:pPr>
        <w:autoSpaceDE w:val="0"/>
        <w:ind w:left="720" w:hanging="720"/>
        <w:rPr>
          <w:rFonts w:ascii="Times New Roman" w:hAnsi="Times New Roman"/>
          <w:bCs/>
          <w:color w:val="000000"/>
          <w:sz w:val="24"/>
          <w:szCs w:val="24"/>
        </w:rPr>
      </w:pPr>
    </w:p>
    <w:p w14:paraId="59B98EE5" w14:textId="77777777"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sz w:val="24"/>
          <w:szCs w:val="24"/>
        </w:rPr>
        <w:t xml:space="preserve">Pine, W.E, III, S. J. D. Martell, C. J. Walters, J. F. </w:t>
      </w:r>
      <w:proofErr w:type="spellStart"/>
      <w:r w:rsidRPr="00A64186">
        <w:rPr>
          <w:rFonts w:ascii="Times New Roman" w:hAnsi="Times New Roman"/>
          <w:sz w:val="24"/>
          <w:szCs w:val="24"/>
        </w:rPr>
        <w:t>Kitchell</w:t>
      </w:r>
      <w:proofErr w:type="spellEnd"/>
      <w:r w:rsidRPr="00A64186">
        <w:rPr>
          <w:rFonts w:ascii="Times New Roman" w:hAnsi="Times New Roman"/>
          <w:sz w:val="24"/>
          <w:szCs w:val="24"/>
        </w:rPr>
        <w:t xml:space="preserve">. 2009. Counterintuitive responses of fish populations to management actions: some common causes and implications for predictions based on ecosystem modeling. Fisheries. </w:t>
      </w:r>
      <w:proofErr w:type="gramStart"/>
      <w:r w:rsidRPr="00A64186">
        <w:rPr>
          <w:rFonts w:ascii="Times New Roman" w:hAnsi="Times New Roman"/>
          <w:sz w:val="24"/>
          <w:szCs w:val="24"/>
        </w:rPr>
        <w:t>34</w:t>
      </w:r>
      <w:proofErr w:type="gramEnd"/>
      <w:r w:rsidRPr="00A64186">
        <w:rPr>
          <w:rFonts w:ascii="Times New Roman" w:hAnsi="Times New Roman"/>
          <w:sz w:val="24"/>
          <w:szCs w:val="24"/>
        </w:rPr>
        <w:t>: 165-180.</w:t>
      </w:r>
    </w:p>
    <w:p w14:paraId="3EABC740" w14:textId="77777777" w:rsidR="00A64186" w:rsidRPr="00A64186" w:rsidRDefault="00A64186" w:rsidP="00A64186">
      <w:pPr>
        <w:autoSpaceDE w:val="0"/>
        <w:ind w:left="720" w:hanging="720"/>
        <w:rPr>
          <w:rFonts w:ascii="Times New Roman" w:hAnsi="Times New Roman"/>
          <w:bCs/>
          <w:color w:val="000000"/>
          <w:sz w:val="24"/>
          <w:szCs w:val="24"/>
        </w:rPr>
      </w:pPr>
    </w:p>
    <w:p w14:paraId="5F07B6D8" w14:textId="131A8E85" w:rsidR="00A64186" w:rsidRPr="00A64186" w:rsidRDefault="00A64186" w:rsidP="00A64186">
      <w:pPr>
        <w:autoSpaceDE w:val="0"/>
        <w:ind w:left="720" w:hanging="720"/>
        <w:rPr>
          <w:rFonts w:ascii="Times New Roman" w:hAnsi="Times New Roman"/>
          <w:color w:val="222222"/>
          <w:sz w:val="24"/>
          <w:szCs w:val="24"/>
          <w:shd w:val="clear" w:color="auto" w:fill="FFFFFF"/>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W</w:t>
      </w:r>
      <w:r w:rsidR="00646459">
        <w:rPr>
          <w:rFonts w:ascii="Times New Roman" w:hAnsi="Times New Roman"/>
          <w:color w:val="222222"/>
          <w:sz w:val="24"/>
          <w:szCs w:val="24"/>
          <w:shd w:val="clear" w:color="auto" w:fill="FFFFFF"/>
        </w:rPr>
        <w:t>.</w:t>
      </w:r>
      <w:r w:rsidR="00AD60E6">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B. Healy, E. O. Smith, M. Trammell, D. </w:t>
      </w:r>
      <w:proofErr w:type="spellStart"/>
      <w:r w:rsidRPr="00A64186">
        <w:rPr>
          <w:rFonts w:ascii="Times New Roman" w:hAnsi="Times New Roman"/>
          <w:color w:val="222222"/>
          <w:sz w:val="24"/>
          <w:szCs w:val="24"/>
          <w:shd w:val="clear" w:color="auto" w:fill="FFFFFF"/>
        </w:rPr>
        <w:t>Speas</w:t>
      </w:r>
      <w:proofErr w:type="spellEnd"/>
      <w:r w:rsidRPr="00A64186">
        <w:rPr>
          <w:rFonts w:ascii="Times New Roman" w:hAnsi="Times New Roman"/>
          <w:color w:val="222222"/>
          <w:sz w:val="24"/>
          <w:szCs w:val="24"/>
          <w:shd w:val="clear" w:color="auto" w:fill="FFFFFF"/>
        </w:rPr>
        <w:t xml:space="preserve">, R. Valdez, M. Yard, C. J. Walters, R. Ahrens, R. </w:t>
      </w:r>
      <w:proofErr w:type="spellStart"/>
      <w:r w:rsidRPr="00A64186">
        <w:rPr>
          <w:rFonts w:ascii="Times New Roman" w:hAnsi="Times New Roman"/>
          <w:color w:val="222222"/>
          <w:sz w:val="24"/>
          <w:szCs w:val="24"/>
          <w:shd w:val="clear" w:color="auto" w:fill="FFFFFF"/>
        </w:rPr>
        <w:t>Vanhaverbeke</w:t>
      </w:r>
      <w:proofErr w:type="spellEnd"/>
      <w:r w:rsidRPr="00A64186">
        <w:rPr>
          <w:rFonts w:ascii="Times New Roman" w:hAnsi="Times New Roman"/>
          <w:color w:val="222222"/>
          <w:sz w:val="24"/>
          <w:szCs w:val="24"/>
          <w:shd w:val="clear" w:color="auto" w:fill="FFFFFF"/>
        </w:rPr>
        <w:t xml:space="preserve">, D. Stone. 2013. An individual-based model for population viability analysis of </w:t>
      </w:r>
      <w:r w:rsidR="003C20FD">
        <w:rPr>
          <w:rFonts w:ascii="Times New Roman" w:hAnsi="Times New Roman"/>
          <w:color w:val="222222"/>
          <w:sz w:val="24"/>
          <w:szCs w:val="24"/>
          <w:shd w:val="clear" w:color="auto" w:fill="FFFFFF"/>
        </w:rPr>
        <w:t>H</w:t>
      </w:r>
      <w:r w:rsidR="003C20FD" w:rsidRPr="00A64186">
        <w:rPr>
          <w:rFonts w:ascii="Times New Roman" w:hAnsi="Times New Roman"/>
          <w:color w:val="222222"/>
          <w:sz w:val="24"/>
          <w:szCs w:val="24"/>
          <w:shd w:val="clear" w:color="auto" w:fill="FFFFFF"/>
        </w:rPr>
        <w:t xml:space="preserve">umpback </w:t>
      </w:r>
      <w:r w:rsidR="003C20FD">
        <w:rPr>
          <w:rFonts w:ascii="Times New Roman" w:hAnsi="Times New Roman"/>
          <w:color w:val="222222"/>
          <w:sz w:val="24"/>
          <w:szCs w:val="24"/>
          <w:shd w:val="clear" w:color="auto" w:fill="FFFFFF"/>
        </w:rPr>
        <w:t>C</w:t>
      </w:r>
      <w:r w:rsidR="003C20FD" w:rsidRPr="00A64186">
        <w:rPr>
          <w:rFonts w:ascii="Times New Roman" w:hAnsi="Times New Roman"/>
          <w:color w:val="222222"/>
          <w:sz w:val="24"/>
          <w:szCs w:val="24"/>
          <w:shd w:val="clear" w:color="auto" w:fill="FFFFFF"/>
        </w:rPr>
        <w:t xml:space="preserve">hub </w:t>
      </w:r>
      <w:r w:rsidRPr="00A64186">
        <w:rPr>
          <w:rFonts w:ascii="Times New Roman" w:hAnsi="Times New Roman"/>
          <w:color w:val="222222"/>
          <w:sz w:val="24"/>
          <w:szCs w:val="24"/>
          <w:shd w:val="clear" w:color="auto" w:fill="FFFFFF"/>
        </w:rPr>
        <w:t>in Grand Canyon. North American Journal of Fisheries Management 33:626-41.</w:t>
      </w:r>
    </w:p>
    <w:p w14:paraId="45FE5915" w14:textId="77777777" w:rsidR="00A64186" w:rsidRPr="00A64186" w:rsidRDefault="00A64186" w:rsidP="00A64186">
      <w:pPr>
        <w:autoSpaceDE w:val="0"/>
        <w:ind w:left="720" w:hanging="720"/>
        <w:rPr>
          <w:rFonts w:ascii="Times New Roman" w:hAnsi="Times New Roman"/>
          <w:color w:val="222222"/>
          <w:sz w:val="24"/>
          <w:szCs w:val="24"/>
          <w:shd w:val="clear" w:color="auto" w:fill="FFFFFF"/>
        </w:rPr>
      </w:pPr>
    </w:p>
    <w:p w14:paraId="49AC4196" w14:textId="34538544"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 xml:space="preserve"> W.</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C. J. Walters, E. V. Camp, R. </w:t>
      </w:r>
      <w:proofErr w:type="spellStart"/>
      <w:r w:rsidRPr="00A64186">
        <w:rPr>
          <w:rFonts w:ascii="Times New Roman" w:hAnsi="Times New Roman"/>
          <w:color w:val="222222"/>
          <w:sz w:val="24"/>
          <w:szCs w:val="24"/>
          <w:shd w:val="clear" w:color="auto" w:fill="FFFFFF"/>
        </w:rPr>
        <w:t>Bouchillon</w:t>
      </w:r>
      <w:proofErr w:type="spellEnd"/>
      <w:r w:rsidRPr="00A64186">
        <w:rPr>
          <w:rFonts w:ascii="Times New Roman" w:hAnsi="Times New Roman"/>
          <w:color w:val="222222"/>
          <w:sz w:val="24"/>
          <w:szCs w:val="24"/>
          <w:shd w:val="clear" w:color="auto" w:fill="FFFFFF"/>
        </w:rPr>
        <w:t xml:space="preserve">, R.  Ahrens, L. </w:t>
      </w:r>
      <w:proofErr w:type="spellStart"/>
      <w:r w:rsidRPr="00A64186">
        <w:rPr>
          <w:rFonts w:ascii="Times New Roman" w:hAnsi="Times New Roman"/>
          <w:color w:val="222222"/>
          <w:sz w:val="24"/>
          <w:szCs w:val="24"/>
          <w:shd w:val="clear" w:color="auto" w:fill="FFFFFF"/>
        </w:rPr>
        <w:t>Sturmer</w:t>
      </w:r>
      <w:proofErr w:type="spellEnd"/>
      <w:r w:rsidRPr="00A64186">
        <w:rPr>
          <w:rFonts w:ascii="Times New Roman" w:hAnsi="Times New Roman"/>
          <w:color w:val="222222"/>
          <w:sz w:val="24"/>
          <w:szCs w:val="24"/>
          <w:shd w:val="clear" w:color="auto" w:fill="FFFFFF"/>
        </w:rPr>
        <w:t xml:space="preserve"> and M. E.  Berrigan, 2015. The curious case of eastern </w:t>
      </w:r>
      <w:proofErr w:type="gramStart"/>
      <w:r w:rsidRPr="00A64186">
        <w:rPr>
          <w:rFonts w:ascii="Times New Roman" w:hAnsi="Times New Roman"/>
          <w:color w:val="222222"/>
          <w:sz w:val="24"/>
          <w:szCs w:val="24"/>
          <w:shd w:val="clear" w:color="auto" w:fill="FFFFFF"/>
        </w:rPr>
        <w:t xml:space="preserve">oyster </w:t>
      </w:r>
      <w:proofErr w:type="spellStart"/>
      <w:r w:rsidRPr="00A64186">
        <w:rPr>
          <w:rFonts w:ascii="Times New Roman" w:hAnsi="Times New Roman"/>
          <w:i/>
          <w:color w:val="222222"/>
          <w:sz w:val="24"/>
          <w:szCs w:val="24"/>
          <w:shd w:val="clear" w:color="auto" w:fill="FFFFFF"/>
        </w:rPr>
        <w:t>Crassostrea</w:t>
      </w:r>
      <w:proofErr w:type="spellEnd"/>
      <w:r w:rsidRPr="00A64186">
        <w:rPr>
          <w:rFonts w:ascii="Times New Roman" w:hAnsi="Times New Roman"/>
          <w:i/>
          <w:color w:val="222222"/>
          <w:sz w:val="24"/>
          <w:szCs w:val="24"/>
          <w:shd w:val="clear" w:color="auto" w:fill="FFFFFF"/>
        </w:rPr>
        <w:t xml:space="preserve"> </w:t>
      </w:r>
      <w:proofErr w:type="spellStart"/>
      <w:r w:rsidRPr="00A64186">
        <w:rPr>
          <w:rFonts w:ascii="Times New Roman" w:hAnsi="Times New Roman"/>
          <w:i/>
          <w:color w:val="222222"/>
          <w:sz w:val="24"/>
          <w:szCs w:val="24"/>
          <w:shd w:val="clear" w:color="auto" w:fill="FFFFFF"/>
        </w:rPr>
        <w:t>virginica</w:t>
      </w:r>
      <w:proofErr w:type="spellEnd"/>
      <w:r w:rsidRPr="00A64186">
        <w:rPr>
          <w:rFonts w:ascii="Times New Roman" w:hAnsi="Times New Roman"/>
          <w:color w:val="222222"/>
          <w:sz w:val="24"/>
          <w:szCs w:val="24"/>
          <w:shd w:val="clear" w:color="auto" w:fill="FFFFFF"/>
        </w:rPr>
        <w:t xml:space="preserve"> stock status</w:t>
      </w:r>
      <w:proofErr w:type="gramEnd"/>
      <w:r w:rsidRPr="00A64186">
        <w:rPr>
          <w:rFonts w:ascii="Times New Roman" w:hAnsi="Times New Roman"/>
          <w:color w:val="222222"/>
          <w:sz w:val="24"/>
          <w:szCs w:val="24"/>
          <w:shd w:val="clear" w:color="auto" w:fill="FFFFFF"/>
        </w:rPr>
        <w:t xml:space="preserve"> in Apalachicola Bay, Florida. </w:t>
      </w:r>
      <w:r w:rsidRPr="00A64186">
        <w:rPr>
          <w:rFonts w:ascii="Times New Roman" w:hAnsi="Times New Roman"/>
          <w:i/>
          <w:iCs/>
          <w:color w:val="222222"/>
          <w:sz w:val="24"/>
          <w:szCs w:val="24"/>
          <w:shd w:val="clear" w:color="auto" w:fill="FFFFFF"/>
        </w:rPr>
        <w:t>Ecology and Society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20</w:t>
      </w:r>
      <w:r w:rsidRPr="00A64186">
        <w:rPr>
          <w:rFonts w:ascii="Times New Roman" w:hAnsi="Times New Roman"/>
          <w:color w:val="222222"/>
          <w:sz w:val="24"/>
          <w:szCs w:val="24"/>
          <w:shd w:val="clear" w:color="auto" w:fill="FFFFFF"/>
        </w:rPr>
        <w:t>(3).</w:t>
      </w:r>
    </w:p>
    <w:p w14:paraId="705CF1DA" w14:textId="77777777" w:rsidR="00A64186" w:rsidRPr="00A64186" w:rsidRDefault="00A64186" w:rsidP="00A64186">
      <w:pPr>
        <w:autoSpaceDE w:val="0"/>
        <w:ind w:left="720" w:hanging="720"/>
        <w:rPr>
          <w:rFonts w:ascii="Times New Roman" w:hAnsi="Times New Roman"/>
          <w:bCs/>
          <w:color w:val="000000"/>
          <w:sz w:val="24"/>
          <w:szCs w:val="24"/>
        </w:rPr>
      </w:pPr>
    </w:p>
    <w:p w14:paraId="38B73AA5" w14:textId="77777777" w:rsidR="00A64186" w:rsidRPr="00A64186" w:rsidRDefault="00A64186" w:rsidP="00A64186">
      <w:pPr>
        <w:autoSpaceDE w:val="0"/>
        <w:ind w:left="720" w:hanging="720"/>
        <w:rPr>
          <w:rFonts w:ascii="Times New Roman" w:hAnsi="Times New Roman"/>
          <w:bCs/>
          <w:color w:val="000000"/>
          <w:sz w:val="24"/>
          <w:szCs w:val="24"/>
        </w:rPr>
      </w:pPr>
      <w:proofErr w:type="spellStart"/>
      <w:r w:rsidRPr="00A64186">
        <w:rPr>
          <w:rFonts w:ascii="Times New Roman" w:hAnsi="Times New Roman"/>
          <w:bCs/>
          <w:color w:val="000000"/>
          <w:sz w:val="24"/>
          <w:szCs w:val="24"/>
        </w:rPr>
        <w:t>Pitkitch</w:t>
      </w:r>
      <w:proofErr w:type="spellEnd"/>
      <w:r w:rsidRPr="00A64186">
        <w:rPr>
          <w:rFonts w:ascii="Times New Roman" w:hAnsi="Times New Roman"/>
          <w:bCs/>
          <w:color w:val="000000"/>
          <w:sz w:val="24"/>
          <w:szCs w:val="24"/>
        </w:rPr>
        <w:t xml:space="preserve">, E.K., P. </w:t>
      </w:r>
      <w:proofErr w:type="spellStart"/>
      <w:r w:rsidRPr="00A64186">
        <w:rPr>
          <w:rFonts w:ascii="Times New Roman" w:hAnsi="Times New Roman"/>
          <w:bCs/>
          <w:color w:val="000000"/>
          <w:sz w:val="24"/>
          <w:szCs w:val="24"/>
        </w:rPr>
        <w:t>Doukakis</w:t>
      </w:r>
      <w:proofErr w:type="spellEnd"/>
      <w:r w:rsidRPr="00A64186">
        <w:rPr>
          <w:rFonts w:ascii="Times New Roman" w:hAnsi="Times New Roman"/>
          <w:bCs/>
          <w:color w:val="000000"/>
          <w:sz w:val="24"/>
          <w:szCs w:val="24"/>
        </w:rPr>
        <w:t xml:space="preserve">, L. </w:t>
      </w:r>
      <w:proofErr w:type="spellStart"/>
      <w:r w:rsidRPr="00A64186">
        <w:rPr>
          <w:rFonts w:ascii="Times New Roman" w:hAnsi="Times New Roman"/>
          <w:bCs/>
          <w:color w:val="000000"/>
          <w:sz w:val="24"/>
          <w:szCs w:val="24"/>
        </w:rPr>
        <w:t>Lauck</w:t>
      </w:r>
      <w:proofErr w:type="spellEnd"/>
      <w:r w:rsidRPr="00A64186">
        <w:rPr>
          <w:rFonts w:ascii="Times New Roman" w:hAnsi="Times New Roman"/>
          <w:bCs/>
          <w:color w:val="000000"/>
          <w:sz w:val="24"/>
          <w:szCs w:val="24"/>
        </w:rPr>
        <w:t xml:space="preserve">, P. </w:t>
      </w:r>
      <w:proofErr w:type="spellStart"/>
      <w:r w:rsidRPr="00A64186">
        <w:rPr>
          <w:rFonts w:ascii="Times New Roman" w:hAnsi="Times New Roman"/>
          <w:bCs/>
          <w:color w:val="000000"/>
          <w:sz w:val="24"/>
          <w:szCs w:val="24"/>
        </w:rPr>
        <w:t>Chakrabarty</w:t>
      </w:r>
      <w:proofErr w:type="spellEnd"/>
      <w:r w:rsidRPr="00A64186">
        <w:rPr>
          <w:rFonts w:ascii="Times New Roman" w:hAnsi="Times New Roman"/>
          <w:bCs/>
          <w:color w:val="000000"/>
          <w:sz w:val="24"/>
          <w:szCs w:val="24"/>
        </w:rPr>
        <w:t>, and D.L. Erickson. 2005. Status, trends, and management of sturgeon and paddlefish fisheries. Fish and Fisheries 6:233-265.</w:t>
      </w:r>
    </w:p>
    <w:p w14:paraId="6851AEEB" w14:textId="77777777" w:rsidR="00A64186" w:rsidRPr="00A64186" w:rsidRDefault="00A64186" w:rsidP="00A64186">
      <w:pPr>
        <w:autoSpaceDE w:val="0"/>
        <w:ind w:left="720" w:hanging="720"/>
        <w:rPr>
          <w:rFonts w:ascii="Times New Roman" w:hAnsi="Times New Roman"/>
          <w:bCs/>
          <w:color w:val="000000"/>
          <w:sz w:val="24"/>
          <w:szCs w:val="24"/>
        </w:rPr>
      </w:pPr>
    </w:p>
    <w:p w14:paraId="20B06B8D"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 xml:space="preserve">R Core Team. 2018. R: A language and environment for statistical computing. R Foundation for </w:t>
      </w:r>
    </w:p>
    <w:p w14:paraId="2B1AD591"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ab/>
        <w:t>Statistical Computing, Vienna, Austria. URL https://www.R-project.org/</w:t>
      </w:r>
    </w:p>
    <w:p w14:paraId="3F7FF13F" w14:textId="77777777" w:rsidR="00A64186" w:rsidRPr="00A64186" w:rsidRDefault="00A64186" w:rsidP="00A64186">
      <w:pPr>
        <w:ind w:left="720" w:hanging="720"/>
        <w:rPr>
          <w:rFonts w:ascii="Times New Roman" w:hAnsi="Times New Roman"/>
          <w:sz w:val="24"/>
          <w:szCs w:val="24"/>
        </w:rPr>
      </w:pPr>
    </w:p>
    <w:p w14:paraId="2A56C200" w14:textId="7CDA4AF8"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Randall, M.</w:t>
      </w:r>
      <w:r w:rsidR="00A400A2">
        <w:rPr>
          <w:rFonts w:ascii="Times New Roman" w:hAnsi="Times New Roman"/>
          <w:sz w:val="24"/>
          <w:szCs w:val="24"/>
        </w:rPr>
        <w:t xml:space="preserve"> </w:t>
      </w:r>
      <w:r w:rsidRPr="00A64186">
        <w:rPr>
          <w:rFonts w:ascii="Times New Roman" w:hAnsi="Times New Roman"/>
          <w:sz w:val="24"/>
          <w:szCs w:val="24"/>
        </w:rPr>
        <w:t>T. and K.</w:t>
      </w:r>
      <w:r w:rsidR="00A400A2">
        <w:rPr>
          <w:rFonts w:ascii="Times New Roman" w:hAnsi="Times New Roman"/>
          <w:sz w:val="24"/>
          <w:szCs w:val="24"/>
        </w:rPr>
        <w:t xml:space="preserve"> </w:t>
      </w:r>
      <w:r w:rsidRPr="00A64186">
        <w:rPr>
          <w:rFonts w:ascii="Times New Roman" w:hAnsi="Times New Roman"/>
          <w:sz w:val="24"/>
          <w:szCs w:val="24"/>
        </w:rPr>
        <w:t xml:space="preserve">J. </w:t>
      </w:r>
      <w:proofErr w:type="spellStart"/>
      <w:r w:rsidRPr="00A64186">
        <w:rPr>
          <w:rFonts w:ascii="Times New Roman" w:hAnsi="Times New Roman"/>
          <w:sz w:val="24"/>
          <w:szCs w:val="24"/>
        </w:rPr>
        <w:t>Sulak</w:t>
      </w:r>
      <w:proofErr w:type="spellEnd"/>
      <w:r w:rsidRPr="00A64186">
        <w:rPr>
          <w:rFonts w:ascii="Times New Roman" w:hAnsi="Times New Roman"/>
          <w:sz w:val="24"/>
          <w:szCs w:val="24"/>
        </w:rPr>
        <w:t xml:space="preserve">. 2012. Evidence of autumn spawning in Suwannee River </w:t>
      </w:r>
      <w:r w:rsidR="00303B4F">
        <w:rPr>
          <w:rFonts w:ascii="Times New Roman" w:hAnsi="Times New Roman"/>
          <w:sz w:val="24"/>
          <w:szCs w:val="24"/>
        </w:rPr>
        <w:t>Gulf Sturgeon</w:t>
      </w:r>
      <w:r w:rsidRPr="00A64186">
        <w:rPr>
          <w:rFonts w:ascii="Times New Roman" w:hAnsi="Times New Roman"/>
          <w:sz w:val="24"/>
          <w:szCs w:val="24"/>
        </w:rPr>
        <w:t xml:space="preserve"> </w:t>
      </w:r>
      <w:proofErr w:type="spellStart"/>
      <w:r w:rsidRPr="00A64186">
        <w:rPr>
          <w:rFonts w:ascii="Times New Roman" w:hAnsi="Times New Roman"/>
          <w:sz w:val="24"/>
          <w:szCs w:val="24"/>
        </w:rPr>
        <w:t>Acipenser</w:t>
      </w:r>
      <w:proofErr w:type="spellEnd"/>
      <w:r w:rsidRPr="00A64186">
        <w:rPr>
          <w:rFonts w:ascii="Times New Roman" w:hAnsi="Times New Roman"/>
          <w:sz w:val="24"/>
          <w:szCs w:val="24"/>
        </w:rPr>
        <w:t xml:space="preserve"> </w:t>
      </w:r>
      <w:proofErr w:type="spellStart"/>
      <w:r w:rsidRPr="00A64186">
        <w:rPr>
          <w:rFonts w:ascii="Times New Roman" w:hAnsi="Times New Roman"/>
          <w:sz w:val="24"/>
          <w:szCs w:val="24"/>
        </w:rPr>
        <w:t>oxyrinchus</w:t>
      </w:r>
      <w:proofErr w:type="spellEnd"/>
      <w:r w:rsidRPr="00A64186">
        <w:rPr>
          <w:rFonts w:ascii="Times New Roman" w:hAnsi="Times New Roman"/>
          <w:sz w:val="24"/>
          <w:szCs w:val="24"/>
        </w:rPr>
        <w:t xml:space="preserve"> </w:t>
      </w:r>
      <w:proofErr w:type="spellStart"/>
      <w:r w:rsidRPr="00A64186">
        <w:rPr>
          <w:rFonts w:ascii="Times New Roman" w:hAnsi="Times New Roman"/>
          <w:sz w:val="24"/>
          <w:szCs w:val="24"/>
        </w:rPr>
        <w:t>desotoi</w:t>
      </w:r>
      <w:proofErr w:type="spellEnd"/>
      <w:r w:rsidRPr="00A64186">
        <w:rPr>
          <w:rFonts w:ascii="Times New Roman" w:hAnsi="Times New Roman"/>
          <w:sz w:val="24"/>
          <w:szCs w:val="24"/>
        </w:rPr>
        <w:t xml:space="preserve">. Journal of Applied Ichthyology. </w:t>
      </w:r>
      <w:proofErr w:type="gramStart"/>
      <w:r w:rsidRPr="00A64186">
        <w:rPr>
          <w:rFonts w:ascii="Times New Roman" w:hAnsi="Times New Roman"/>
          <w:sz w:val="24"/>
          <w:szCs w:val="24"/>
        </w:rPr>
        <w:t>24</w:t>
      </w:r>
      <w:proofErr w:type="gramEnd"/>
      <w:r w:rsidRPr="00A64186">
        <w:rPr>
          <w:rFonts w:ascii="Times New Roman" w:hAnsi="Times New Roman"/>
          <w:sz w:val="24"/>
          <w:szCs w:val="24"/>
        </w:rPr>
        <w:t>:489-495.</w:t>
      </w:r>
    </w:p>
    <w:p w14:paraId="3D1A33D1" w14:textId="2B254A4A" w:rsidR="003C20FD" w:rsidRDefault="003C20FD" w:rsidP="00A64186">
      <w:pPr>
        <w:ind w:left="720" w:hanging="720"/>
        <w:rPr>
          <w:rFonts w:ascii="Times New Roman" w:hAnsi="Times New Roman"/>
          <w:color w:val="000000"/>
          <w:position w:val="-5"/>
          <w:sz w:val="24"/>
          <w:szCs w:val="24"/>
        </w:rPr>
      </w:pPr>
      <w:proofErr w:type="spellStart"/>
      <w:r>
        <w:rPr>
          <w:rFonts w:ascii="Times New Roman" w:hAnsi="Times New Roman"/>
          <w:color w:val="000000"/>
          <w:position w:val="-5"/>
          <w:sz w:val="24"/>
          <w:szCs w:val="24"/>
        </w:rPr>
        <w:t>Rieman</w:t>
      </w:r>
      <w:proofErr w:type="spellEnd"/>
      <w:r>
        <w:rPr>
          <w:rFonts w:ascii="Times New Roman" w:hAnsi="Times New Roman"/>
          <w:color w:val="000000"/>
          <w:position w:val="-5"/>
          <w:sz w:val="24"/>
          <w:szCs w:val="24"/>
        </w:rPr>
        <w:t xml:space="preserve">, B. E., and R. C. </w:t>
      </w:r>
      <w:proofErr w:type="spellStart"/>
      <w:r>
        <w:rPr>
          <w:rFonts w:ascii="Times New Roman" w:hAnsi="Times New Roman"/>
          <w:color w:val="000000"/>
          <w:position w:val="-5"/>
          <w:sz w:val="24"/>
          <w:szCs w:val="24"/>
        </w:rPr>
        <w:t>Beamesderfer</w:t>
      </w:r>
      <w:proofErr w:type="spellEnd"/>
      <w:r>
        <w:rPr>
          <w:rFonts w:ascii="Times New Roman" w:hAnsi="Times New Roman"/>
          <w:color w:val="000000"/>
          <w:position w:val="-5"/>
          <w:sz w:val="24"/>
          <w:szCs w:val="24"/>
        </w:rPr>
        <w:t xml:space="preserve">. 1990. White Sturgeon in the Lower Columbia River: </w:t>
      </w:r>
      <w:proofErr w:type="gramStart"/>
      <w:r>
        <w:rPr>
          <w:rFonts w:ascii="Times New Roman" w:hAnsi="Times New Roman"/>
          <w:color w:val="000000"/>
          <w:position w:val="-5"/>
          <w:sz w:val="24"/>
          <w:szCs w:val="24"/>
        </w:rPr>
        <w:t>is the stock overexploited</w:t>
      </w:r>
      <w:proofErr w:type="gramEnd"/>
      <w:r>
        <w:rPr>
          <w:rFonts w:ascii="Times New Roman" w:hAnsi="Times New Roman"/>
          <w:color w:val="000000"/>
          <w:position w:val="-5"/>
          <w:sz w:val="24"/>
          <w:szCs w:val="24"/>
        </w:rPr>
        <w:t>? North American Journal of Fisheries Management 10:388-396.</w:t>
      </w:r>
    </w:p>
    <w:p w14:paraId="7016A31A" w14:textId="77777777" w:rsidR="003C20FD" w:rsidRPr="00A64186" w:rsidRDefault="003C20FD" w:rsidP="00A64186">
      <w:pPr>
        <w:ind w:left="720" w:hanging="720"/>
        <w:rPr>
          <w:rFonts w:ascii="Times New Roman" w:hAnsi="Times New Roman"/>
          <w:color w:val="000000"/>
          <w:position w:val="-5"/>
          <w:sz w:val="24"/>
          <w:szCs w:val="24"/>
        </w:rPr>
      </w:pPr>
    </w:p>
    <w:p w14:paraId="5B4A4B9F" w14:textId="5D7B174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Rudd, M. B., R. N. M. Ahrens, W. E. Pine,</w:t>
      </w:r>
      <w:r w:rsidR="002F1CA3">
        <w:rPr>
          <w:rFonts w:ascii="Times New Roman" w:hAnsi="Times New Roman"/>
          <w:sz w:val="24"/>
          <w:szCs w:val="24"/>
        </w:rPr>
        <w:t xml:space="preserve"> III,</w:t>
      </w:r>
      <w:r w:rsidRPr="00A64186">
        <w:rPr>
          <w:rFonts w:ascii="Times New Roman" w:hAnsi="Times New Roman"/>
          <w:sz w:val="24"/>
          <w:szCs w:val="24"/>
        </w:rPr>
        <w:t xml:space="preserve"> and S. K. Bolden. 2014. Empirical, spatially explicit natural mortality and movement rate estimates for the threatened </w:t>
      </w:r>
      <w:r w:rsidR="00303B4F">
        <w:rPr>
          <w:rFonts w:ascii="Times New Roman" w:hAnsi="Times New Roman"/>
          <w:sz w:val="24"/>
          <w:szCs w:val="24"/>
        </w:rPr>
        <w:t>Gulf Sturgeon</w:t>
      </w:r>
      <w:r w:rsidRPr="00A64186">
        <w:rPr>
          <w:rFonts w:ascii="Times New Roman" w:hAnsi="Times New Roman"/>
          <w:sz w:val="24"/>
          <w:szCs w:val="24"/>
        </w:rPr>
        <w:t xml:space="preserve"> (</w:t>
      </w:r>
      <w:proofErr w:type="spellStart"/>
      <w:r w:rsidRPr="00A64186">
        <w:rPr>
          <w:rFonts w:ascii="Times New Roman" w:hAnsi="Times New Roman"/>
          <w:i/>
          <w:iCs/>
          <w:sz w:val="24"/>
          <w:szCs w:val="24"/>
        </w:rPr>
        <w:t>Acipenser</w:t>
      </w:r>
      <w:proofErr w:type="spellEnd"/>
      <w:r w:rsidRPr="00A64186">
        <w:rPr>
          <w:rFonts w:ascii="Times New Roman" w:hAnsi="Times New Roman"/>
          <w:i/>
          <w:iCs/>
          <w:sz w:val="24"/>
          <w:szCs w:val="24"/>
        </w:rPr>
        <w:t xml:space="preserve"> </w:t>
      </w:r>
      <w:proofErr w:type="spellStart"/>
      <w:r w:rsidRPr="00A64186">
        <w:rPr>
          <w:rFonts w:ascii="Times New Roman" w:hAnsi="Times New Roman"/>
          <w:i/>
          <w:iCs/>
          <w:sz w:val="24"/>
          <w:szCs w:val="24"/>
        </w:rPr>
        <w:t>oxyrinchus</w:t>
      </w:r>
      <w:proofErr w:type="spellEnd"/>
      <w:r w:rsidRPr="00A64186">
        <w:rPr>
          <w:rFonts w:ascii="Times New Roman" w:hAnsi="Times New Roman"/>
          <w:i/>
          <w:iCs/>
          <w:sz w:val="24"/>
          <w:szCs w:val="24"/>
        </w:rPr>
        <w:t xml:space="preserve"> </w:t>
      </w:r>
      <w:proofErr w:type="spellStart"/>
      <w:r w:rsidRPr="00A64186">
        <w:rPr>
          <w:rFonts w:ascii="Times New Roman" w:hAnsi="Times New Roman"/>
          <w:i/>
          <w:iCs/>
          <w:sz w:val="24"/>
          <w:szCs w:val="24"/>
        </w:rPr>
        <w:t>desotoi</w:t>
      </w:r>
      <w:proofErr w:type="spellEnd"/>
      <w:r w:rsidRPr="00A64186">
        <w:rPr>
          <w:rFonts w:ascii="Times New Roman" w:hAnsi="Times New Roman"/>
          <w:sz w:val="24"/>
          <w:szCs w:val="24"/>
        </w:rPr>
        <w:t>). Canadian Journal of Fisheries and Aquatic Sciences 71:1407</w:t>
      </w:r>
      <w:r w:rsidRPr="00A64186">
        <w:rPr>
          <w:rFonts w:ascii="Times New Roman" w:eastAsia="STIX-Regular+20" w:hAnsi="Times New Roman"/>
          <w:sz w:val="24"/>
          <w:szCs w:val="24"/>
        </w:rPr>
        <w:t>–</w:t>
      </w:r>
      <w:r w:rsidRPr="00A64186">
        <w:rPr>
          <w:rFonts w:ascii="Times New Roman" w:hAnsi="Times New Roman"/>
          <w:sz w:val="24"/>
          <w:szCs w:val="24"/>
        </w:rPr>
        <w:t>1417.</w:t>
      </w:r>
    </w:p>
    <w:p w14:paraId="4C43E76E" w14:textId="77777777" w:rsidR="00A64186" w:rsidRPr="00A64186" w:rsidRDefault="00A64186" w:rsidP="00A64186">
      <w:pPr>
        <w:autoSpaceDE w:val="0"/>
        <w:autoSpaceDN w:val="0"/>
        <w:adjustRightInd w:val="0"/>
        <w:ind w:left="720" w:hanging="720"/>
        <w:rPr>
          <w:rFonts w:ascii="Times New Roman" w:hAnsi="Times New Roman"/>
          <w:sz w:val="24"/>
          <w:szCs w:val="24"/>
        </w:rPr>
      </w:pPr>
    </w:p>
    <w:p w14:paraId="64124A8A" w14:textId="44EC158E" w:rsid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proofErr w:type="spellStart"/>
      <w:r w:rsidRPr="00A64186">
        <w:rPr>
          <w:rFonts w:ascii="Times New Roman" w:hAnsi="Times New Roman"/>
          <w:color w:val="222222"/>
          <w:sz w:val="24"/>
          <w:szCs w:val="24"/>
          <w:shd w:val="clear" w:color="auto" w:fill="FFFFFF"/>
        </w:rPr>
        <w:t>Ruhl</w:t>
      </w:r>
      <w:proofErr w:type="spellEnd"/>
      <w:r w:rsidRPr="00A64186">
        <w:rPr>
          <w:rFonts w:ascii="Times New Roman" w:hAnsi="Times New Roman"/>
          <w:color w:val="222222"/>
          <w:sz w:val="24"/>
          <w:szCs w:val="24"/>
          <w:shd w:val="clear" w:color="auto" w:fill="FFFFFF"/>
        </w:rPr>
        <w:t>, J.</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B., 2005. Water wars, eastern style: Divvying up the Apalachicola‐Chattahoochee‐Flint River basin. </w:t>
      </w:r>
      <w:r w:rsidRPr="00A64186">
        <w:rPr>
          <w:rFonts w:ascii="Times New Roman" w:hAnsi="Times New Roman"/>
          <w:i/>
          <w:iCs/>
          <w:color w:val="222222"/>
          <w:sz w:val="24"/>
          <w:szCs w:val="24"/>
          <w:shd w:val="clear" w:color="auto" w:fill="FFFFFF"/>
        </w:rPr>
        <w:t>Journal of Contemporary Water Research &amp; Education</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131</w:t>
      </w:r>
      <w:r w:rsidRPr="00A64186">
        <w:rPr>
          <w:rFonts w:ascii="Times New Roman" w:hAnsi="Times New Roman"/>
          <w:color w:val="222222"/>
          <w:sz w:val="24"/>
          <w:szCs w:val="24"/>
          <w:shd w:val="clear" w:color="auto" w:fill="FFFFFF"/>
        </w:rPr>
        <w:t>(1), pp.47-54.</w:t>
      </w:r>
    </w:p>
    <w:p w14:paraId="3003C6EC" w14:textId="1CF306F2" w:rsidR="00B1710E" w:rsidRDefault="00B1710E" w:rsidP="00A64186">
      <w:pPr>
        <w:autoSpaceDE w:val="0"/>
        <w:autoSpaceDN w:val="0"/>
        <w:adjustRightInd w:val="0"/>
        <w:ind w:left="720" w:hanging="720"/>
        <w:rPr>
          <w:rFonts w:ascii="Times New Roman" w:hAnsi="Times New Roman"/>
          <w:color w:val="222222"/>
          <w:sz w:val="24"/>
          <w:szCs w:val="24"/>
          <w:shd w:val="clear" w:color="auto" w:fill="FFFFFF"/>
        </w:rPr>
      </w:pPr>
    </w:p>
    <w:p w14:paraId="325E2338" w14:textId="649A6179" w:rsidR="00B1710E" w:rsidRPr="00A64186" w:rsidRDefault="00B1710E" w:rsidP="00A64186">
      <w:pPr>
        <w:autoSpaceDE w:val="0"/>
        <w:autoSpaceDN w:val="0"/>
        <w:adjustRightInd w:val="0"/>
        <w:ind w:left="720" w:hanging="720"/>
        <w:rPr>
          <w:rFonts w:ascii="Times New Roman" w:hAnsi="Times New Roman"/>
          <w:color w:val="222222"/>
          <w:sz w:val="24"/>
          <w:szCs w:val="24"/>
          <w:shd w:val="clear" w:color="auto" w:fill="FFFFFF"/>
        </w:rPr>
      </w:pPr>
      <w:proofErr w:type="spellStart"/>
      <w:r>
        <w:rPr>
          <w:rFonts w:ascii="Times New Roman" w:hAnsi="Times New Roman"/>
          <w:color w:val="222222"/>
          <w:sz w:val="24"/>
          <w:szCs w:val="24"/>
          <w:shd w:val="clear" w:color="auto" w:fill="FFFFFF"/>
        </w:rPr>
        <w:t>Schram</w:t>
      </w:r>
      <w:proofErr w:type="spellEnd"/>
      <w:r>
        <w:rPr>
          <w:rFonts w:ascii="Times New Roman" w:hAnsi="Times New Roman"/>
          <w:color w:val="222222"/>
          <w:sz w:val="24"/>
          <w:szCs w:val="24"/>
          <w:shd w:val="clear" w:color="auto" w:fill="FFFFFF"/>
        </w:rPr>
        <w:t xml:space="preserve">, S. T., J. Lindgren, </w:t>
      </w:r>
      <w:r w:rsidR="00C95492">
        <w:rPr>
          <w:rFonts w:ascii="Times New Roman" w:hAnsi="Times New Roman"/>
          <w:color w:val="222222"/>
          <w:sz w:val="24"/>
          <w:szCs w:val="24"/>
          <w:shd w:val="clear" w:color="auto" w:fill="FFFFFF"/>
        </w:rPr>
        <w:t xml:space="preserve">and </w:t>
      </w:r>
      <w:r>
        <w:rPr>
          <w:rFonts w:ascii="Times New Roman" w:hAnsi="Times New Roman"/>
          <w:color w:val="222222"/>
          <w:sz w:val="24"/>
          <w:szCs w:val="24"/>
          <w:shd w:val="clear" w:color="auto" w:fill="FFFFFF"/>
        </w:rPr>
        <w:t xml:space="preserve">L. M. </w:t>
      </w:r>
      <w:proofErr w:type="spellStart"/>
      <w:r>
        <w:rPr>
          <w:rFonts w:ascii="Times New Roman" w:hAnsi="Times New Roman"/>
          <w:color w:val="222222"/>
          <w:sz w:val="24"/>
          <w:szCs w:val="24"/>
          <w:shd w:val="clear" w:color="auto" w:fill="FFFFFF"/>
        </w:rPr>
        <w:t>Evrard</w:t>
      </w:r>
      <w:proofErr w:type="spellEnd"/>
      <w:r>
        <w:rPr>
          <w:rFonts w:ascii="Times New Roman" w:hAnsi="Times New Roman"/>
          <w:color w:val="222222"/>
          <w:sz w:val="24"/>
          <w:szCs w:val="24"/>
          <w:shd w:val="clear" w:color="auto" w:fill="FFFFFF"/>
        </w:rPr>
        <w:t>. 1999. Reintroduction of Lake Sturgeon in the St. Louis River, Western Lake Superior.</w:t>
      </w:r>
      <w:r w:rsidR="00C95492">
        <w:rPr>
          <w:rFonts w:ascii="Times New Roman" w:hAnsi="Times New Roman"/>
          <w:color w:val="222222"/>
          <w:sz w:val="24"/>
          <w:szCs w:val="24"/>
          <w:shd w:val="clear" w:color="auto" w:fill="FFFFFF"/>
        </w:rPr>
        <w:t xml:space="preserve"> North American journal of Fisheries Management 19:815-823. </w:t>
      </w:r>
    </w:p>
    <w:p w14:paraId="2CC27955" w14:textId="77777777" w:rsidR="00A64186" w:rsidRP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p>
    <w:p w14:paraId="3BB58C9E" w14:textId="563A1E6B"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proofErr w:type="spellStart"/>
      <w:r w:rsidRPr="00A64186">
        <w:rPr>
          <w:rFonts w:ascii="Times New Roman" w:hAnsi="Times New Roman"/>
          <w:color w:val="222222"/>
          <w:sz w:val="24"/>
          <w:szCs w:val="24"/>
          <w:shd w:val="clear" w:color="auto" w:fill="FFFFFF"/>
        </w:rPr>
        <w:t>Schueller</w:t>
      </w:r>
      <w:proofErr w:type="spellEnd"/>
      <w:r w:rsidRPr="00A64186">
        <w:rPr>
          <w:rFonts w:ascii="Times New Roman" w:hAnsi="Times New Roman"/>
          <w:color w:val="222222"/>
          <w:sz w:val="24"/>
          <w:szCs w:val="24"/>
          <w:shd w:val="clear" w:color="auto" w:fill="FFFFFF"/>
        </w:rPr>
        <w:t xml:space="preserve">, P. and D. L. Peterson. 2010. Abundance and recruitment of juvenile Atlantic </w:t>
      </w:r>
      <w:r w:rsidR="003C20FD">
        <w:rPr>
          <w:rFonts w:ascii="Times New Roman" w:hAnsi="Times New Roman"/>
          <w:color w:val="222222"/>
          <w:sz w:val="24"/>
          <w:szCs w:val="24"/>
          <w:shd w:val="clear" w:color="auto" w:fill="FFFFFF"/>
        </w:rPr>
        <w:t>S</w:t>
      </w:r>
      <w:r w:rsidR="003C20FD" w:rsidRPr="00A64186">
        <w:rPr>
          <w:rFonts w:ascii="Times New Roman" w:hAnsi="Times New Roman"/>
          <w:color w:val="222222"/>
          <w:sz w:val="24"/>
          <w:szCs w:val="24"/>
          <w:shd w:val="clear" w:color="auto" w:fill="FFFFFF"/>
        </w:rPr>
        <w:t xml:space="preserve">turgeon </w:t>
      </w:r>
      <w:r w:rsidRPr="00A64186">
        <w:rPr>
          <w:rFonts w:ascii="Times New Roman" w:hAnsi="Times New Roman"/>
          <w:color w:val="222222"/>
          <w:sz w:val="24"/>
          <w:szCs w:val="24"/>
          <w:shd w:val="clear" w:color="auto" w:fill="FFFFFF"/>
        </w:rPr>
        <w:t>in the Altamaha River, Georgia. </w:t>
      </w:r>
      <w:r w:rsidRPr="00A64186">
        <w:rPr>
          <w:rFonts w:ascii="Times New Roman" w:hAnsi="Times New Roman"/>
          <w:iCs/>
          <w:color w:val="222222"/>
          <w:sz w:val="24"/>
          <w:szCs w:val="24"/>
          <w:shd w:val="clear" w:color="auto" w:fill="FFFFFF"/>
        </w:rPr>
        <w:t>Transactions of the American Fisheries Society</w:t>
      </w:r>
      <w:r w:rsidRPr="00A64186">
        <w:rPr>
          <w:rFonts w:ascii="Times New Roman" w:hAnsi="Times New Roman"/>
          <w:color w:val="222222"/>
          <w:sz w:val="24"/>
          <w:szCs w:val="24"/>
          <w:shd w:val="clear" w:color="auto" w:fill="FFFFFF"/>
        </w:rPr>
        <w:t> </w:t>
      </w:r>
      <w:r w:rsidRPr="00A64186">
        <w:rPr>
          <w:rFonts w:ascii="Times New Roman" w:hAnsi="Times New Roman"/>
          <w:iCs/>
          <w:color w:val="222222"/>
          <w:sz w:val="24"/>
          <w:szCs w:val="24"/>
          <w:shd w:val="clear" w:color="auto" w:fill="FFFFFF"/>
        </w:rPr>
        <w:t>139</w:t>
      </w:r>
      <w:r w:rsidRPr="00A64186">
        <w:rPr>
          <w:rFonts w:ascii="Times New Roman" w:hAnsi="Times New Roman"/>
          <w:color w:val="222222"/>
          <w:sz w:val="24"/>
          <w:szCs w:val="24"/>
          <w:shd w:val="clear" w:color="auto" w:fill="FFFFFF"/>
        </w:rPr>
        <w:t>:1526-1535.</w:t>
      </w:r>
    </w:p>
    <w:p w14:paraId="3EE061F7" w14:textId="77777777"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p>
    <w:p w14:paraId="411B0F08" w14:textId="5EC66D5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Stevens, P.</w:t>
      </w:r>
      <w:r w:rsidR="00A400A2">
        <w:rPr>
          <w:rFonts w:ascii="Times New Roman" w:hAnsi="Times New Roman"/>
          <w:sz w:val="24"/>
          <w:szCs w:val="24"/>
        </w:rPr>
        <w:t xml:space="preserve"> </w:t>
      </w:r>
      <w:r w:rsidRPr="00A64186">
        <w:rPr>
          <w:rFonts w:ascii="Times New Roman" w:hAnsi="Times New Roman"/>
          <w:sz w:val="24"/>
          <w:szCs w:val="24"/>
        </w:rPr>
        <w:t>W., D</w:t>
      </w:r>
      <w:r w:rsidR="00A400A2">
        <w:rPr>
          <w:rFonts w:ascii="Times New Roman" w:hAnsi="Times New Roman"/>
          <w:sz w:val="24"/>
          <w:szCs w:val="24"/>
        </w:rPr>
        <w:t>.</w:t>
      </w:r>
      <w:r w:rsidRPr="00A64186">
        <w:rPr>
          <w:rFonts w:ascii="Times New Roman" w:hAnsi="Times New Roman"/>
          <w:sz w:val="24"/>
          <w:szCs w:val="24"/>
        </w:rPr>
        <w:t xml:space="preserve"> A. </w:t>
      </w:r>
      <w:proofErr w:type="spellStart"/>
      <w:r w:rsidRPr="00A64186">
        <w:rPr>
          <w:rFonts w:ascii="Times New Roman" w:hAnsi="Times New Roman"/>
          <w:sz w:val="24"/>
          <w:szCs w:val="24"/>
        </w:rPr>
        <w:t>Blewett</w:t>
      </w:r>
      <w:proofErr w:type="spellEnd"/>
      <w:r w:rsidRPr="00A64186">
        <w:rPr>
          <w:rFonts w:ascii="Times New Roman" w:hAnsi="Times New Roman"/>
          <w:sz w:val="24"/>
          <w:szCs w:val="24"/>
        </w:rPr>
        <w:t>, and J. P. Casey. 2006. Short-term effects of a low dissolved oxygen event on estuarine fish assemblages following the passage of Hurricane Charley. Estuaries and Coasts 29:997–1003.</w:t>
      </w:r>
    </w:p>
    <w:p w14:paraId="461C78A1" w14:textId="77777777" w:rsidR="00A64186" w:rsidRPr="00A64186" w:rsidRDefault="00A64186" w:rsidP="00A64186">
      <w:pPr>
        <w:tabs>
          <w:tab w:val="left" w:pos="2630"/>
        </w:tabs>
        <w:ind w:left="720" w:hanging="720"/>
        <w:rPr>
          <w:rFonts w:ascii="Times New Roman" w:hAnsi="Times New Roman"/>
          <w:color w:val="000000"/>
          <w:sz w:val="24"/>
          <w:szCs w:val="24"/>
        </w:rPr>
      </w:pPr>
      <w:r w:rsidRPr="00A64186">
        <w:rPr>
          <w:rFonts w:ascii="Times New Roman" w:hAnsi="Times New Roman"/>
          <w:color w:val="000000"/>
          <w:sz w:val="24"/>
          <w:szCs w:val="24"/>
        </w:rPr>
        <w:tab/>
      </w:r>
      <w:r w:rsidRPr="00A64186">
        <w:rPr>
          <w:rFonts w:ascii="Times New Roman" w:hAnsi="Times New Roman"/>
          <w:color w:val="000000"/>
          <w:sz w:val="24"/>
          <w:szCs w:val="24"/>
        </w:rPr>
        <w:tab/>
      </w:r>
    </w:p>
    <w:p w14:paraId="4D4C8058" w14:textId="575F7398"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000000"/>
          <w:sz w:val="24"/>
          <w:szCs w:val="24"/>
        </w:rPr>
        <w:t>Sulak</w:t>
      </w:r>
      <w:proofErr w:type="spellEnd"/>
      <w:r w:rsidRPr="00A64186">
        <w:rPr>
          <w:rFonts w:ascii="Times New Roman" w:hAnsi="Times New Roman"/>
          <w:color w:val="000000"/>
          <w:sz w:val="24"/>
          <w:szCs w:val="24"/>
        </w:rPr>
        <w:t>,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M. Randall. 2002. Understanding sturgeon life history: Enigmas, myths, and insights from scientific studies. Journal of Applied Ichthyology 18:519-528.</w:t>
      </w:r>
    </w:p>
    <w:p w14:paraId="0AE4913B" w14:textId="77777777" w:rsidR="00A64186" w:rsidRPr="00A64186" w:rsidRDefault="00A64186" w:rsidP="00A64186">
      <w:pPr>
        <w:ind w:left="720" w:hanging="720"/>
        <w:rPr>
          <w:rFonts w:ascii="Times New Roman" w:hAnsi="Times New Roman"/>
          <w:color w:val="000000"/>
          <w:sz w:val="24"/>
          <w:szCs w:val="24"/>
        </w:rPr>
      </w:pPr>
    </w:p>
    <w:p w14:paraId="7DA42F10" w14:textId="0EADDE38" w:rsidR="00A64186" w:rsidRPr="00A64186" w:rsidRDefault="00A64186" w:rsidP="00A64186">
      <w:pPr>
        <w:ind w:left="720" w:hanging="720"/>
        <w:rPr>
          <w:rFonts w:ascii="Times New Roman" w:hAnsi="Times New Roman"/>
          <w:color w:val="000000"/>
          <w:sz w:val="24"/>
          <w:szCs w:val="24"/>
        </w:rPr>
      </w:pPr>
      <w:proofErr w:type="spellStart"/>
      <w:r w:rsidRPr="00A64186">
        <w:rPr>
          <w:rFonts w:ascii="Times New Roman" w:hAnsi="Times New Roman"/>
          <w:color w:val="222222"/>
          <w:sz w:val="24"/>
          <w:szCs w:val="24"/>
          <w:shd w:val="clear" w:color="auto" w:fill="FFFFFF"/>
        </w:rPr>
        <w:t>Sulak</w:t>
      </w:r>
      <w:proofErr w:type="spellEnd"/>
      <w:r w:rsidRPr="00A64186">
        <w:rPr>
          <w:rFonts w:ascii="Times New Roman" w:hAnsi="Times New Roman"/>
          <w:color w:val="222222"/>
          <w:sz w:val="24"/>
          <w:szCs w:val="24"/>
          <w:shd w:val="clear" w:color="auto" w:fill="FFFFFF"/>
        </w:rPr>
        <w:t>, K.</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 xml:space="preserve">J., F. </w:t>
      </w:r>
      <w:proofErr w:type="spellStart"/>
      <w:r w:rsidRPr="00A64186">
        <w:rPr>
          <w:rFonts w:ascii="Times New Roman" w:hAnsi="Times New Roman"/>
          <w:color w:val="222222"/>
          <w:sz w:val="24"/>
          <w:szCs w:val="24"/>
          <w:shd w:val="clear" w:color="auto" w:fill="FFFFFF"/>
        </w:rPr>
        <w:t>Parauka</w:t>
      </w:r>
      <w:proofErr w:type="spellEnd"/>
      <w:r w:rsidRPr="00A64186">
        <w:rPr>
          <w:rFonts w:ascii="Times New Roman" w:hAnsi="Times New Roman"/>
          <w:color w:val="222222"/>
          <w:sz w:val="24"/>
          <w:szCs w:val="24"/>
          <w:shd w:val="clear" w:color="auto" w:fill="FFFFFF"/>
        </w:rPr>
        <w:t xml:space="preserve">, W. T. Slack, R. T. Ruth, M. T. Randall, K. Luke, M. F. </w:t>
      </w:r>
      <w:proofErr w:type="spellStart"/>
      <w:r w:rsidRPr="00A64186">
        <w:rPr>
          <w:rFonts w:ascii="Times New Roman" w:hAnsi="Times New Roman"/>
          <w:color w:val="222222"/>
          <w:sz w:val="24"/>
          <w:szCs w:val="24"/>
          <w:shd w:val="clear" w:color="auto" w:fill="FFFFFF"/>
        </w:rPr>
        <w:t>Mettee</w:t>
      </w:r>
      <w:proofErr w:type="spellEnd"/>
      <w:r w:rsidRPr="00A64186">
        <w:rPr>
          <w:rFonts w:ascii="Times New Roman" w:hAnsi="Times New Roman"/>
          <w:color w:val="222222"/>
          <w:sz w:val="24"/>
          <w:szCs w:val="24"/>
          <w:shd w:val="clear" w:color="auto" w:fill="FFFFFF"/>
        </w:rPr>
        <w:t xml:space="preserve"> and M. E. Price. 2016. Status of scientific knowledge, recovery progress, and future research directions for the </w:t>
      </w:r>
      <w:r w:rsidR="00303B4F">
        <w:rPr>
          <w:rFonts w:ascii="Times New Roman" w:hAnsi="Times New Roman"/>
          <w:color w:val="222222"/>
          <w:sz w:val="24"/>
          <w:szCs w:val="24"/>
          <w:shd w:val="clear" w:color="auto" w:fill="FFFFFF"/>
        </w:rPr>
        <w:t>Gulf Sturgeon</w:t>
      </w:r>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Acipenser</w:t>
      </w:r>
      <w:proofErr w:type="spellEnd"/>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oxyrinchus</w:t>
      </w:r>
      <w:proofErr w:type="spellEnd"/>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desotoi</w:t>
      </w:r>
      <w:proofErr w:type="spellEnd"/>
      <w:r w:rsidRPr="00A64186">
        <w:rPr>
          <w:rFonts w:ascii="Times New Roman" w:hAnsi="Times New Roman"/>
          <w:color w:val="222222"/>
          <w:sz w:val="24"/>
          <w:szCs w:val="24"/>
          <w:shd w:val="clear" w:color="auto" w:fill="FFFFFF"/>
        </w:rPr>
        <w:t xml:space="preserve"> </w:t>
      </w:r>
      <w:proofErr w:type="spellStart"/>
      <w:r w:rsidRPr="00A64186">
        <w:rPr>
          <w:rFonts w:ascii="Times New Roman" w:hAnsi="Times New Roman"/>
          <w:color w:val="222222"/>
          <w:sz w:val="24"/>
          <w:szCs w:val="24"/>
          <w:shd w:val="clear" w:color="auto" w:fill="FFFFFF"/>
        </w:rPr>
        <w:t>Vladykov</w:t>
      </w:r>
      <w:proofErr w:type="spellEnd"/>
      <w:r w:rsidRPr="00A64186">
        <w:rPr>
          <w:rFonts w:ascii="Times New Roman" w:hAnsi="Times New Roman"/>
          <w:color w:val="222222"/>
          <w:sz w:val="24"/>
          <w:szCs w:val="24"/>
          <w:shd w:val="clear" w:color="auto" w:fill="FFFFFF"/>
        </w:rPr>
        <w:t>, 1955. </w:t>
      </w:r>
      <w:r w:rsidRPr="00A64186">
        <w:rPr>
          <w:rFonts w:ascii="Times New Roman" w:hAnsi="Times New Roman"/>
          <w:i/>
          <w:iCs/>
          <w:color w:val="222222"/>
          <w:sz w:val="24"/>
          <w:szCs w:val="24"/>
          <w:shd w:val="clear" w:color="auto" w:fill="FFFFFF"/>
        </w:rPr>
        <w:t>Journal of Applied Ichthyology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32</w:t>
      </w:r>
      <w:r w:rsidRPr="00A64186">
        <w:rPr>
          <w:rFonts w:ascii="Times New Roman" w:hAnsi="Times New Roman"/>
          <w:color w:val="222222"/>
          <w:sz w:val="24"/>
          <w:szCs w:val="24"/>
          <w:shd w:val="clear" w:color="auto" w:fill="FFFFFF"/>
        </w:rPr>
        <w:t>, pp.87-161.</w:t>
      </w:r>
    </w:p>
    <w:p w14:paraId="1EAE8694" w14:textId="77777777" w:rsidR="00A64186" w:rsidRPr="00A64186" w:rsidRDefault="00A64186" w:rsidP="00A64186">
      <w:pPr>
        <w:ind w:left="720" w:hanging="720"/>
        <w:rPr>
          <w:rFonts w:ascii="Times New Roman" w:hAnsi="Times New Roman"/>
          <w:color w:val="000000"/>
          <w:sz w:val="24"/>
          <w:szCs w:val="24"/>
        </w:rPr>
      </w:pPr>
    </w:p>
    <w:p w14:paraId="286DA8B8" w14:textId="3F32BAAC"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 xml:space="preserve">USFWS and the Gulf States Marine Fisheries Commission. 1995. </w:t>
      </w:r>
      <w:r w:rsidR="00303B4F">
        <w:rPr>
          <w:rFonts w:ascii="Times New Roman" w:hAnsi="Times New Roman"/>
          <w:sz w:val="24"/>
          <w:szCs w:val="24"/>
        </w:rPr>
        <w:t>Gulf Sturgeon</w:t>
      </w:r>
      <w:r w:rsidRPr="00A64186">
        <w:rPr>
          <w:rFonts w:ascii="Times New Roman" w:hAnsi="Times New Roman"/>
          <w:sz w:val="24"/>
          <w:szCs w:val="24"/>
        </w:rPr>
        <w:t xml:space="preserve"> recovery plan. U.S. Fish and Wildlife Service, Atlanta.</w:t>
      </w:r>
    </w:p>
    <w:p w14:paraId="11EE633A" w14:textId="77777777" w:rsidR="00A64186" w:rsidRPr="00A64186" w:rsidRDefault="00A64186" w:rsidP="00A64186">
      <w:pPr>
        <w:ind w:left="720" w:hanging="720"/>
        <w:rPr>
          <w:rFonts w:ascii="Times New Roman" w:hAnsi="Times New Roman"/>
          <w:color w:val="000000"/>
          <w:sz w:val="24"/>
          <w:szCs w:val="24"/>
        </w:rPr>
      </w:pPr>
    </w:p>
    <w:p w14:paraId="01616D62" w14:textId="7C7AE4AC"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USFWS. 2008. Biological opinion on the U.S. Army Corps of Engineers, Mobile District, revised interim operating plan for Jim Woodruff Dam and the associated releases to the Apalachicola River. U.S. Fish and Wildlife Service, Panama City, Florida.</w:t>
      </w:r>
    </w:p>
    <w:p w14:paraId="11A39213" w14:textId="39981811" w:rsidR="00841891" w:rsidRPr="00156430" w:rsidRDefault="00841891" w:rsidP="00A64186">
      <w:pPr>
        <w:ind w:left="720" w:hanging="720"/>
        <w:rPr>
          <w:rFonts w:ascii="Times New Roman" w:hAnsi="Times New Roman"/>
          <w:color w:val="000000"/>
          <w:sz w:val="24"/>
          <w:szCs w:val="24"/>
        </w:rPr>
      </w:pPr>
    </w:p>
    <w:p w14:paraId="0A2815C7" w14:textId="060A487A" w:rsidR="00841891" w:rsidRDefault="00156430" w:rsidP="00A64186">
      <w:pPr>
        <w:ind w:left="720" w:hanging="720"/>
        <w:rPr>
          <w:rFonts w:ascii="Times New Roman" w:hAnsi="Times New Roman"/>
          <w:sz w:val="24"/>
          <w:szCs w:val="24"/>
        </w:rPr>
      </w:pPr>
      <w:proofErr w:type="spellStart"/>
      <w:r w:rsidRPr="00017B43">
        <w:rPr>
          <w:rFonts w:ascii="Times New Roman" w:hAnsi="Times New Roman"/>
          <w:sz w:val="24"/>
          <w:szCs w:val="24"/>
        </w:rPr>
        <w:t>Vélez</w:t>
      </w:r>
      <w:proofErr w:type="spellEnd"/>
      <w:r w:rsidRPr="00017B43">
        <w:rPr>
          <w:rFonts w:ascii="Times New Roman" w:hAnsi="Times New Roman"/>
          <w:sz w:val="24"/>
          <w:szCs w:val="24"/>
        </w:rPr>
        <w:t xml:space="preserve">-Espino, L. A., &amp; </w:t>
      </w:r>
      <w:proofErr w:type="spellStart"/>
      <w:r w:rsidRPr="00017B43">
        <w:rPr>
          <w:rFonts w:ascii="Times New Roman" w:hAnsi="Times New Roman"/>
          <w:sz w:val="24"/>
          <w:szCs w:val="24"/>
        </w:rPr>
        <w:t>Koops</w:t>
      </w:r>
      <w:proofErr w:type="spellEnd"/>
      <w:r w:rsidRPr="00017B43">
        <w:rPr>
          <w:rFonts w:ascii="Times New Roman" w:hAnsi="Times New Roman"/>
          <w:sz w:val="24"/>
          <w:szCs w:val="24"/>
        </w:rPr>
        <w:t xml:space="preserve">, M. A. (2009). Recovery potential assessment for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 xml:space="preserve">turgeon in Canadian </w:t>
      </w:r>
      <w:proofErr w:type="spellStart"/>
      <w:r w:rsidRPr="00017B43">
        <w:rPr>
          <w:rFonts w:ascii="Times New Roman" w:hAnsi="Times New Roman"/>
          <w:sz w:val="24"/>
          <w:szCs w:val="24"/>
        </w:rPr>
        <w:t>designatable</w:t>
      </w:r>
      <w:proofErr w:type="spellEnd"/>
      <w:r w:rsidRPr="00017B43">
        <w:rPr>
          <w:rFonts w:ascii="Times New Roman" w:hAnsi="Times New Roman"/>
          <w:sz w:val="24"/>
          <w:szCs w:val="24"/>
        </w:rPr>
        <w:t xml:space="preserve"> units. North American Journal of Fisheries Management, 29, 1065–1090.</w:t>
      </w:r>
    </w:p>
    <w:p w14:paraId="63CF424A" w14:textId="77777777" w:rsidR="00156430" w:rsidRPr="00156430" w:rsidRDefault="00156430" w:rsidP="00A64186">
      <w:pPr>
        <w:ind w:left="720" w:hanging="720"/>
        <w:rPr>
          <w:rFonts w:ascii="Times New Roman" w:hAnsi="Times New Roman"/>
          <w:color w:val="000000"/>
          <w:sz w:val="24"/>
          <w:szCs w:val="24"/>
        </w:rPr>
      </w:pPr>
    </w:p>
    <w:p w14:paraId="5AC63BC6" w14:textId="18303865" w:rsidR="00A64186" w:rsidRPr="00303B4F" w:rsidRDefault="00A64186" w:rsidP="00A64186">
      <w:pPr>
        <w:ind w:left="720" w:hanging="720"/>
        <w:rPr>
          <w:rFonts w:ascii="Times New Roman" w:hAnsi="Times New Roman"/>
          <w:color w:val="000000"/>
          <w:sz w:val="24"/>
          <w:szCs w:val="24"/>
        </w:rPr>
      </w:pPr>
      <w:proofErr w:type="spellStart"/>
      <w:r w:rsidRPr="00156430">
        <w:rPr>
          <w:rFonts w:ascii="Times New Roman" w:hAnsi="Times New Roman"/>
          <w:color w:val="000000"/>
          <w:sz w:val="24"/>
          <w:szCs w:val="24"/>
        </w:rPr>
        <w:lastRenderedPageBreak/>
        <w:t>Wakeford</w:t>
      </w:r>
      <w:proofErr w:type="spellEnd"/>
      <w:r w:rsidRPr="00156430">
        <w:rPr>
          <w:rFonts w:ascii="Times New Roman" w:hAnsi="Times New Roman"/>
          <w:color w:val="000000"/>
          <w:sz w:val="24"/>
          <w:szCs w:val="24"/>
        </w:rPr>
        <w:t xml:space="preserve">, A. 2001. State of Florida conservation plan for </w:t>
      </w:r>
      <w:r w:rsidR="00303B4F">
        <w:rPr>
          <w:rFonts w:ascii="Times New Roman" w:hAnsi="Times New Roman"/>
          <w:color w:val="000000"/>
          <w:sz w:val="24"/>
          <w:szCs w:val="24"/>
        </w:rPr>
        <w:t>Gulf Sturgeon</w:t>
      </w:r>
      <w:r w:rsidRPr="00156430">
        <w:rPr>
          <w:rFonts w:ascii="Times New Roman" w:hAnsi="Times New Roman"/>
          <w:color w:val="000000"/>
          <w:sz w:val="24"/>
          <w:szCs w:val="24"/>
        </w:rPr>
        <w:t xml:space="preserve"> </w:t>
      </w:r>
      <w:proofErr w:type="spellStart"/>
      <w:r w:rsidRPr="00156430">
        <w:rPr>
          <w:rFonts w:ascii="Times New Roman" w:hAnsi="Times New Roman"/>
          <w:i/>
          <w:color w:val="000000"/>
          <w:sz w:val="24"/>
          <w:szCs w:val="24"/>
        </w:rPr>
        <w:t>Acipenser</w:t>
      </w:r>
      <w:proofErr w:type="spellEnd"/>
      <w:r w:rsidRPr="00156430">
        <w:rPr>
          <w:rFonts w:ascii="Times New Roman" w:hAnsi="Times New Roman"/>
          <w:i/>
          <w:color w:val="000000"/>
          <w:sz w:val="24"/>
          <w:szCs w:val="24"/>
        </w:rPr>
        <w:t xml:space="preserve"> </w:t>
      </w:r>
      <w:proofErr w:type="spellStart"/>
      <w:r w:rsidRPr="00156430">
        <w:rPr>
          <w:rFonts w:ascii="Times New Roman" w:hAnsi="Times New Roman"/>
          <w:i/>
          <w:color w:val="000000"/>
          <w:sz w:val="24"/>
          <w:szCs w:val="24"/>
        </w:rPr>
        <w:t>oxyrinchus</w:t>
      </w:r>
      <w:proofErr w:type="spellEnd"/>
      <w:r w:rsidRPr="00156430">
        <w:rPr>
          <w:rFonts w:ascii="Times New Roman" w:hAnsi="Times New Roman"/>
          <w:i/>
          <w:color w:val="000000"/>
          <w:sz w:val="24"/>
          <w:szCs w:val="24"/>
        </w:rPr>
        <w:t xml:space="preserve"> </w:t>
      </w:r>
      <w:proofErr w:type="spellStart"/>
      <w:r w:rsidRPr="00156430">
        <w:rPr>
          <w:rFonts w:ascii="Times New Roman" w:hAnsi="Times New Roman"/>
          <w:i/>
          <w:color w:val="000000"/>
          <w:sz w:val="24"/>
          <w:szCs w:val="24"/>
        </w:rPr>
        <w:t>desotoi</w:t>
      </w:r>
      <w:proofErr w:type="spellEnd"/>
      <w:r w:rsidRPr="00156430">
        <w:rPr>
          <w:rFonts w:ascii="Times New Roman" w:hAnsi="Times New Roman"/>
          <w:i/>
          <w:color w:val="000000"/>
          <w:sz w:val="24"/>
          <w:szCs w:val="24"/>
        </w:rPr>
        <w:t xml:space="preserve">. </w:t>
      </w:r>
      <w:r w:rsidRPr="00303B4F">
        <w:rPr>
          <w:rFonts w:ascii="Times New Roman" w:hAnsi="Times New Roman"/>
          <w:color w:val="000000"/>
          <w:sz w:val="24"/>
          <w:szCs w:val="24"/>
        </w:rPr>
        <w:t>FMRI Technical Report TR-8. Florida Fish and Wildlife Conservation Commission.</w:t>
      </w:r>
    </w:p>
    <w:p w14:paraId="01F00119" w14:textId="77777777" w:rsidR="00A64186" w:rsidRPr="00A64186" w:rsidRDefault="00A64186" w:rsidP="00A64186">
      <w:pPr>
        <w:autoSpaceDE w:val="0"/>
        <w:ind w:left="720" w:hanging="720"/>
        <w:rPr>
          <w:rFonts w:ascii="Times New Roman" w:hAnsi="Times New Roman"/>
          <w:i/>
          <w:color w:val="000000"/>
          <w:sz w:val="24"/>
          <w:szCs w:val="24"/>
        </w:rPr>
      </w:pPr>
    </w:p>
    <w:p w14:paraId="6F66D5ED" w14:textId="341B06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1986. Adaptive Management of Renewable Resources. The Blackburn Press. Caldwell, NJ.</w:t>
      </w:r>
    </w:p>
    <w:p w14:paraId="5729C7A1" w14:textId="77777777" w:rsidR="00A64186" w:rsidRPr="00A64186" w:rsidRDefault="00A64186" w:rsidP="00A64186">
      <w:pPr>
        <w:autoSpaceDE w:val="0"/>
        <w:ind w:left="720" w:hanging="720"/>
        <w:rPr>
          <w:rFonts w:ascii="Times New Roman" w:hAnsi="Times New Roman"/>
          <w:color w:val="000000"/>
          <w:sz w:val="24"/>
          <w:szCs w:val="24"/>
        </w:rPr>
      </w:pPr>
    </w:p>
    <w:p w14:paraId="78DC56DB" w14:textId="261D91D8"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 xml:space="preserve">J., R. </w:t>
      </w:r>
      <w:proofErr w:type="spellStart"/>
      <w:r w:rsidRPr="00A64186">
        <w:rPr>
          <w:rFonts w:ascii="Times New Roman" w:hAnsi="Times New Roman"/>
          <w:color w:val="000000"/>
          <w:sz w:val="24"/>
          <w:szCs w:val="24"/>
        </w:rPr>
        <w:t>Hilborn</w:t>
      </w:r>
      <w:proofErr w:type="spellEnd"/>
      <w:r w:rsidRPr="00A64186">
        <w:rPr>
          <w:rFonts w:ascii="Times New Roman" w:hAnsi="Times New Roman"/>
          <w:color w:val="000000"/>
          <w:sz w:val="24"/>
          <w:szCs w:val="24"/>
        </w:rPr>
        <w:t>, and V. Christensen. 2008. Surplus production dynamics in declining and recovering fish populations. Canadian Journal of Fisheries and Aquatic Sciences 65:2536-2551.</w:t>
      </w:r>
    </w:p>
    <w:p w14:paraId="37FD1AED" w14:textId="77777777" w:rsidR="00A64186" w:rsidRPr="00A64186" w:rsidRDefault="00A64186" w:rsidP="00A64186">
      <w:pPr>
        <w:ind w:left="720" w:hanging="720"/>
        <w:rPr>
          <w:rFonts w:ascii="Times New Roman" w:hAnsi="Times New Roman"/>
          <w:color w:val="000000"/>
          <w:sz w:val="24"/>
          <w:szCs w:val="24"/>
        </w:rPr>
      </w:pPr>
    </w:p>
    <w:p w14:paraId="03FECA3F" w14:textId="63BE73E3"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S.</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D. Martell. 2004. Fisheries Ecology and Management. Princeton University Press. Princeton, N.J.</w:t>
      </w:r>
    </w:p>
    <w:p w14:paraId="60A185B0" w14:textId="77777777" w:rsidR="00A64186" w:rsidRPr="00A64186" w:rsidRDefault="00A64186" w:rsidP="00A64186">
      <w:pPr>
        <w:autoSpaceDE w:val="0"/>
        <w:ind w:left="720" w:hanging="720"/>
        <w:rPr>
          <w:rFonts w:ascii="Times New Roman" w:hAnsi="Times New Roman"/>
          <w:color w:val="000000"/>
          <w:sz w:val="24"/>
          <w:szCs w:val="24"/>
        </w:rPr>
      </w:pPr>
    </w:p>
    <w:p w14:paraId="2F92909F" w14:textId="3EF9BB33"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Watling, L. and E.</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A. Norse. 1998. Disturbance of the seabed by mobile fishing gear: a comparison to forest clearcutting. Conservation Biology 12:1180-1197.</w:t>
      </w:r>
    </w:p>
    <w:p w14:paraId="24C2FBE1" w14:textId="77777777" w:rsidR="00A64186" w:rsidRPr="00A64186" w:rsidRDefault="00A64186" w:rsidP="00A64186">
      <w:pPr>
        <w:autoSpaceDE w:val="0"/>
        <w:ind w:left="720" w:hanging="720"/>
        <w:rPr>
          <w:rFonts w:ascii="Times New Roman" w:hAnsi="Times New Roman"/>
          <w:color w:val="000000"/>
          <w:sz w:val="24"/>
          <w:szCs w:val="24"/>
        </w:rPr>
      </w:pPr>
    </w:p>
    <w:p w14:paraId="6745B197" w14:textId="77777777"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 xml:space="preserve">Worm, B., R. </w:t>
      </w:r>
      <w:proofErr w:type="spellStart"/>
      <w:r w:rsidRPr="00A64186">
        <w:rPr>
          <w:rFonts w:ascii="Times New Roman" w:hAnsi="Times New Roman"/>
          <w:sz w:val="24"/>
          <w:szCs w:val="24"/>
        </w:rPr>
        <w:t>Hilborn</w:t>
      </w:r>
      <w:proofErr w:type="spellEnd"/>
      <w:r w:rsidRPr="00A64186">
        <w:rPr>
          <w:rFonts w:ascii="Times New Roman" w:hAnsi="Times New Roman"/>
          <w:sz w:val="24"/>
          <w:szCs w:val="24"/>
        </w:rPr>
        <w:t xml:space="preserve">, J. Baum, T. Branch, J. Collie, C. Costello, M. Fogarty, E. Fulton, </w:t>
      </w:r>
      <w:proofErr w:type="spellStart"/>
      <w:r w:rsidRPr="00A64186">
        <w:rPr>
          <w:rFonts w:ascii="Times New Roman" w:hAnsi="Times New Roman"/>
          <w:sz w:val="24"/>
          <w:szCs w:val="24"/>
        </w:rPr>
        <w:t>J.Hutchings</w:t>
      </w:r>
      <w:proofErr w:type="spellEnd"/>
      <w:r w:rsidRPr="00A64186">
        <w:rPr>
          <w:rFonts w:ascii="Times New Roman" w:hAnsi="Times New Roman"/>
          <w:sz w:val="24"/>
          <w:szCs w:val="24"/>
        </w:rPr>
        <w:t xml:space="preserve">, S. Jennings, O. Jensen, H. </w:t>
      </w:r>
      <w:proofErr w:type="spellStart"/>
      <w:r w:rsidRPr="00A64186">
        <w:rPr>
          <w:rFonts w:ascii="Times New Roman" w:hAnsi="Times New Roman"/>
          <w:sz w:val="24"/>
          <w:szCs w:val="24"/>
        </w:rPr>
        <w:t>Lotze</w:t>
      </w:r>
      <w:proofErr w:type="spellEnd"/>
      <w:r w:rsidRPr="00A64186">
        <w:rPr>
          <w:rFonts w:ascii="Times New Roman" w:hAnsi="Times New Roman"/>
          <w:sz w:val="24"/>
          <w:szCs w:val="24"/>
        </w:rPr>
        <w:t xml:space="preserve">, P. Mace, T. McClanahan, C. Minto, S. </w:t>
      </w:r>
      <w:proofErr w:type="spellStart"/>
      <w:r w:rsidRPr="00A64186">
        <w:rPr>
          <w:rFonts w:ascii="Times New Roman" w:hAnsi="Times New Roman"/>
          <w:sz w:val="24"/>
          <w:szCs w:val="24"/>
        </w:rPr>
        <w:t>Palumbi</w:t>
      </w:r>
      <w:proofErr w:type="spellEnd"/>
      <w:r w:rsidRPr="00A64186">
        <w:rPr>
          <w:rFonts w:ascii="Times New Roman" w:hAnsi="Times New Roman"/>
          <w:sz w:val="24"/>
          <w:szCs w:val="24"/>
        </w:rPr>
        <w:t xml:space="preserve">, A. Parma, D. Ricard, A. Rosenberg, R. Watson, and D. Zeller. 2009. Rebuilding global fisheries. </w:t>
      </w:r>
      <w:r w:rsidRPr="00A64186">
        <w:rPr>
          <w:rFonts w:ascii="Times New Roman" w:hAnsi="Times New Roman"/>
          <w:iCs/>
          <w:sz w:val="24"/>
          <w:szCs w:val="24"/>
        </w:rPr>
        <w:t>Science</w:t>
      </w:r>
      <w:r w:rsidRPr="00A64186">
        <w:rPr>
          <w:rFonts w:ascii="Times New Roman" w:hAnsi="Times New Roman"/>
          <w:sz w:val="24"/>
          <w:szCs w:val="24"/>
        </w:rPr>
        <w:t xml:space="preserve"> 325:578-585.</w:t>
      </w:r>
    </w:p>
    <w:p w14:paraId="77BAD94D" w14:textId="77777777" w:rsidR="00A64186" w:rsidRPr="00A64186" w:rsidRDefault="00A64186" w:rsidP="00A64186">
      <w:pPr>
        <w:autoSpaceDE w:val="0"/>
        <w:ind w:left="720" w:hanging="720"/>
        <w:rPr>
          <w:rFonts w:ascii="Times New Roman" w:hAnsi="Times New Roman"/>
          <w:color w:val="000000"/>
          <w:sz w:val="24"/>
          <w:szCs w:val="24"/>
        </w:rPr>
      </w:pPr>
    </w:p>
    <w:p w14:paraId="562F4AF1" w14:textId="0CF0415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Wooley, C. M. and E. J. </w:t>
      </w:r>
      <w:proofErr w:type="spellStart"/>
      <w:r w:rsidRPr="00A64186">
        <w:rPr>
          <w:rFonts w:ascii="Times New Roman" w:hAnsi="Times New Roman"/>
          <w:color w:val="000000"/>
          <w:sz w:val="24"/>
          <w:szCs w:val="24"/>
        </w:rPr>
        <w:t>Crateau</w:t>
      </w:r>
      <w:proofErr w:type="spellEnd"/>
      <w:r w:rsidRPr="00A64186">
        <w:rPr>
          <w:rFonts w:ascii="Times New Roman" w:hAnsi="Times New Roman"/>
          <w:color w:val="000000"/>
          <w:sz w:val="24"/>
          <w:szCs w:val="24"/>
        </w:rPr>
        <w:t xml:space="preserve">. 1985. Movement, microhabitat, exploitation, and management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Apalachicola River, Florida. North American Journal of Fisheries Management 5:590-605.</w:t>
      </w:r>
    </w:p>
    <w:p w14:paraId="6F5AF603" w14:textId="77777777" w:rsidR="00A64186" w:rsidRPr="00A64186" w:rsidRDefault="00A64186" w:rsidP="00A64186">
      <w:pPr>
        <w:ind w:left="720" w:hanging="720"/>
        <w:rPr>
          <w:rFonts w:ascii="Times New Roman" w:hAnsi="Times New Roman"/>
          <w:color w:val="000000"/>
          <w:sz w:val="24"/>
          <w:szCs w:val="24"/>
        </w:rPr>
      </w:pPr>
    </w:p>
    <w:p w14:paraId="43295C42" w14:textId="7807D82F" w:rsidR="00CD5077" w:rsidRPr="00A400A2" w:rsidRDefault="00A64186" w:rsidP="00A400A2">
      <w:pPr>
        <w:ind w:left="720" w:hanging="720"/>
        <w:rPr>
          <w:rFonts w:ascii="Times New Roman" w:hAnsi="Times New Roman"/>
          <w:color w:val="000000"/>
          <w:sz w:val="24"/>
          <w:szCs w:val="24"/>
        </w:rPr>
      </w:pPr>
      <w:r w:rsidRPr="00A64186">
        <w:rPr>
          <w:rFonts w:ascii="Times New Roman" w:hAnsi="Times New Roman"/>
          <w:color w:val="000000"/>
          <w:sz w:val="24"/>
          <w:szCs w:val="24"/>
        </w:rPr>
        <w:t>Zehfuss,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P., 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E. Hightower, and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 xml:space="preserve">H. Pollock. 1999. Abundance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Apalachicola River, Florida. Transactions of the American Fisheries Society 128:130-143.</w:t>
      </w:r>
      <w:r w:rsidR="00CA04DD" w:rsidRPr="00CA0CE4">
        <w:rPr>
          <w:rFonts w:ascii="Times New Roman" w:hAnsi="Times New Roman"/>
          <w:sz w:val="24"/>
          <w:szCs w:val="24"/>
        </w:rPr>
        <w:br w:type="page"/>
      </w:r>
    </w:p>
    <w:p w14:paraId="40B1463D" w14:textId="11677C63" w:rsidR="002E6BEC" w:rsidRPr="00CA0CE4" w:rsidRDefault="002E6BEC" w:rsidP="00AD60E6">
      <w:pPr>
        <w:pStyle w:val="11CaptionTable"/>
        <w:ind w:left="0" w:firstLine="0"/>
      </w:pPr>
      <w:r w:rsidRPr="00CA0CE4">
        <w:lastRenderedPageBreak/>
        <w:t xml:space="preserve">Table 1. </w:t>
      </w:r>
      <w:r w:rsidR="00303B4F">
        <w:t>Gulf Sturgeon</w:t>
      </w:r>
      <w:r w:rsidR="003D4C50" w:rsidRPr="00CA0CE4">
        <w:t xml:space="preserve"> age-structure model p</w:t>
      </w:r>
      <w:r w:rsidRPr="00CA0CE4">
        <w:t xml:space="preserve">arameter definitions and </w:t>
      </w:r>
      <w:r w:rsidR="00017B43">
        <w:t>data values used in calculations</w:t>
      </w:r>
      <w:r w:rsidR="003D4C50" w:rsidRPr="00CA0CE4">
        <w:t>.</w:t>
      </w:r>
      <w:r w:rsidR="00AA5087">
        <w:t xml:space="preserve"> </w:t>
      </w:r>
      <w:r w:rsidR="003D4C50" w:rsidRPr="00CA0CE4">
        <w:t xml:space="preserve">Additional parameters </w:t>
      </w:r>
      <w:r w:rsidR="0042657D">
        <w:t>described</w:t>
      </w:r>
      <w:r w:rsidR="003D4C50" w:rsidRPr="00CA0CE4">
        <w:t xml:space="preserve"> in Flowers et al. (2009).</w:t>
      </w:r>
    </w:p>
    <w:tbl>
      <w:tblPr>
        <w:tblW w:w="10296" w:type="dxa"/>
        <w:tblLayout w:type="fixed"/>
        <w:tblLook w:val="0000" w:firstRow="0" w:lastRow="0" w:firstColumn="0" w:lastColumn="0" w:noHBand="0" w:noVBand="0"/>
      </w:tblPr>
      <w:tblGrid>
        <w:gridCol w:w="2016"/>
        <w:gridCol w:w="3420"/>
        <w:gridCol w:w="1800"/>
        <w:gridCol w:w="3060"/>
      </w:tblGrid>
      <w:tr w:rsidR="002E6BEC" w:rsidRPr="00CA0CE4" w14:paraId="6616D89F" w14:textId="77777777" w:rsidTr="004D0A4C">
        <w:trPr>
          <w:trHeight w:val="517"/>
        </w:trPr>
        <w:tc>
          <w:tcPr>
            <w:tcW w:w="2016" w:type="dxa"/>
            <w:tcBorders>
              <w:top w:val="single" w:sz="8" w:space="0" w:color="000000"/>
              <w:bottom w:val="single" w:sz="4" w:space="0" w:color="000000"/>
            </w:tcBorders>
            <w:vAlign w:val="center"/>
          </w:tcPr>
          <w:p w14:paraId="6BE0704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Parameter</w:t>
            </w:r>
          </w:p>
        </w:tc>
        <w:tc>
          <w:tcPr>
            <w:tcW w:w="3420" w:type="dxa"/>
            <w:tcBorders>
              <w:top w:val="single" w:sz="8" w:space="0" w:color="000000"/>
              <w:bottom w:val="single" w:sz="4" w:space="0" w:color="000000"/>
            </w:tcBorders>
            <w:vAlign w:val="center"/>
          </w:tcPr>
          <w:p w14:paraId="1C3FE64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c>
          <w:tcPr>
            <w:tcW w:w="1800" w:type="dxa"/>
            <w:tcBorders>
              <w:top w:val="single" w:sz="8" w:space="0" w:color="000000"/>
              <w:bottom w:val="single" w:sz="4" w:space="0" w:color="000000"/>
            </w:tcBorders>
            <w:vAlign w:val="center"/>
          </w:tcPr>
          <w:p w14:paraId="5A72ECB7"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Value</w:t>
            </w:r>
          </w:p>
        </w:tc>
        <w:tc>
          <w:tcPr>
            <w:tcW w:w="3060" w:type="dxa"/>
            <w:tcBorders>
              <w:top w:val="single" w:sz="8" w:space="0" w:color="000000"/>
              <w:bottom w:val="single" w:sz="4" w:space="0" w:color="000000"/>
            </w:tcBorders>
            <w:vAlign w:val="center"/>
          </w:tcPr>
          <w:p w14:paraId="05F0130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Source</w:t>
            </w:r>
          </w:p>
        </w:tc>
      </w:tr>
      <w:tr w:rsidR="002E6BEC" w:rsidRPr="00CA0CE4" w14:paraId="05D344C7" w14:textId="77777777" w:rsidTr="004D0A4C">
        <w:trPr>
          <w:trHeight w:val="683"/>
        </w:trPr>
        <w:tc>
          <w:tcPr>
            <w:tcW w:w="2016" w:type="dxa"/>
            <w:tcBorders>
              <w:top w:val="single" w:sz="4" w:space="0" w:color="000000"/>
            </w:tcBorders>
          </w:tcPr>
          <w:p w14:paraId="158126E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F</w:t>
            </w:r>
          </w:p>
        </w:tc>
        <w:tc>
          <w:tcPr>
            <w:tcW w:w="3420" w:type="dxa"/>
            <w:tcBorders>
              <w:top w:val="single" w:sz="4" w:space="0" w:color="000000"/>
            </w:tcBorders>
          </w:tcPr>
          <w:p w14:paraId="16BD346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Anthropogenic mortality (fishing, etc.)</w:t>
            </w:r>
          </w:p>
        </w:tc>
        <w:tc>
          <w:tcPr>
            <w:tcW w:w="1800" w:type="dxa"/>
            <w:tcBorders>
              <w:top w:val="single" w:sz="4" w:space="0" w:color="000000"/>
            </w:tcBorders>
          </w:tcPr>
          <w:p w14:paraId="7390CCED"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Borders>
              <w:top w:val="single" w:sz="4" w:space="0" w:color="000000"/>
            </w:tcBorders>
          </w:tcPr>
          <w:p w14:paraId="15129B0F" w14:textId="77777777" w:rsidR="002E6BEC" w:rsidRPr="00CA0CE4" w:rsidRDefault="002E6BEC" w:rsidP="004D0A4C">
            <w:pPr>
              <w:snapToGrid w:val="0"/>
              <w:ind w:right="-108"/>
              <w:rPr>
                <w:rFonts w:ascii="Times New Roman" w:hAnsi="Times New Roman"/>
                <w:color w:val="000000"/>
                <w:sz w:val="24"/>
                <w:szCs w:val="24"/>
              </w:rPr>
            </w:pPr>
          </w:p>
        </w:tc>
      </w:tr>
      <w:tr w:rsidR="002E6BEC" w:rsidRPr="00CA0CE4" w14:paraId="719AC52E" w14:textId="77777777" w:rsidTr="004D0A4C">
        <w:trPr>
          <w:trHeight w:val="576"/>
        </w:trPr>
        <w:tc>
          <w:tcPr>
            <w:tcW w:w="2016" w:type="dxa"/>
          </w:tcPr>
          <w:p w14:paraId="443D6E2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K</w:t>
            </w:r>
          </w:p>
        </w:tc>
        <w:tc>
          <w:tcPr>
            <w:tcW w:w="3420" w:type="dxa"/>
          </w:tcPr>
          <w:p w14:paraId="03B6CDD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Brody growth parameter</w:t>
            </w:r>
          </w:p>
        </w:tc>
        <w:tc>
          <w:tcPr>
            <w:tcW w:w="1800" w:type="dxa"/>
          </w:tcPr>
          <w:p w14:paraId="17029F0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0.13</w:t>
            </w:r>
          </w:p>
        </w:tc>
        <w:tc>
          <w:tcPr>
            <w:tcW w:w="3060" w:type="dxa"/>
          </w:tcPr>
          <w:p w14:paraId="5A9A6ED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43957A9C" w14:textId="77777777" w:rsidTr="004D0A4C">
        <w:trPr>
          <w:trHeight w:val="747"/>
        </w:trPr>
        <w:tc>
          <w:tcPr>
            <w:tcW w:w="2016" w:type="dxa"/>
          </w:tcPr>
          <w:p w14:paraId="598B73D0"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L</w:t>
            </w:r>
            <w:r w:rsidRPr="00CA0CE4">
              <w:rPr>
                <w:rFonts w:ascii="Times New Roman" w:hAnsi="Times New Roman"/>
                <w:i/>
                <w:color w:val="000000"/>
                <w:sz w:val="24"/>
                <w:szCs w:val="24"/>
                <w:vertAlign w:val="subscript"/>
              </w:rPr>
              <w:t>∞</w:t>
            </w:r>
          </w:p>
        </w:tc>
        <w:tc>
          <w:tcPr>
            <w:tcW w:w="3420" w:type="dxa"/>
          </w:tcPr>
          <w:p w14:paraId="55E6E76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Von </w:t>
            </w:r>
            <w:proofErr w:type="spellStart"/>
            <w:r w:rsidRPr="00CA0CE4">
              <w:rPr>
                <w:rFonts w:ascii="Times New Roman" w:hAnsi="Times New Roman"/>
                <w:color w:val="000000"/>
                <w:sz w:val="24"/>
                <w:szCs w:val="24"/>
              </w:rPr>
              <w:t>Bertalanffy</w:t>
            </w:r>
            <w:proofErr w:type="spellEnd"/>
            <w:r w:rsidRPr="00CA0CE4">
              <w:rPr>
                <w:rFonts w:ascii="Times New Roman" w:hAnsi="Times New Roman"/>
                <w:color w:val="000000"/>
                <w:sz w:val="24"/>
                <w:szCs w:val="24"/>
              </w:rPr>
              <w:t xml:space="preserve"> asymptotic length parameter</w:t>
            </w:r>
          </w:p>
        </w:tc>
        <w:tc>
          <w:tcPr>
            <w:tcW w:w="1800" w:type="dxa"/>
          </w:tcPr>
          <w:p w14:paraId="16472E8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220 cm</w:t>
            </w:r>
          </w:p>
        </w:tc>
        <w:tc>
          <w:tcPr>
            <w:tcW w:w="3060" w:type="dxa"/>
          </w:tcPr>
          <w:p w14:paraId="43D0FD62"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7C1A606B" w14:textId="77777777" w:rsidTr="004D0A4C">
        <w:trPr>
          <w:trHeight w:val="720"/>
        </w:trPr>
        <w:tc>
          <w:tcPr>
            <w:tcW w:w="2016" w:type="dxa"/>
          </w:tcPr>
          <w:p w14:paraId="588D7CA0"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M</w:t>
            </w:r>
          </w:p>
        </w:tc>
        <w:tc>
          <w:tcPr>
            <w:tcW w:w="3420" w:type="dxa"/>
          </w:tcPr>
          <w:p w14:paraId="46F2EAA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Adult natural mortality rate </w:t>
            </w:r>
          </w:p>
        </w:tc>
        <w:tc>
          <w:tcPr>
            <w:tcW w:w="1800" w:type="dxa"/>
          </w:tcPr>
          <w:p w14:paraId="7021E5E8"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0.095</w:t>
            </w:r>
          </w:p>
        </w:tc>
        <w:tc>
          <w:tcPr>
            <w:tcW w:w="3060" w:type="dxa"/>
          </w:tcPr>
          <w:p w14:paraId="5F7DE72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Pine and Ahrens 2014</w:t>
            </w:r>
          </w:p>
        </w:tc>
      </w:tr>
      <w:tr w:rsidR="002E6BEC" w:rsidRPr="00CA0CE4" w14:paraId="02FBD9D7" w14:textId="77777777" w:rsidTr="004D0A4C">
        <w:trPr>
          <w:trHeight w:val="576"/>
        </w:trPr>
        <w:tc>
          <w:tcPr>
            <w:tcW w:w="2016" w:type="dxa"/>
          </w:tcPr>
          <w:p w14:paraId="1AF1D61F"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o</w:t>
            </w:r>
          </w:p>
        </w:tc>
        <w:tc>
          <w:tcPr>
            <w:tcW w:w="3420" w:type="dxa"/>
          </w:tcPr>
          <w:p w14:paraId="4AB01071" w14:textId="7766B07C"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lang w:val="fr-FR"/>
              </w:rPr>
              <w:t xml:space="preserve">Initial </w:t>
            </w:r>
            <w:proofErr w:type="spellStart"/>
            <w:r w:rsidRPr="00CA0CE4">
              <w:rPr>
                <w:rFonts w:ascii="Times New Roman" w:hAnsi="Times New Roman"/>
                <w:color w:val="000000"/>
                <w:sz w:val="24"/>
                <w:szCs w:val="24"/>
                <w:lang w:val="fr-FR"/>
              </w:rPr>
              <w:t>pre-exploitation</w:t>
            </w:r>
            <w:proofErr w:type="spellEnd"/>
            <w:r w:rsidRPr="00CA0CE4">
              <w:rPr>
                <w:rFonts w:ascii="Times New Roman" w:hAnsi="Times New Roman"/>
                <w:color w:val="000000"/>
                <w:sz w:val="24"/>
                <w:szCs w:val="24"/>
                <w:lang w:val="fr-FR"/>
              </w:rPr>
              <w:t xml:space="preserve"> population size</w:t>
            </w:r>
            <w:r w:rsidR="00FB7946">
              <w:rPr>
                <w:rFonts w:ascii="Times New Roman" w:hAnsi="Times New Roman"/>
                <w:color w:val="000000"/>
                <w:sz w:val="24"/>
                <w:szCs w:val="24"/>
                <w:lang w:val="fr-FR"/>
              </w:rPr>
              <w:t xml:space="preserve"> (95% </w:t>
            </w:r>
            <w:proofErr w:type="spellStart"/>
            <w:r w:rsidR="00FB7946">
              <w:rPr>
                <w:rFonts w:ascii="Times New Roman" w:hAnsi="Times New Roman"/>
                <w:color w:val="000000"/>
                <w:sz w:val="24"/>
                <w:szCs w:val="24"/>
                <w:lang w:val="fr-FR"/>
              </w:rPr>
              <w:t>credible</w:t>
            </w:r>
            <w:proofErr w:type="spellEnd"/>
            <w:r w:rsidR="00FB7946">
              <w:rPr>
                <w:rFonts w:ascii="Times New Roman" w:hAnsi="Times New Roman"/>
                <w:color w:val="000000"/>
                <w:sz w:val="24"/>
                <w:szCs w:val="24"/>
                <w:lang w:val="fr-FR"/>
              </w:rPr>
              <w:t xml:space="preserve"> </w:t>
            </w:r>
            <w:proofErr w:type="spellStart"/>
            <w:r w:rsidR="00FB7946">
              <w:rPr>
                <w:rFonts w:ascii="Times New Roman" w:hAnsi="Times New Roman"/>
                <w:color w:val="000000"/>
                <w:sz w:val="24"/>
                <w:szCs w:val="24"/>
                <w:lang w:val="fr-FR"/>
              </w:rPr>
              <w:t>interval</w:t>
            </w:r>
            <w:proofErr w:type="spellEnd"/>
            <w:r w:rsidR="00FB7946">
              <w:rPr>
                <w:rFonts w:ascii="Times New Roman" w:hAnsi="Times New Roman"/>
                <w:color w:val="000000"/>
                <w:sz w:val="24"/>
                <w:szCs w:val="24"/>
                <w:lang w:val="fr-FR"/>
              </w:rPr>
              <w:t>)</w:t>
            </w:r>
          </w:p>
          <w:p w14:paraId="5F73AD32" w14:textId="77777777" w:rsidR="002E6BEC" w:rsidRPr="00CA0CE4" w:rsidRDefault="002E6BEC" w:rsidP="004D0A4C">
            <w:pPr>
              <w:snapToGrid w:val="0"/>
              <w:rPr>
                <w:rFonts w:ascii="Times New Roman" w:hAnsi="Times New Roman"/>
                <w:color w:val="000000"/>
                <w:sz w:val="24"/>
                <w:szCs w:val="24"/>
              </w:rPr>
            </w:pPr>
          </w:p>
        </w:tc>
        <w:tc>
          <w:tcPr>
            <w:tcW w:w="1800" w:type="dxa"/>
          </w:tcPr>
          <w:p w14:paraId="73C831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33,609</w:t>
            </w:r>
          </w:p>
          <w:p w14:paraId="621E044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(15,593-48,729)</w:t>
            </w:r>
          </w:p>
        </w:tc>
        <w:tc>
          <w:tcPr>
            <w:tcW w:w="3060" w:type="dxa"/>
          </w:tcPr>
          <w:p w14:paraId="34963F01"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Pine and Martell 2009 </w:t>
            </w:r>
          </w:p>
        </w:tc>
      </w:tr>
      <w:tr w:rsidR="002E6BEC" w:rsidRPr="00CA0CE4" w14:paraId="746CD343" w14:textId="77777777" w:rsidTr="004D0A4C">
        <w:trPr>
          <w:trHeight w:val="828"/>
        </w:trPr>
        <w:tc>
          <w:tcPr>
            <w:tcW w:w="2016" w:type="dxa"/>
          </w:tcPr>
          <w:p w14:paraId="12E0C3BB"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1985</w:t>
            </w:r>
          </w:p>
        </w:tc>
        <w:tc>
          <w:tcPr>
            <w:tcW w:w="3420" w:type="dxa"/>
          </w:tcPr>
          <w:p w14:paraId="53C1A05F" w14:textId="171ABA38"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rPr>
              <w:t>Population size at end of harvest</w:t>
            </w:r>
            <w:r w:rsidR="00FB7946">
              <w:rPr>
                <w:rFonts w:ascii="Times New Roman" w:hAnsi="Times New Roman"/>
                <w:color w:val="000000"/>
                <w:sz w:val="24"/>
                <w:szCs w:val="24"/>
              </w:rPr>
              <w:t xml:space="preserve"> (95% confidence interval)</w:t>
            </w:r>
          </w:p>
        </w:tc>
        <w:tc>
          <w:tcPr>
            <w:tcW w:w="1800" w:type="dxa"/>
          </w:tcPr>
          <w:p w14:paraId="46323946"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282</w:t>
            </w:r>
          </w:p>
          <w:p w14:paraId="0FCC075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(181-645)</w:t>
            </w:r>
          </w:p>
        </w:tc>
        <w:tc>
          <w:tcPr>
            <w:tcW w:w="3060" w:type="dxa"/>
          </w:tcPr>
          <w:p w14:paraId="2141CD47"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Wooley and </w:t>
            </w:r>
            <w:proofErr w:type="spellStart"/>
            <w:r w:rsidRPr="00CA0CE4">
              <w:rPr>
                <w:rFonts w:ascii="Times New Roman" w:hAnsi="Times New Roman"/>
                <w:color w:val="000000"/>
                <w:sz w:val="24"/>
                <w:szCs w:val="24"/>
              </w:rPr>
              <w:t>Crateau</w:t>
            </w:r>
            <w:proofErr w:type="spellEnd"/>
            <w:r w:rsidRPr="00CA0CE4">
              <w:rPr>
                <w:rFonts w:ascii="Times New Roman" w:hAnsi="Times New Roman"/>
                <w:color w:val="000000"/>
                <w:sz w:val="24"/>
                <w:szCs w:val="24"/>
              </w:rPr>
              <w:t xml:space="preserve"> 1985</w:t>
            </w:r>
          </w:p>
        </w:tc>
      </w:tr>
      <w:tr w:rsidR="002E6BEC" w:rsidRPr="00CA0CE4" w14:paraId="6C0423E6" w14:textId="77777777" w:rsidTr="004D0A4C">
        <w:trPr>
          <w:trHeight w:val="576"/>
        </w:trPr>
        <w:tc>
          <w:tcPr>
            <w:tcW w:w="2016" w:type="dxa"/>
          </w:tcPr>
          <w:p w14:paraId="0DF1B392" w14:textId="77777777" w:rsidR="002E6BEC" w:rsidRPr="00CA0CE4" w:rsidRDefault="002E6BEC" w:rsidP="004D0A4C">
            <w:pPr>
              <w:snapToGrid w:val="0"/>
              <w:rPr>
                <w:rFonts w:ascii="Times New Roman" w:hAnsi="Times New Roman"/>
                <w:i/>
                <w:color w:val="000000"/>
                <w:sz w:val="24"/>
                <w:szCs w:val="24"/>
                <w:vertAlign w:val="subscript"/>
              </w:rPr>
            </w:pPr>
            <w:proofErr w:type="spellStart"/>
            <w:r w:rsidRPr="00CA0CE4">
              <w:rPr>
                <w:rFonts w:ascii="Times New Roman" w:hAnsi="Times New Roman"/>
                <w:i/>
                <w:color w:val="000000"/>
                <w:sz w:val="24"/>
                <w:szCs w:val="24"/>
              </w:rPr>
              <w:t>recK</w:t>
            </w:r>
            <w:proofErr w:type="spellEnd"/>
          </w:p>
        </w:tc>
        <w:tc>
          <w:tcPr>
            <w:tcW w:w="3420" w:type="dxa"/>
          </w:tcPr>
          <w:p w14:paraId="0C828FD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Goodyear recruitment compensation parameter</w:t>
            </w:r>
          </w:p>
        </w:tc>
        <w:tc>
          <w:tcPr>
            <w:tcW w:w="1800" w:type="dxa"/>
          </w:tcPr>
          <w:p w14:paraId="07D47CCE"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5</w:t>
            </w:r>
          </w:p>
        </w:tc>
        <w:tc>
          <w:tcPr>
            <w:tcW w:w="3060" w:type="dxa"/>
          </w:tcPr>
          <w:p w14:paraId="7DC49491" w14:textId="77777777" w:rsidR="002E6BEC" w:rsidRPr="00CA0CE4" w:rsidRDefault="002E6BEC" w:rsidP="004D0A4C">
            <w:pPr>
              <w:snapToGrid w:val="0"/>
              <w:ind w:right="-108"/>
              <w:rPr>
                <w:rFonts w:ascii="Times New Roman" w:hAnsi="Times New Roman"/>
                <w:color w:val="000000"/>
                <w:sz w:val="24"/>
                <w:szCs w:val="24"/>
                <w:lang w:val="it-IT"/>
              </w:rPr>
            </w:pPr>
            <w:r w:rsidRPr="00CA0CE4">
              <w:rPr>
                <w:rFonts w:ascii="Times New Roman" w:hAnsi="Times New Roman"/>
                <w:color w:val="000000"/>
                <w:sz w:val="24"/>
                <w:szCs w:val="24"/>
                <w:lang w:val="it-IT"/>
              </w:rPr>
              <w:t>Tagging data 1978-2006,</w:t>
            </w:r>
          </w:p>
          <w:p w14:paraId="7984858B" w14:textId="6EE722B9" w:rsidR="002E6BEC" w:rsidRPr="00CA0CE4" w:rsidRDefault="002E6BEC" w:rsidP="004D0A4C">
            <w:pPr>
              <w:snapToGrid w:val="0"/>
              <w:ind w:right="-108"/>
              <w:rPr>
                <w:rFonts w:ascii="Times New Roman" w:hAnsi="Times New Roman"/>
                <w:color w:val="000000"/>
                <w:sz w:val="24"/>
                <w:szCs w:val="24"/>
              </w:rPr>
            </w:pPr>
            <w:r w:rsidRPr="00CA0CE4" w:rsidDel="00394346">
              <w:rPr>
                <w:rFonts w:ascii="Times New Roman" w:hAnsi="Times New Roman"/>
                <w:color w:val="000000"/>
                <w:sz w:val="24"/>
                <w:szCs w:val="24"/>
                <w:lang w:val="it-IT"/>
              </w:rPr>
              <w:t>Martell et al. 2008</w:t>
            </w:r>
            <w:r w:rsidR="00A400A2">
              <w:rPr>
                <w:rFonts w:ascii="Times New Roman" w:hAnsi="Times New Roman"/>
                <w:color w:val="000000"/>
                <w:sz w:val="24"/>
                <w:szCs w:val="24"/>
                <w:lang w:val="it-IT"/>
              </w:rPr>
              <w:t xml:space="preserve">, </w:t>
            </w:r>
            <w:r w:rsidRPr="00CA0CE4">
              <w:rPr>
                <w:rFonts w:ascii="Times New Roman" w:hAnsi="Times New Roman"/>
                <w:color w:val="000000"/>
                <w:sz w:val="24"/>
                <w:szCs w:val="24"/>
                <w:lang w:val="it-IT"/>
              </w:rPr>
              <w:t>Ahrens and Pine 2014</w:t>
            </w:r>
          </w:p>
        </w:tc>
      </w:tr>
      <w:tr w:rsidR="002E6BEC" w:rsidRPr="00CA0CE4" w14:paraId="0782F764" w14:textId="77777777" w:rsidTr="004D0A4C">
        <w:trPr>
          <w:trHeight w:val="720"/>
        </w:trPr>
        <w:tc>
          <w:tcPr>
            <w:tcW w:w="2016" w:type="dxa"/>
          </w:tcPr>
          <w:p w14:paraId="75E218E0" w14:textId="77777777" w:rsidR="002E6BEC" w:rsidRPr="00CA0CE4" w:rsidRDefault="002E6BEC" w:rsidP="004D0A4C">
            <w:pPr>
              <w:snapToGrid w:val="0"/>
              <w:rPr>
                <w:rFonts w:ascii="Times New Roman" w:hAnsi="Times New Roman"/>
                <w:i/>
                <w:color w:val="000000"/>
                <w:sz w:val="24"/>
                <w:szCs w:val="24"/>
              </w:rPr>
            </w:pPr>
            <w:proofErr w:type="spellStart"/>
            <w:r w:rsidRPr="00CA0CE4">
              <w:rPr>
                <w:rFonts w:ascii="Times New Roman" w:hAnsi="Times New Roman"/>
                <w:i/>
                <w:color w:val="000000"/>
                <w:sz w:val="24"/>
                <w:szCs w:val="24"/>
              </w:rPr>
              <w:t>W</w:t>
            </w:r>
            <w:r w:rsidRPr="00CA0CE4">
              <w:rPr>
                <w:rFonts w:ascii="Times New Roman" w:hAnsi="Times New Roman"/>
                <w:i/>
                <w:color w:val="000000"/>
                <w:sz w:val="24"/>
                <w:szCs w:val="24"/>
                <w:vertAlign w:val="subscript"/>
              </w:rPr>
              <w:t>mat</w:t>
            </w:r>
            <w:proofErr w:type="spellEnd"/>
          </w:p>
        </w:tc>
        <w:tc>
          <w:tcPr>
            <w:tcW w:w="3420" w:type="dxa"/>
          </w:tcPr>
          <w:p w14:paraId="7DE13FF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Weight at maturity</w:t>
            </w:r>
          </w:p>
        </w:tc>
        <w:tc>
          <w:tcPr>
            <w:tcW w:w="1800" w:type="dxa"/>
          </w:tcPr>
          <w:p w14:paraId="45609511"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10.8 kg</w:t>
            </w:r>
          </w:p>
        </w:tc>
        <w:tc>
          <w:tcPr>
            <w:tcW w:w="3060" w:type="dxa"/>
          </w:tcPr>
          <w:p w14:paraId="2543840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Huff 1975,</w:t>
            </w:r>
          </w:p>
          <w:p w14:paraId="2A2C7B4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2AB737A1" w14:textId="77777777" w:rsidTr="004D0A4C">
        <w:trPr>
          <w:trHeight w:val="576"/>
        </w:trPr>
        <w:tc>
          <w:tcPr>
            <w:tcW w:w="2016" w:type="dxa"/>
          </w:tcPr>
          <w:p w14:paraId="46597691"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Ma</w:t>
            </w:r>
            <w:r w:rsidRPr="00CA0CE4">
              <w:rPr>
                <w:rFonts w:ascii="Times New Roman" w:hAnsi="Times New Roman"/>
                <w:i/>
                <w:color w:val="000000"/>
                <w:sz w:val="24"/>
                <w:szCs w:val="24"/>
                <w:vertAlign w:val="subscript"/>
              </w:rPr>
              <w:t>i</w:t>
            </w:r>
          </w:p>
        </w:tc>
        <w:tc>
          <w:tcPr>
            <w:tcW w:w="3420" w:type="dxa"/>
          </w:tcPr>
          <w:p w14:paraId="71267E3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r w:rsidRPr="00CA0CE4">
              <w:rPr>
                <w:rFonts w:ascii="Times New Roman" w:hAnsi="Times New Roman"/>
                <w:color w:val="000000"/>
                <w:sz w:val="24"/>
                <w:szCs w:val="24"/>
                <w:vertAlign w:val="superscript"/>
              </w:rPr>
              <w:t>st</w:t>
            </w:r>
            <w:r w:rsidRPr="00CA0CE4">
              <w:rPr>
                <w:rFonts w:ascii="Times New Roman" w:hAnsi="Times New Roman"/>
                <w:color w:val="000000"/>
                <w:sz w:val="24"/>
                <w:szCs w:val="24"/>
              </w:rPr>
              <w:t xml:space="preserve"> age at maturity</w:t>
            </w:r>
          </w:p>
        </w:tc>
        <w:tc>
          <w:tcPr>
            <w:tcW w:w="1800" w:type="dxa"/>
          </w:tcPr>
          <w:p w14:paraId="6CC46F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6</w:t>
            </w:r>
          </w:p>
        </w:tc>
        <w:tc>
          <w:tcPr>
            <w:tcW w:w="3060" w:type="dxa"/>
          </w:tcPr>
          <w:p w14:paraId="46F4719C" w14:textId="77777777" w:rsidR="002E6BEC" w:rsidRPr="00CA0CE4" w:rsidRDefault="002E6BEC" w:rsidP="004D0A4C">
            <w:pPr>
              <w:ind w:right="-108"/>
              <w:rPr>
                <w:rFonts w:ascii="Times New Roman" w:hAnsi="Times New Roman"/>
                <w:color w:val="000000"/>
                <w:sz w:val="24"/>
                <w:szCs w:val="24"/>
              </w:rPr>
            </w:pPr>
            <w:r w:rsidRPr="00CA0CE4">
              <w:rPr>
                <w:rFonts w:ascii="Times New Roman" w:hAnsi="Times New Roman"/>
                <w:color w:val="000000"/>
                <w:sz w:val="24"/>
                <w:szCs w:val="24"/>
              </w:rPr>
              <w:t>Huff 1975</w:t>
            </w:r>
          </w:p>
        </w:tc>
      </w:tr>
      <w:tr w:rsidR="002E6BEC" w:rsidRPr="00CA0CE4" w14:paraId="5FB3534B" w14:textId="77777777" w:rsidTr="00716EDB">
        <w:trPr>
          <w:trHeight w:val="517"/>
        </w:trPr>
        <w:tc>
          <w:tcPr>
            <w:tcW w:w="2016" w:type="dxa"/>
          </w:tcPr>
          <w:p w14:paraId="51DDD9AE"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V</w:t>
            </w:r>
          </w:p>
        </w:tc>
        <w:tc>
          <w:tcPr>
            <w:tcW w:w="3420" w:type="dxa"/>
          </w:tcPr>
          <w:p w14:paraId="46F4B8E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Vulnerability-at-age</w:t>
            </w:r>
          </w:p>
        </w:tc>
        <w:tc>
          <w:tcPr>
            <w:tcW w:w="1800" w:type="dxa"/>
          </w:tcPr>
          <w:p w14:paraId="35668E2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variable-at-age</w:t>
            </w:r>
          </w:p>
        </w:tc>
        <w:tc>
          <w:tcPr>
            <w:tcW w:w="3060" w:type="dxa"/>
          </w:tcPr>
          <w:p w14:paraId="3A690B6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p w14:paraId="6AE7F51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F. </w:t>
            </w:r>
            <w:proofErr w:type="spellStart"/>
            <w:r w:rsidRPr="00CA0CE4">
              <w:rPr>
                <w:rFonts w:ascii="Times New Roman" w:hAnsi="Times New Roman"/>
                <w:color w:val="000000"/>
                <w:sz w:val="24"/>
                <w:szCs w:val="24"/>
              </w:rPr>
              <w:t>Parauka</w:t>
            </w:r>
            <w:proofErr w:type="spellEnd"/>
            <w:r w:rsidRPr="00CA0CE4">
              <w:rPr>
                <w:rFonts w:ascii="Times New Roman" w:hAnsi="Times New Roman"/>
                <w:color w:val="000000"/>
                <w:sz w:val="24"/>
                <w:szCs w:val="24"/>
              </w:rPr>
              <w:t>, personal communication</w:t>
            </w:r>
          </w:p>
        </w:tc>
      </w:tr>
      <w:tr w:rsidR="002E6BEC" w:rsidRPr="00CA0CE4" w14:paraId="5C0C1256" w14:textId="77777777" w:rsidTr="00716EDB">
        <w:trPr>
          <w:trHeight w:val="1080"/>
        </w:trPr>
        <w:tc>
          <w:tcPr>
            <w:tcW w:w="2016" w:type="dxa"/>
            <w:tcBorders>
              <w:bottom w:val="single" w:sz="4" w:space="0" w:color="auto"/>
            </w:tcBorders>
          </w:tcPr>
          <w:p w14:paraId="7D8F4487"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color w:val="000000"/>
                <w:sz w:val="24"/>
                <w:szCs w:val="24"/>
              </w:rPr>
              <w:t>Z</w:t>
            </w:r>
          </w:p>
        </w:tc>
        <w:tc>
          <w:tcPr>
            <w:tcW w:w="3420" w:type="dxa"/>
            <w:tcBorders>
              <w:bottom w:val="single" w:sz="4" w:space="0" w:color="auto"/>
            </w:tcBorders>
          </w:tcPr>
          <w:p w14:paraId="7C44D88A"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Total mortality</w:t>
            </w:r>
          </w:p>
        </w:tc>
        <w:tc>
          <w:tcPr>
            <w:tcW w:w="1800" w:type="dxa"/>
            <w:tcBorders>
              <w:bottom w:val="single" w:sz="4" w:space="0" w:color="auto"/>
            </w:tcBorders>
          </w:tcPr>
          <w:p w14:paraId="78341CB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Borders>
              <w:bottom w:val="single" w:sz="4" w:space="0" w:color="auto"/>
            </w:tcBorders>
          </w:tcPr>
          <w:p w14:paraId="023F938C" w14:textId="77777777" w:rsidR="002E6BEC" w:rsidRPr="00CA0CE4" w:rsidRDefault="002E6BEC" w:rsidP="004D0A4C">
            <w:pPr>
              <w:ind w:right="-108"/>
              <w:rPr>
                <w:rFonts w:ascii="Times New Roman" w:hAnsi="Times New Roman"/>
                <w:color w:val="000000"/>
                <w:sz w:val="24"/>
                <w:szCs w:val="24"/>
              </w:rPr>
            </w:pPr>
          </w:p>
        </w:tc>
      </w:tr>
    </w:tbl>
    <w:p w14:paraId="56285B17" w14:textId="77777777" w:rsidR="002E6BEC" w:rsidRPr="00CA0CE4" w:rsidRDefault="002E6BEC" w:rsidP="002E6BEC">
      <w:pPr>
        <w:jc w:val="both"/>
        <w:rPr>
          <w:rFonts w:ascii="Times New Roman" w:hAnsi="Times New Roman"/>
          <w:sz w:val="24"/>
          <w:szCs w:val="24"/>
        </w:rPr>
      </w:pPr>
    </w:p>
    <w:p w14:paraId="653B56C6" w14:textId="77777777" w:rsidR="002E6BEC" w:rsidRPr="00CA0CE4" w:rsidRDefault="002E6BEC" w:rsidP="002E6BEC">
      <w:pPr>
        <w:pStyle w:val="11CaptionTable"/>
        <w:pageBreakBefore/>
      </w:pPr>
      <w:r w:rsidRPr="00CA0CE4">
        <w:lastRenderedPageBreak/>
        <w:t>Table 2</w:t>
      </w:r>
      <w:r w:rsidR="003D4C50" w:rsidRPr="00CA0CE4">
        <w:t>. Descriptions of each of the age-structure model scenarios, including parameter values.</w:t>
      </w:r>
    </w:p>
    <w:tbl>
      <w:tblPr>
        <w:tblW w:w="8748" w:type="dxa"/>
        <w:tblLayout w:type="fixed"/>
        <w:tblLook w:val="0000" w:firstRow="0" w:lastRow="0" w:firstColumn="0" w:lastColumn="0" w:noHBand="0" w:noVBand="0"/>
      </w:tblPr>
      <w:tblGrid>
        <w:gridCol w:w="1638"/>
        <w:gridCol w:w="7110"/>
      </w:tblGrid>
      <w:tr w:rsidR="002E6BEC" w:rsidRPr="00CA0CE4" w14:paraId="6F34979C" w14:textId="77777777" w:rsidTr="004D0A4C">
        <w:trPr>
          <w:trHeight w:val="548"/>
        </w:trPr>
        <w:tc>
          <w:tcPr>
            <w:tcW w:w="1638" w:type="dxa"/>
            <w:tcBorders>
              <w:top w:val="single" w:sz="8" w:space="0" w:color="000000"/>
              <w:bottom w:val="single" w:sz="4" w:space="0" w:color="000000"/>
            </w:tcBorders>
            <w:vAlign w:val="center"/>
          </w:tcPr>
          <w:p w14:paraId="307CC67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Scenario</w:t>
            </w:r>
          </w:p>
        </w:tc>
        <w:tc>
          <w:tcPr>
            <w:tcW w:w="7110" w:type="dxa"/>
            <w:tcBorders>
              <w:top w:val="single" w:sz="8" w:space="0" w:color="000000"/>
              <w:bottom w:val="single" w:sz="4" w:space="0" w:color="000000"/>
            </w:tcBorders>
            <w:vAlign w:val="center"/>
          </w:tcPr>
          <w:p w14:paraId="3DD6A99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r>
      <w:tr w:rsidR="002E6BEC" w:rsidRPr="00CA0CE4" w14:paraId="23E94704" w14:textId="77777777" w:rsidTr="004D0A4C">
        <w:trPr>
          <w:trHeight w:val="953"/>
        </w:trPr>
        <w:tc>
          <w:tcPr>
            <w:tcW w:w="1638" w:type="dxa"/>
            <w:tcBorders>
              <w:top w:val="single" w:sz="4" w:space="0" w:color="000000"/>
            </w:tcBorders>
          </w:tcPr>
          <w:p w14:paraId="4FA93DBF"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p>
        </w:tc>
        <w:tc>
          <w:tcPr>
            <w:tcW w:w="7110" w:type="dxa"/>
            <w:tcBorders>
              <w:top w:val="single" w:sz="4" w:space="0" w:color="000000"/>
            </w:tcBorders>
          </w:tcPr>
          <w:p w14:paraId="2AB2AED1" w14:textId="305CD0E3" w:rsidR="002E6BEC" w:rsidRPr="00CA0CE4" w:rsidRDefault="002E6BEC" w:rsidP="00B1016E">
            <w:pPr>
              <w:snapToGrid w:val="0"/>
              <w:rPr>
                <w:rFonts w:ascii="Times New Roman" w:hAnsi="Times New Roman"/>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Pr="00CA0CE4">
              <w:rPr>
                <w:rFonts w:ascii="Times New Roman" w:hAnsi="Times New Roman"/>
                <w:color w:val="000000"/>
                <w:sz w:val="24"/>
                <w:szCs w:val="24"/>
              </w:rPr>
              <w:t xml:space="preserve">= </w:t>
            </w:r>
            <w:r w:rsidR="00B1016E" w:rsidRPr="00CA0CE4">
              <w:rPr>
                <w:rFonts w:ascii="Times New Roman" w:hAnsi="Times New Roman"/>
                <w:color w:val="000000"/>
                <w:sz w:val="24"/>
                <w:szCs w:val="24"/>
              </w:rPr>
              <w:t>33,609</w:t>
            </w:r>
            <w:r w:rsidR="00AA5087">
              <w:rPr>
                <w:rFonts w:ascii="Times New Roman" w:hAnsi="Times New Roman"/>
                <w:color w:val="000000"/>
                <w:sz w:val="24"/>
                <w:szCs w:val="24"/>
              </w:rPr>
              <w:t xml:space="preserve"> </w:t>
            </w:r>
            <w:r w:rsidR="00B1016E">
              <w:rPr>
                <w:rFonts w:ascii="Times New Roman" w:hAnsi="Times New Roman"/>
                <w:color w:val="000000"/>
                <w:sz w:val="24"/>
                <w:szCs w:val="24"/>
              </w:rPr>
              <w:t xml:space="preserve">(CI: </w:t>
            </w:r>
            <w:r w:rsidRPr="00CA0CE4">
              <w:rPr>
                <w:rFonts w:ascii="Times New Roman" w:hAnsi="Times New Roman"/>
                <w:color w:val="000000"/>
                <w:sz w:val="24"/>
                <w:szCs w:val="24"/>
              </w:rPr>
              <w:t>15</w:t>
            </w:r>
            <w:r w:rsidR="00123DBB" w:rsidRPr="00CA0CE4">
              <w:rPr>
                <w:rFonts w:ascii="Times New Roman" w:hAnsi="Times New Roman"/>
                <w:color w:val="000000"/>
                <w:sz w:val="24"/>
                <w:szCs w:val="24"/>
              </w:rPr>
              <w:t>,</w:t>
            </w:r>
            <w:r w:rsidRPr="00CA0CE4">
              <w:rPr>
                <w:rFonts w:ascii="Times New Roman" w:hAnsi="Times New Roman"/>
                <w:color w:val="000000"/>
                <w:sz w:val="24"/>
                <w:szCs w:val="24"/>
              </w:rPr>
              <w:t>594</w:t>
            </w:r>
            <w:r w:rsidR="00B1016E">
              <w:rPr>
                <w:rFonts w:ascii="Times New Roman" w:hAnsi="Times New Roman"/>
                <w:color w:val="000000"/>
                <w:sz w:val="24"/>
                <w:szCs w:val="24"/>
              </w:rPr>
              <w:t>-</w:t>
            </w:r>
            <w:r w:rsidRPr="00CA0CE4">
              <w:rPr>
                <w:rFonts w:ascii="Times New Roman" w:hAnsi="Times New Roman"/>
                <w:color w:val="000000"/>
                <w:sz w:val="24"/>
                <w:szCs w:val="24"/>
              </w:rPr>
              <w:t>48</w:t>
            </w:r>
            <w:r w:rsidR="00123DBB" w:rsidRPr="00CA0CE4">
              <w:rPr>
                <w:rFonts w:ascii="Times New Roman" w:hAnsi="Times New Roman"/>
                <w:color w:val="000000"/>
                <w:sz w:val="24"/>
                <w:szCs w:val="24"/>
              </w:rPr>
              <w:t>,</w:t>
            </w:r>
            <w:r w:rsidRPr="00CA0CE4">
              <w:rPr>
                <w:rFonts w:ascii="Times New Roman" w:hAnsi="Times New Roman"/>
                <w:color w:val="000000"/>
                <w:sz w:val="24"/>
                <w:szCs w:val="24"/>
              </w:rPr>
              <w:t>729</w:t>
            </w:r>
            <w:r w:rsidR="00123DBB" w:rsidRPr="00CA0CE4">
              <w:rPr>
                <w:rFonts w:ascii="Times New Roman" w:hAnsi="Times New Roman"/>
                <w:color w:val="000000"/>
                <w:sz w:val="24"/>
                <w:szCs w:val="24"/>
              </w:rPr>
              <w:t>) of abundance</w:t>
            </w:r>
            <w:r w:rsidR="00B1016E">
              <w:rPr>
                <w:rFonts w:ascii="Times New Roman" w:hAnsi="Times New Roman"/>
                <w:color w:val="000000"/>
                <w:sz w:val="24"/>
                <w:szCs w:val="24"/>
              </w:rPr>
              <w:t xml:space="preserve"> using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xml:space="preserve">= 9,970 (CI: 4,625-14,452) pre-dam and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2,605 (CI: 1,200-3,770) post-dam</w:t>
            </w:r>
            <w:r w:rsidRPr="00CA0CE4">
              <w:rPr>
                <w:rFonts w:ascii="Times New Roman" w:hAnsi="Times New Roman"/>
                <w:color w:val="000000"/>
                <w:sz w:val="24"/>
                <w:szCs w:val="24"/>
              </w:rPr>
              <w:t xml:space="preserve">. </w:t>
            </w:r>
            <w:r w:rsidR="00B1016E">
              <w:rPr>
                <w:rFonts w:ascii="Times New Roman" w:hAnsi="Times New Roman"/>
                <w:color w:val="000000"/>
                <w:sz w:val="24"/>
                <w:szCs w:val="24"/>
              </w:rPr>
              <w:t xml:space="preserve">Following closure, </w:t>
            </w:r>
            <w:r w:rsidRPr="00CA0CE4">
              <w:rPr>
                <w:rFonts w:ascii="Times New Roman" w:hAnsi="Times New Roman"/>
                <w:i/>
                <w:color w:val="000000"/>
                <w:sz w:val="24"/>
                <w:szCs w:val="24"/>
              </w:rPr>
              <w:t>F</w:t>
            </w:r>
            <w:r w:rsidRPr="00CA0CE4">
              <w:rPr>
                <w:rFonts w:ascii="Times New Roman" w:hAnsi="Times New Roman"/>
                <w:color w:val="000000"/>
                <w:sz w:val="24"/>
                <w:szCs w:val="24"/>
              </w:rPr>
              <w:t>= 0, Stocking= 0 individuals</w:t>
            </w:r>
            <w:r w:rsidR="00B1016E">
              <w:rPr>
                <w:rFonts w:ascii="Times New Roman" w:hAnsi="Times New Roman"/>
                <w:color w:val="000000"/>
                <w:sz w:val="24"/>
                <w:szCs w:val="24"/>
              </w:rPr>
              <w:t>.</w:t>
            </w:r>
            <w:r w:rsidRPr="00CA0CE4">
              <w:rPr>
                <w:rFonts w:ascii="Times New Roman" w:hAnsi="Times New Roman"/>
                <w:color w:val="000000"/>
                <w:sz w:val="24"/>
                <w:szCs w:val="24"/>
              </w:rPr>
              <w:t xml:space="preserve"> </w:t>
            </w:r>
          </w:p>
        </w:tc>
      </w:tr>
      <w:tr w:rsidR="002E6BEC" w:rsidRPr="00CA0CE4" w14:paraId="1466A4FC" w14:textId="77777777" w:rsidTr="004D0A4C">
        <w:trPr>
          <w:trHeight w:val="517"/>
        </w:trPr>
        <w:tc>
          <w:tcPr>
            <w:tcW w:w="1638" w:type="dxa"/>
          </w:tcPr>
          <w:p w14:paraId="47563C0B"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w:t>
            </w:r>
          </w:p>
        </w:tc>
        <w:tc>
          <w:tcPr>
            <w:tcW w:w="7110" w:type="dxa"/>
          </w:tcPr>
          <w:p w14:paraId="524A58CC" w14:textId="453A78A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Test for </w:t>
            </w:r>
            <w:r w:rsidR="00904A04">
              <w:rPr>
                <w:rFonts w:ascii="Times New Roman" w:hAnsi="Times New Roman"/>
                <w:color w:val="000000"/>
                <w:sz w:val="24"/>
                <w:szCs w:val="24"/>
              </w:rPr>
              <w:t xml:space="preserve">depletion levels in 1985 that would lead to </w:t>
            </w:r>
            <w:r w:rsidRPr="00CA0CE4">
              <w:rPr>
                <w:rFonts w:ascii="Times New Roman" w:hAnsi="Times New Roman"/>
                <w:color w:val="000000"/>
                <w:sz w:val="24"/>
                <w:szCs w:val="24"/>
              </w:rPr>
              <w:t>50, 75, 95 and 99% of</w:t>
            </w:r>
            <w:r w:rsidR="00123DBB"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post-dam carrying capacity </w:t>
            </w:r>
            <w:r w:rsidRPr="00CA0CE4">
              <w:rPr>
                <w:rFonts w:ascii="Times New Roman" w:hAnsi="Times New Roman"/>
                <w:color w:val="000000"/>
                <w:sz w:val="24"/>
                <w:szCs w:val="24"/>
              </w:rPr>
              <w:t>at 2023</w:t>
            </w:r>
          </w:p>
          <w:p w14:paraId="093D6C0B" w14:textId="77777777" w:rsidR="002E6BEC" w:rsidRPr="00CA0CE4" w:rsidRDefault="002E6BEC" w:rsidP="004D0A4C">
            <w:pPr>
              <w:snapToGrid w:val="0"/>
              <w:rPr>
                <w:rFonts w:ascii="Times New Roman" w:hAnsi="Times New Roman"/>
                <w:color w:val="000000"/>
                <w:sz w:val="24"/>
                <w:szCs w:val="24"/>
              </w:rPr>
            </w:pPr>
          </w:p>
        </w:tc>
      </w:tr>
      <w:tr w:rsidR="002E6BEC" w:rsidRPr="00CA0CE4" w14:paraId="2DE62ADE" w14:textId="77777777" w:rsidTr="004D0A4C">
        <w:trPr>
          <w:trHeight w:val="783"/>
        </w:trPr>
        <w:tc>
          <w:tcPr>
            <w:tcW w:w="1638" w:type="dxa"/>
          </w:tcPr>
          <w:p w14:paraId="40D419D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w:t>
            </w:r>
            <w:r w:rsidR="00123DBB" w:rsidRPr="00CA0CE4">
              <w:rPr>
                <w:rFonts w:ascii="Times New Roman" w:hAnsi="Times New Roman"/>
                <w:color w:val="000000"/>
                <w:sz w:val="24"/>
                <w:szCs w:val="24"/>
              </w:rPr>
              <w:t>a, b</w:t>
            </w:r>
          </w:p>
        </w:tc>
        <w:tc>
          <w:tcPr>
            <w:tcW w:w="7110" w:type="dxa"/>
          </w:tcPr>
          <w:p w14:paraId="23F0DD3F" w14:textId="3273F54B" w:rsidR="00123DBB" w:rsidRPr="00CA0CE4" w:rsidRDefault="00552DB5" w:rsidP="00123DBB">
            <w:pPr>
              <w:snapToGrid w:val="0"/>
              <w:rPr>
                <w:rFonts w:ascii="Times New Roman" w:hAnsi="Times New Roman"/>
                <w:color w:val="000000"/>
                <w:sz w:val="24"/>
                <w:szCs w:val="24"/>
              </w:rPr>
            </w:pPr>
            <w:r w:rsidRPr="00CA0CE4">
              <w:rPr>
                <w:rFonts w:ascii="Times New Roman" w:hAnsi="Times New Roman"/>
                <w:color w:val="000000"/>
                <w:sz w:val="24"/>
                <w:szCs w:val="24"/>
              </w:rPr>
              <w:t>A</w:t>
            </w:r>
            <w:r w:rsidR="00123DBB" w:rsidRPr="00CA0CE4">
              <w:rPr>
                <w:rFonts w:ascii="Times New Roman" w:hAnsi="Times New Roman"/>
                <w:color w:val="000000"/>
                <w:sz w:val="24"/>
                <w:szCs w:val="24"/>
              </w:rPr>
              <w:t>ssess time to recovery through additive increase in total mortality</w:t>
            </w:r>
            <w:r w:rsidR="00D917CC">
              <w:rPr>
                <w:rFonts w:ascii="Times New Roman" w:hAnsi="Times New Roman"/>
                <w:color w:val="000000"/>
                <w:sz w:val="24"/>
                <w:szCs w:val="24"/>
              </w:rPr>
              <w:t xml:space="preserve">. Scenario 3a: change in total mortality </w:t>
            </w:r>
            <w:r w:rsidR="00123DBB" w:rsidRPr="00CA0CE4">
              <w:rPr>
                <w:rFonts w:ascii="Times New Roman" w:hAnsi="Times New Roman"/>
                <w:color w:val="000000"/>
                <w:sz w:val="24"/>
                <w:szCs w:val="24"/>
              </w:rPr>
              <w:t xml:space="preserve">through the addition of anthropogenic </w:t>
            </w:r>
            <w:r w:rsidR="00DD2617">
              <w:rPr>
                <w:rFonts w:ascii="Times New Roman" w:hAnsi="Times New Roman"/>
                <w:color w:val="000000"/>
                <w:sz w:val="24"/>
                <w:szCs w:val="24"/>
              </w:rPr>
              <w:t xml:space="preserve">apical </w:t>
            </w:r>
            <w:r w:rsidR="00D917CC" w:rsidRPr="008B5487">
              <w:rPr>
                <w:rFonts w:ascii="Times New Roman" w:hAnsi="Times New Roman"/>
                <w:color w:val="000000"/>
                <w:sz w:val="24"/>
                <w:szCs w:val="24"/>
              </w:rPr>
              <w:t xml:space="preserve">exploitation rate </w:t>
            </w:r>
            <w:r w:rsidR="00D917CC">
              <w:rPr>
                <w:rFonts w:ascii="Times New Roman" w:hAnsi="Times New Roman"/>
                <w:i/>
                <w:color w:val="000000"/>
                <w:sz w:val="24"/>
                <w:szCs w:val="24"/>
              </w:rPr>
              <w:t>U</w:t>
            </w:r>
            <w:r w:rsidR="00123DBB"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123DBB" w:rsidRPr="00CA0CE4">
              <w:rPr>
                <w:rFonts w:ascii="Times New Roman" w:hAnsi="Times New Roman"/>
                <w:color w:val="000000"/>
                <w:sz w:val="24"/>
                <w:szCs w:val="24"/>
              </w:rPr>
              <w:t>Scenario 3b</w:t>
            </w:r>
            <w:r w:rsidR="00D917CC">
              <w:rPr>
                <w:rFonts w:ascii="Times New Roman" w:hAnsi="Times New Roman"/>
                <w:color w:val="000000"/>
                <w:sz w:val="24"/>
                <w:szCs w:val="24"/>
              </w:rPr>
              <w:t>:</w:t>
            </w:r>
            <w:r w:rsidR="00D917CC"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change to total mortality through </w:t>
            </w:r>
            <w:r w:rsidR="00123DBB" w:rsidRPr="00CA0CE4">
              <w:rPr>
                <w:rFonts w:ascii="Times New Roman" w:hAnsi="Times New Roman"/>
                <w:color w:val="000000"/>
                <w:sz w:val="24"/>
                <w:szCs w:val="24"/>
              </w:rPr>
              <w:t xml:space="preserve">decrease in natural mortality </w:t>
            </w:r>
            <w:r w:rsidR="00123DBB" w:rsidRPr="008B5487">
              <w:rPr>
                <w:rFonts w:ascii="Times New Roman" w:hAnsi="Times New Roman"/>
                <w:i/>
                <w:color w:val="000000"/>
                <w:sz w:val="24"/>
                <w:szCs w:val="24"/>
              </w:rPr>
              <w:t>M</w:t>
            </w:r>
            <w:r w:rsidR="00123DBB" w:rsidRPr="00CA0CE4">
              <w:rPr>
                <w:rFonts w:ascii="Times New Roman" w:hAnsi="Times New Roman"/>
                <w:color w:val="000000"/>
                <w:sz w:val="24"/>
                <w:szCs w:val="24"/>
              </w:rPr>
              <w:t>.</w:t>
            </w:r>
          </w:p>
          <w:p w14:paraId="6A6488EF" w14:textId="1F261A63" w:rsidR="002E6BEC" w:rsidRPr="00CA0CE4" w:rsidRDefault="00AA5087" w:rsidP="00123DBB">
            <w:pPr>
              <w:snapToGrid w:val="0"/>
              <w:rPr>
                <w:rFonts w:ascii="Times New Roman" w:hAnsi="Times New Roman"/>
                <w:color w:val="000000"/>
                <w:sz w:val="24"/>
                <w:szCs w:val="24"/>
              </w:rPr>
            </w:pPr>
            <w:r>
              <w:rPr>
                <w:rFonts w:ascii="Times New Roman" w:hAnsi="Times New Roman"/>
                <w:color w:val="000000"/>
                <w:sz w:val="24"/>
                <w:szCs w:val="24"/>
              </w:rPr>
              <w:t xml:space="preserve"> </w:t>
            </w:r>
          </w:p>
        </w:tc>
      </w:tr>
      <w:tr w:rsidR="002E6BEC" w:rsidRPr="00CA0CE4" w14:paraId="21DBADAD" w14:textId="77777777" w:rsidTr="004D0A4C">
        <w:trPr>
          <w:trHeight w:val="702"/>
        </w:trPr>
        <w:tc>
          <w:tcPr>
            <w:tcW w:w="1638" w:type="dxa"/>
          </w:tcPr>
          <w:p w14:paraId="72074BA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4</w:t>
            </w:r>
            <w:r w:rsidR="00123DBB" w:rsidRPr="00CA0CE4">
              <w:rPr>
                <w:rFonts w:ascii="Times New Roman" w:hAnsi="Times New Roman"/>
                <w:color w:val="000000"/>
                <w:sz w:val="24"/>
                <w:szCs w:val="24"/>
              </w:rPr>
              <w:t>a, b</w:t>
            </w:r>
          </w:p>
        </w:tc>
        <w:tc>
          <w:tcPr>
            <w:tcW w:w="7110" w:type="dxa"/>
          </w:tcPr>
          <w:p w14:paraId="1CEE5109" w14:textId="0B598423" w:rsidR="002E6BEC" w:rsidRPr="00CA0CE4" w:rsidRDefault="00123DBB" w:rsidP="004D0A4C">
            <w:pPr>
              <w:snapToGrid w:val="0"/>
              <w:rPr>
                <w:rFonts w:ascii="Times New Roman" w:hAnsi="Times New Roman"/>
                <w:color w:val="000000"/>
                <w:sz w:val="24"/>
                <w:szCs w:val="24"/>
              </w:rPr>
            </w:pPr>
            <w:r w:rsidRPr="00CA0CE4">
              <w:rPr>
                <w:rFonts w:ascii="Times New Roman" w:hAnsi="Times New Roman"/>
                <w:color w:val="000000"/>
                <w:sz w:val="24"/>
                <w:szCs w:val="24"/>
              </w:rPr>
              <w:t>Examine population response</w:t>
            </w:r>
            <w:r w:rsidR="009D0A73" w:rsidRPr="00CA0CE4">
              <w:rPr>
                <w:rFonts w:ascii="Times New Roman" w:hAnsi="Times New Roman"/>
                <w:color w:val="000000"/>
                <w:sz w:val="24"/>
                <w:szCs w:val="24"/>
              </w:rPr>
              <w:t xml:space="preserve"> (Scenario 4a)</w:t>
            </w:r>
            <w:r w:rsidRPr="00CA0CE4">
              <w:rPr>
                <w:rFonts w:ascii="Times New Roman" w:hAnsi="Times New Roman"/>
                <w:color w:val="000000"/>
                <w:sz w:val="24"/>
                <w:szCs w:val="24"/>
              </w:rPr>
              <w:t xml:space="preserve"> under boom (</w:t>
            </w:r>
            <w:proofErr w:type="gramStart"/>
            <w:r w:rsidRPr="00CA0CE4">
              <w:rPr>
                <w:rFonts w:ascii="Times New Roman" w:hAnsi="Times New Roman"/>
                <w:color w:val="000000"/>
                <w:sz w:val="24"/>
                <w:szCs w:val="24"/>
              </w:rPr>
              <w:t>2x</w:t>
            </w:r>
            <w:proofErr w:type="gramEnd"/>
            <w:r w:rsidRPr="00CA0CE4">
              <w:rPr>
                <w:rFonts w:ascii="Times New Roman" w:hAnsi="Times New Roman"/>
                <w:color w:val="000000"/>
                <w:sz w:val="24"/>
                <w:szCs w:val="24"/>
              </w:rPr>
              <w:t xml:space="preserve"> baseline) or bust recruitment with booms occu</w:t>
            </w:r>
            <w:r w:rsidR="009D0A73" w:rsidRPr="00CA0CE4">
              <w:rPr>
                <w:rFonts w:ascii="Times New Roman" w:hAnsi="Times New Roman"/>
                <w:color w:val="000000"/>
                <w:sz w:val="24"/>
                <w:szCs w:val="24"/>
              </w:rPr>
              <w:t>r</w:t>
            </w:r>
            <w:r w:rsidRPr="00CA0CE4">
              <w:rPr>
                <w:rFonts w:ascii="Times New Roman" w:hAnsi="Times New Roman"/>
                <w:color w:val="000000"/>
                <w:sz w:val="24"/>
                <w:szCs w:val="24"/>
              </w:rPr>
              <w:t>ri</w:t>
            </w:r>
            <w:r w:rsidR="009D0A73" w:rsidRPr="00CA0CE4">
              <w:rPr>
                <w:rFonts w:ascii="Times New Roman" w:hAnsi="Times New Roman"/>
                <w:color w:val="000000"/>
                <w:sz w:val="24"/>
                <w:szCs w:val="24"/>
              </w:rPr>
              <w:t>n</w:t>
            </w:r>
            <w:r w:rsidRPr="00CA0CE4">
              <w:rPr>
                <w:rFonts w:ascii="Times New Roman" w:hAnsi="Times New Roman"/>
                <w:color w:val="000000"/>
                <w:sz w:val="24"/>
                <w:szCs w:val="24"/>
              </w:rPr>
              <w:t>g</w:t>
            </w:r>
            <w:r w:rsidR="009D0A73" w:rsidRPr="00CA0CE4">
              <w:rPr>
                <w:rFonts w:ascii="Times New Roman" w:hAnsi="Times New Roman"/>
                <w:color w:val="000000"/>
                <w:sz w:val="24"/>
                <w:szCs w:val="24"/>
              </w:rPr>
              <w:t xml:space="preserve"> in 1 of 2, 1 of 4, or 1 of 5 years.</w:t>
            </w:r>
            <w:r w:rsidR="00AA5087">
              <w:rPr>
                <w:rFonts w:ascii="Times New Roman" w:hAnsi="Times New Roman"/>
                <w:color w:val="000000"/>
                <w:sz w:val="24"/>
                <w:szCs w:val="24"/>
              </w:rPr>
              <w:t xml:space="preserve"> </w:t>
            </w:r>
            <w:r w:rsidR="009D0A73" w:rsidRPr="00CA0CE4">
              <w:rPr>
                <w:rFonts w:ascii="Times New Roman" w:hAnsi="Times New Roman"/>
                <w:color w:val="000000"/>
                <w:sz w:val="24"/>
                <w:szCs w:val="24"/>
              </w:rPr>
              <w:t xml:space="preserve">Scenario 4b examine population response to 25% increase in </w:t>
            </w:r>
            <w:r w:rsidR="00D917CC">
              <w:rPr>
                <w:rFonts w:ascii="Times New Roman" w:hAnsi="Times New Roman"/>
                <w:color w:val="000000"/>
                <w:sz w:val="24"/>
                <w:szCs w:val="24"/>
              </w:rPr>
              <w:t>post-dam carrying capacity</w:t>
            </w:r>
            <w:r w:rsidR="009D0A73" w:rsidRPr="00CA0CE4">
              <w:rPr>
                <w:rFonts w:ascii="Times New Roman" w:hAnsi="Times New Roman"/>
                <w:color w:val="000000"/>
                <w:sz w:val="24"/>
                <w:szCs w:val="24"/>
              </w:rPr>
              <w:t>.</w:t>
            </w:r>
          </w:p>
          <w:p w14:paraId="7DA79A69" w14:textId="77777777" w:rsidR="009D0A73" w:rsidRPr="00CA0CE4" w:rsidRDefault="009D0A73" w:rsidP="004D0A4C">
            <w:pPr>
              <w:snapToGrid w:val="0"/>
              <w:rPr>
                <w:rFonts w:ascii="Times New Roman" w:hAnsi="Times New Roman"/>
                <w:color w:val="000000"/>
                <w:sz w:val="24"/>
                <w:szCs w:val="24"/>
              </w:rPr>
            </w:pPr>
          </w:p>
        </w:tc>
      </w:tr>
      <w:tr w:rsidR="002E6BEC" w:rsidRPr="00CA0CE4" w14:paraId="3DE62D4C" w14:textId="77777777" w:rsidTr="004D0A4C">
        <w:trPr>
          <w:trHeight w:val="765"/>
        </w:trPr>
        <w:tc>
          <w:tcPr>
            <w:tcW w:w="1638" w:type="dxa"/>
            <w:tcBorders>
              <w:bottom w:val="single" w:sz="4" w:space="0" w:color="auto"/>
            </w:tcBorders>
          </w:tcPr>
          <w:p w14:paraId="03A27F52" w14:textId="77777777" w:rsidR="002E6BEC" w:rsidRPr="00CA0CE4" w:rsidRDefault="002E6BEC" w:rsidP="00491564">
            <w:pPr>
              <w:snapToGrid w:val="0"/>
              <w:rPr>
                <w:rFonts w:ascii="Times New Roman" w:hAnsi="Times New Roman"/>
                <w:color w:val="000000"/>
                <w:sz w:val="24"/>
                <w:szCs w:val="24"/>
              </w:rPr>
            </w:pPr>
            <w:r w:rsidRPr="00CA0CE4">
              <w:rPr>
                <w:rFonts w:ascii="Times New Roman" w:hAnsi="Times New Roman"/>
                <w:color w:val="000000"/>
                <w:sz w:val="24"/>
                <w:szCs w:val="24"/>
              </w:rPr>
              <w:t>5</w:t>
            </w:r>
            <w:r w:rsidR="00491564" w:rsidRPr="00CA0CE4">
              <w:rPr>
                <w:rFonts w:ascii="Times New Roman" w:hAnsi="Times New Roman"/>
                <w:color w:val="000000"/>
                <w:sz w:val="24"/>
                <w:szCs w:val="24"/>
              </w:rPr>
              <w:t>a</w:t>
            </w:r>
            <w:r w:rsidRPr="00CA0CE4">
              <w:rPr>
                <w:rFonts w:ascii="Times New Roman" w:hAnsi="Times New Roman"/>
                <w:color w:val="000000"/>
                <w:sz w:val="24"/>
                <w:szCs w:val="24"/>
              </w:rPr>
              <w:t>,</w:t>
            </w:r>
            <w:r w:rsidR="00491564" w:rsidRPr="00CA0CE4">
              <w:rPr>
                <w:rFonts w:ascii="Times New Roman" w:hAnsi="Times New Roman"/>
                <w:color w:val="000000"/>
                <w:sz w:val="24"/>
                <w:szCs w:val="24"/>
              </w:rPr>
              <w:t xml:space="preserve"> 5b</w:t>
            </w:r>
          </w:p>
        </w:tc>
        <w:tc>
          <w:tcPr>
            <w:tcW w:w="7110" w:type="dxa"/>
            <w:tcBorders>
              <w:bottom w:val="single" w:sz="4" w:space="0" w:color="auto"/>
            </w:tcBorders>
          </w:tcPr>
          <w:p w14:paraId="2847FF40" w14:textId="77777777" w:rsidR="00DA21DE" w:rsidRDefault="002E6BEC" w:rsidP="00DA21DE">
            <w:pPr>
              <w:snapToGrid w:val="0"/>
              <w:ind w:left="252" w:hanging="252"/>
              <w:rPr>
                <w:rFonts w:ascii="Times New Roman" w:hAnsi="Times New Roman"/>
                <w:color w:val="000000"/>
                <w:sz w:val="24"/>
                <w:szCs w:val="24"/>
              </w:rPr>
            </w:pPr>
            <w:bookmarkStart w:id="0" w:name="_GoBack"/>
            <w:bookmarkEnd w:id="0"/>
            <w:r w:rsidRPr="00CA0CE4">
              <w:rPr>
                <w:rFonts w:ascii="Times New Roman" w:hAnsi="Times New Roman"/>
                <w:color w:val="000000"/>
                <w:sz w:val="24"/>
                <w:szCs w:val="24"/>
              </w:rPr>
              <w:t>Stocking effects on recovery: 500</w:t>
            </w:r>
            <w:r w:rsidR="009D0A73" w:rsidRPr="00CA0CE4">
              <w:rPr>
                <w:rFonts w:ascii="Times New Roman" w:hAnsi="Times New Roman"/>
                <w:color w:val="000000"/>
                <w:sz w:val="24"/>
                <w:szCs w:val="24"/>
              </w:rPr>
              <w:t xml:space="preserve"> or</w:t>
            </w:r>
            <w:r w:rsidRPr="00CA0CE4">
              <w:rPr>
                <w:rFonts w:ascii="Times New Roman" w:hAnsi="Times New Roman"/>
                <w:color w:val="000000"/>
                <w:sz w:val="24"/>
                <w:szCs w:val="24"/>
              </w:rPr>
              <w:t xml:space="preserve"> 2500 individuals for 5 years</w:t>
            </w:r>
          </w:p>
          <w:p w14:paraId="223F78A9" w14:textId="77777777" w:rsidR="00DA21DE" w:rsidRDefault="00491564" w:rsidP="00DA21DE">
            <w:pPr>
              <w:snapToGrid w:val="0"/>
              <w:ind w:left="252" w:hanging="252"/>
              <w:rPr>
                <w:rFonts w:ascii="Times New Roman" w:hAnsi="Times New Roman"/>
                <w:color w:val="000000"/>
                <w:sz w:val="24"/>
                <w:szCs w:val="24"/>
              </w:rPr>
            </w:pPr>
            <w:r w:rsidRPr="00CA0CE4">
              <w:rPr>
                <w:rFonts w:ascii="Times New Roman" w:hAnsi="Times New Roman"/>
                <w:color w:val="000000"/>
                <w:sz w:val="24"/>
                <w:szCs w:val="24"/>
              </w:rPr>
              <w:t xml:space="preserve">(Scenario 5a; </w:t>
            </w:r>
            <w:r w:rsidR="00D917CC">
              <w:rPr>
                <w:rFonts w:ascii="Times New Roman" w:hAnsi="Times New Roman"/>
                <w:color w:val="000000"/>
                <w:sz w:val="24"/>
                <w:szCs w:val="24"/>
              </w:rPr>
              <w:t>1985</w:t>
            </w:r>
            <w:r w:rsidR="002E6BEC" w:rsidRPr="00CA0CE4">
              <w:rPr>
                <w:rFonts w:ascii="Times New Roman" w:hAnsi="Times New Roman"/>
                <w:color w:val="000000"/>
                <w:sz w:val="24"/>
                <w:szCs w:val="24"/>
              </w:rPr>
              <w:t>-</w:t>
            </w:r>
            <w:r w:rsidR="00D917CC">
              <w:rPr>
                <w:rFonts w:ascii="Times New Roman" w:hAnsi="Times New Roman"/>
                <w:color w:val="000000"/>
                <w:sz w:val="24"/>
                <w:szCs w:val="24"/>
              </w:rPr>
              <w:t>1989</w:t>
            </w:r>
            <w:r w:rsidR="002E6BEC" w:rsidRPr="00CA0CE4">
              <w:rPr>
                <w:rFonts w:ascii="Times New Roman" w:hAnsi="Times New Roman"/>
                <w:color w:val="000000"/>
                <w:sz w:val="24"/>
                <w:szCs w:val="24"/>
              </w:rPr>
              <w:t>) and 20</w:t>
            </w:r>
            <w:r w:rsidRPr="00CA0CE4">
              <w:rPr>
                <w:rFonts w:ascii="Times New Roman" w:hAnsi="Times New Roman"/>
                <w:color w:val="000000"/>
                <w:sz w:val="24"/>
                <w:szCs w:val="24"/>
              </w:rPr>
              <w:t xml:space="preserve"> </w:t>
            </w:r>
            <w:r w:rsidR="002E6BEC" w:rsidRPr="00CA0CE4">
              <w:rPr>
                <w:rFonts w:ascii="Times New Roman" w:hAnsi="Times New Roman"/>
                <w:color w:val="000000"/>
                <w:sz w:val="24"/>
                <w:szCs w:val="24"/>
              </w:rPr>
              <w:t>years (</w:t>
            </w:r>
            <w:r w:rsidRPr="00CA0CE4">
              <w:rPr>
                <w:rFonts w:ascii="Times New Roman" w:hAnsi="Times New Roman"/>
                <w:color w:val="000000"/>
                <w:sz w:val="24"/>
                <w:szCs w:val="24"/>
              </w:rPr>
              <w:t xml:space="preserve">Scenario 5b; </w:t>
            </w:r>
            <w:r w:rsidR="00D917CC">
              <w:rPr>
                <w:rFonts w:ascii="Times New Roman" w:hAnsi="Times New Roman"/>
                <w:color w:val="000000"/>
                <w:sz w:val="24"/>
                <w:szCs w:val="24"/>
              </w:rPr>
              <w:t>1985</w:t>
            </w:r>
            <w:r w:rsidR="002E6BEC" w:rsidRPr="00CA0CE4">
              <w:rPr>
                <w:rFonts w:ascii="Times New Roman" w:hAnsi="Times New Roman"/>
                <w:color w:val="000000"/>
                <w:sz w:val="24"/>
                <w:szCs w:val="24"/>
              </w:rPr>
              <w:t>-</w:t>
            </w:r>
            <w:r w:rsidR="00D917CC">
              <w:rPr>
                <w:rFonts w:ascii="Times New Roman" w:hAnsi="Times New Roman"/>
                <w:color w:val="000000"/>
                <w:sz w:val="24"/>
                <w:szCs w:val="24"/>
              </w:rPr>
              <w:t>2004</w:t>
            </w:r>
            <w:r w:rsidR="002E6BE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D47F4" w:rsidRPr="00CA0CE4">
              <w:rPr>
                <w:rFonts w:ascii="Times New Roman" w:hAnsi="Times New Roman"/>
                <w:color w:val="000000"/>
                <w:sz w:val="24"/>
                <w:szCs w:val="24"/>
              </w:rPr>
              <w:t xml:space="preserve">Also </w:t>
            </w:r>
          </w:p>
          <w:p w14:paraId="0F712513" w14:textId="77777777" w:rsidR="00DA21DE" w:rsidRDefault="007D47F4" w:rsidP="00DA21DE">
            <w:pPr>
              <w:snapToGrid w:val="0"/>
              <w:ind w:left="252" w:hanging="252"/>
              <w:rPr>
                <w:rFonts w:ascii="Times New Roman" w:hAnsi="Times New Roman"/>
                <w:color w:val="000000"/>
                <w:sz w:val="24"/>
                <w:szCs w:val="24"/>
              </w:rPr>
            </w:pPr>
            <w:r w:rsidRPr="00CA0CE4">
              <w:rPr>
                <w:rFonts w:ascii="Times New Roman" w:hAnsi="Times New Roman"/>
                <w:color w:val="000000"/>
                <w:sz w:val="24"/>
                <w:szCs w:val="24"/>
              </w:rPr>
              <w:t xml:space="preserve">includes baseline (no stocking) and +25% </w:t>
            </w:r>
            <w:r w:rsidR="00D917CC">
              <w:rPr>
                <w:rFonts w:ascii="Times New Roman" w:hAnsi="Times New Roman"/>
                <w:color w:val="000000"/>
                <w:sz w:val="24"/>
                <w:szCs w:val="24"/>
              </w:rPr>
              <w:t>carrying capacity</w:t>
            </w:r>
            <w:r w:rsidR="00D917CC" w:rsidRPr="00CA0CE4">
              <w:rPr>
                <w:rFonts w:ascii="Times New Roman" w:hAnsi="Times New Roman"/>
                <w:color w:val="000000"/>
                <w:sz w:val="24"/>
                <w:szCs w:val="24"/>
              </w:rPr>
              <w:t xml:space="preserve"> </w:t>
            </w:r>
            <w:r w:rsidRPr="00CA0CE4">
              <w:rPr>
                <w:rFonts w:ascii="Times New Roman" w:hAnsi="Times New Roman"/>
                <w:color w:val="000000"/>
                <w:sz w:val="24"/>
                <w:szCs w:val="24"/>
              </w:rPr>
              <w:t xml:space="preserve">increase </w:t>
            </w:r>
          </w:p>
          <w:p w14:paraId="0BFB2C7B" w14:textId="3FD5FDA9" w:rsidR="002E6BEC" w:rsidRPr="00CA0CE4" w:rsidRDefault="007D47F4" w:rsidP="00DA21DE">
            <w:pPr>
              <w:snapToGrid w:val="0"/>
              <w:ind w:left="252" w:hanging="252"/>
              <w:rPr>
                <w:rFonts w:ascii="Times New Roman" w:hAnsi="Times New Roman"/>
                <w:color w:val="000000"/>
                <w:sz w:val="24"/>
                <w:szCs w:val="24"/>
              </w:rPr>
            </w:pPr>
            <w:proofErr w:type="gramStart"/>
            <w:r w:rsidRPr="00CA0CE4">
              <w:rPr>
                <w:rFonts w:ascii="Times New Roman" w:hAnsi="Times New Roman"/>
                <w:color w:val="000000"/>
                <w:sz w:val="24"/>
                <w:szCs w:val="24"/>
              </w:rPr>
              <w:t>for</w:t>
            </w:r>
            <w:proofErr w:type="gramEnd"/>
            <w:r w:rsidRPr="00CA0CE4">
              <w:rPr>
                <w:rFonts w:ascii="Times New Roman" w:hAnsi="Times New Roman"/>
                <w:color w:val="000000"/>
                <w:sz w:val="24"/>
                <w:szCs w:val="24"/>
              </w:rPr>
              <w:t xml:space="preserve"> comparison.</w:t>
            </w:r>
          </w:p>
        </w:tc>
      </w:tr>
    </w:tbl>
    <w:p w14:paraId="42648271" w14:textId="77777777" w:rsidR="002E6BEC" w:rsidRPr="00CA0CE4" w:rsidRDefault="002E6BEC" w:rsidP="002E6BEC">
      <w:pPr>
        <w:rPr>
          <w:rFonts w:ascii="Times New Roman" w:hAnsi="Times New Roman"/>
          <w:sz w:val="24"/>
          <w:szCs w:val="24"/>
        </w:rPr>
      </w:pPr>
    </w:p>
    <w:p w14:paraId="24ED0DFB" w14:textId="77777777" w:rsidR="007B4C5E" w:rsidRDefault="007B4C5E">
      <w:pPr>
        <w:rPr>
          <w:rFonts w:ascii="Times New Roman" w:hAnsi="Times New Roman"/>
          <w:color w:val="000000"/>
          <w:sz w:val="24"/>
          <w:szCs w:val="24"/>
        </w:rPr>
      </w:pPr>
      <w:r>
        <w:rPr>
          <w:rFonts w:ascii="Times New Roman" w:hAnsi="Times New Roman"/>
          <w:color w:val="000000"/>
          <w:sz w:val="24"/>
          <w:szCs w:val="24"/>
        </w:rPr>
        <w:br w:type="page"/>
      </w:r>
    </w:p>
    <w:p w14:paraId="353E235C" w14:textId="35C3DB4D" w:rsidR="007B4C5E" w:rsidRPr="00CA0CE4" w:rsidRDefault="007B4C5E" w:rsidP="007B4C5E">
      <w:pPr>
        <w:pStyle w:val="11CaptionTable"/>
      </w:pPr>
      <w:r w:rsidRPr="00CA0CE4">
        <w:lastRenderedPageBreak/>
        <w:t xml:space="preserve">Table </w:t>
      </w:r>
      <w:r>
        <w:t>3</w:t>
      </w:r>
      <w:r w:rsidRPr="00CA0CE4">
        <w:t xml:space="preserve">. </w:t>
      </w:r>
      <w:r w:rsidR="00066F11">
        <w:t>Transitional</w:t>
      </w:r>
      <w:r w:rsidR="00F57F28">
        <w:t xml:space="preserve"> Spawning Potential Ratio (SPR) for each scenario.</w:t>
      </w:r>
    </w:p>
    <w:tbl>
      <w:tblPr>
        <w:tblW w:w="7236" w:type="dxa"/>
        <w:tblBorders>
          <w:top w:val="single" w:sz="8" w:space="0" w:color="000000"/>
          <w:bottom w:val="single" w:sz="8" w:space="0" w:color="000000"/>
        </w:tblBorders>
        <w:tblLayout w:type="fixed"/>
        <w:tblLook w:val="0000" w:firstRow="0" w:lastRow="0" w:firstColumn="0" w:lastColumn="0" w:noHBand="0" w:noVBand="0"/>
      </w:tblPr>
      <w:tblGrid>
        <w:gridCol w:w="2016"/>
        <w:gridCol w:w="3420"/>
        <w:gridCol w:w="1800"/>
      </w:tblGrid>
      <w:tr w:rsidR="007B4C5E" w:rsidRPr="00CA0CE4" w14:paraId="50FDC03C" w14:textId="77777777" w:rsidTr="002637C3">
        <w:trPr>
          <w:trHeight w:val="517"/>
        </w:trPr>
        <w:tc>
          <w:tcPr>
            <w:tcW w:w="2016" w:type="dxa"/>
            <w:tcBorders>
              <w:top w:val="single" w:sz="8" w:space="0" w:color="000000"/>
              <w:bottom w:val="single" w:sz="8" w:space="0" w:color="000000"/>
            </w:tcBorders>
            <w:vAlign w:val="center"/>
          </w:tcPr>
          <w:p w14:paraId="2BDF5DB6"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Scenario</w:t>
            </w:r>
          </w:p>
        </w:tc>
        <w:tc>
          <w:tcPr>
            <w:tcW w:w="3420" w:type="dxa"/>
            <w:tcBorders>
              <w:top w:val="single" w:sz="8" w:space="0" w:color="000000"/>
              <w:bottom w:val="single" w:sz="8" w:space="0" w:color="000000"/>
            </w:tcBorders>
            <w:vAlign w:val="center"/>
          </w:tcPr>
          <w:p w14:paraId="331AC810"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Manipulation</w:t>
            </w:r>
          </w:p>
        </w:tc>
        <w:tc>
          <w:tcPr>
            <w:tcW w:w="1800" w:type="dxa"/>
            <w:tcBorders>
              <w:top w:val="single" w:sz="8" w:space="0" w:color="000000"/>
              <w:bottom w:val="single" w:sz="8" w:space="0" w:color="000000"/>
            </w:tcBorders>
            <w:vAlign w:val="center"/>
          </w:tcPr>
          <w:p w14:paraId="2579E974"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Dynamic SPR</w:t>
            </w:r>
            <w:r w:rsidR="00FB0C53">
              <w:rPr>
                <w:rFonts w:ascii="Times New Roman" w:hAnsi="Times New Roman"/>
                <w:color w:val="000000"/>
                <w:sz w:val="24"/>
                <w:szCs w:val="24"/>
              </w:rPr>
              <w:t xml:space="preserve"> in 2023</w:t>
            </w:r>
          </w:p>
        </w:tc>
      </w:tr>
      <w:tr w:rsidR="008B338E" w:rsidRPr="00CA0CE4" w14:paraId="6301675F" w14:textId="77777777" w:rsidTr="002637C3">
        <w:trPr>
          <w:trHeight w:val="683"/>
        </w:trPr>
        <w:tc>
          <w:tcPr>
            <w:tcW w:w="2016" w:type="dxa"/>
            <w:tcBorders>
              <w:top w:val="single" w:sz="8" w:space="0" w:color="000000"/>
            </w:tcBorders>
          </w:tcPr>
          <w:p w14:paraId="779C8BE1" w14:textId="7B1D594F" w:rsidR="008B338E" w:rsidRDefault="008B338E" w:rsidP="002637C3">
            <w:pPr>
              <w:snapToGrid w:val="0"/>
              <w:rPr>
                <w:rFonts w:ascii="Times New Roman" w:hAnsi="Times New Roman"/>
                <w:i/>
                <w:color w:val="000000"/>
                <w:sz w:val="24"/>
                <w:szCs w:val="24"/>
              </w:rPr>
            </w:pPr>
            <w:r>
              <w:rPr>
                <w:rFonts w:ascii="Times New Roman" w:hAnsi="Times New Roman"/>
                <w:i/>
                <w:color w:val="000000"/>
                <w:sz w:val="24"/>
                <w:szCs w:val="24"/>
              </w:rPr>
              <w:t>1</w:t>
            </w:r>
          </w:p>
        </w:tc>
        <w:tc>
          <w:tcPr>
            <w:tcW w:w="3420" w:type="dxa"/>
            <w:tcBorders>
              <w:top w:val="single" w:sz="8" w:space="0" w:color="000000"/>
            </w:tcBorders>
          </w:tcPr>
          <w:p w14:paraId="4BAF2362" w14:textId="4DA5C5C5" w:rsidR="008B338E" w:rsidRDefault="008B338E" w:rsidP="002637C3">
            <w:pPr>
              <w:snapToGrid w:val="0"/>
              <w:rPr>
                <w:rFonts w:ascii="Times New Roman" w:hAnsi="Times New Roman"/>
                <w:color w:val="000000"/>
                <w:sz w:val="24"/>
                <w:szCs w:val="24"/>
              </w:rPr>
            </w:pPr>
            <w:r>
              <w:rPr>
                <w:rFonts w:ascii="Times New Roman" w:hAnsi="Times New Roman"/>
                <w:color w:val="000000"/>
                <w:sz w:val="24"/>
                <w:szCs w:val="24"/>
              </w:rPr>
              <w:t>None</w:t>
            </w:r>
          </w:p>
        </w:tc>
        <w:tc>
          <w:tcPr>
            <w:tcW w:w="1800" w:type="dxa"/>
            <w:tcBorders>
              <w:top w:val="single" w:sz="8" w:space="0" w:color="000000"/>
            </w:tcBorders>
          </w:tcPr>
          <w:p w14:paraId="18ED4F21" w14:textId="320DD4EF" w:rsidR="008B338E"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r w:rsidR="002637C3" w:rsidRPr="00CA0CE4" w14:paraId="7CA006CC" w14:textId="77777777" w:rsidTr="002637C3">
        <w:trPr>
          <w:trHeight w:val="683"/>
        </w:trPr>
        <w:tc>
          <w:tcPr>
            <w:tcW w:w="2016" w:type="dxa"/>
          </w:tcPr>
          <w:p w14:paraId="3F087D17" w14:textId="43E964A7" w:rsidR="002637C3" w:rsidRDefault="002637C3" w:rsidP="002637C3">
            <w:pPr>
              <w:snapToGrid w:val="0"/>
              <w:rPr>
                <w:rFonts w:ascii="Times New Roman" w:hAnsi="Times New Roman"/>
                <w:i/>
                <w:color w:val="000000"/>
                <w:sz w:val="24"/>
                <w:szCs w:val="24"/>
              </w:rPr>
            </w:pPr>
            <w:r>
              <w:rPr>
                <w:rFonts w:ascii="Times New Roman" w:hAnsi="Times New Roman"/>
                <w:i/>
                <w:color w:val="000000"/>
                <w:sz w:val="24"/>
                <w:szCs w:val="24"/>
              </w:rPr>
              <w:t>2</w:t>
            </w:r>
          </w:p>
        </w:tc>
        <w:tc>
          <w:tcPr>
            <w:tcW w:w="3420" w:type="dxa"/>
          </w:tcPr>
          <w:p w14:paraId="37D8F487"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0.5 N</w:t>
            </w:r>
            <w:r w:rsidRPr="007B4C5E">
              <w:rPr>
                <w:rFonts w:ascii="Times New Roman" w:hAnsi="Times New Roman"/>
                <w:color w:val="000000"/>
                <w:sz w:val="24"/>
                <w:szCs w:val="24"/>
                <w:vertAlign w:val="subscript"/>
              </w:rPr>
              <w:t>0</w:t>
            </w:r>
          </w:p>
          <w:p w14:paraId="1929AD6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0.75 N</w:t>
            </w:r>
            <w:r w:rsidRPr="007B4C5E">
              <w:rPr>
                <w:rFonts w:ascii="Times New Roman" w:hAnsi="Times New Roman"/>
                <w:color w:val="000000"/>
                <w:sz w:val="24"/>
                <w:szCs w:val="24"/>
                <w:vertAlign w:val="subscript"/>
              </w:rPr>
              <w:t>0</w:t>
            </w:r>
          </w:p>
          <w:p w14:paraId="6EEEBB8F"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0.95 N</w:t>
            </w:r>
            <w:r w:rsidRPr="007B4C5E">
              <w:rPr>
                <w:rFonts w:ascii="Times New Roman" w:hAnsi="Times New Roman"/>
                <w:color w:val="000000"/>
                <w:sz w:val="24"/>
                <w:szCs w:val="24"/>
                <w:vertAlign w:val="subscript"/>
              </w:rPr>
              <w:t>0</w:t>
            </w:r>
          </w:p>
          <w:p w14:paraId="579E470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0.90 N</w:t>
            </w:r>
            <w:r w:rsidRPr="007B4C5E">
              <w:rPr>
                <w:rFonts w:ascii="Times New Roman" w:hAnsi="Times New Roman"/>
                <w:color w:val="000000"/>
                <w:sz w:val="24"/>
                <w:szCs w:val="24"/>
                <w:vertAlign w:val="subscript"/>
              </w:rPr>
              <w:t>0</w:t>
            </w:r>
          </w:p>
          <w:p w14:paraId="43B3ABD4" w14:textId="77777777" w:rsidR="002637C3" w:rsidRDefault="002637C3" w:rsidP="002637C3">
            <w:pPr>
              <w:snapToGrid w:val="0"/>
              <w:rPr>
                <w:rFonts w:ascii="Times New Roman" w:hAnsi="Times New Roman"/>
                <w:color w:val="000000"/>
                <w:sz w:val="24"/>
                <w:szCs w:val="24"/>
              </w:rPr>
            </w:pPr>
          </w:p>
        </w:tc>
        <w:tc>
          <w:tcPr>
            <w:tcW w:w="1800" w:type="dxa"/>
          </w:tcPr>
          <w:p w14:paraId="1B27F36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B0AF3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233FEA04"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0165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1.00</w:t>
            </w:r>
          </w:p>
          <w:p w14:paraId="5ED3C100" w14:textId="77777777" w:rsidR="002637C3" w:rsidRDefault="002637C3" w:rsidP="002637C3">
            <w:pPr>
              <w:snapToGrid w:val="0"/>
              <w:rPr>
                <w:rFonts w:ascii="Times New Roman" w:hAnsi="Times New Roman"/>
                <w:color w:val="000000"/>
                <w:sz w:val="24"/>
                <w:szCs w:val="24"/>
              </w:rPr>
            </w:pPr>
          </w:p>
        </w:tc>
      </w:tr>
      <w:tr w:rsidR="002637C3" w:rsidRPr="00CA0CE4" w14:paraId="0906DA34" w14:textId="77777777" w:rsidTr="002637C3">
        <w:trPr>
          <w:trHeight w:val="683"/>
        </w:trPr>
        <w:tc>
          <w:tcPr>
            <w:tcW w:w="2016" w:type="dxa"/>
          </w:tcPr>
          <w:p w14:paraId="195DBE14" w14:textId="21BD5BD3"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3</w:t>
            </w:r>
          </w:p>
        </w:tc>
        <w:tc>
          <w:tcPr>
            <w:tcW w:w="3420" w:type="dxa"/>
          </w:tcPr>
          <w:p w14:paraId="2E7AEF5C"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0.01</w:t>
            </w:r>
          </w:p>
          <w:p w14:paraId="3D3D5A77"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0.5</w:t>
            </w:r>
          </w:p>
          <w:p w14:paraId="75C449FD"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1.0</w:t>
            </w:r>
          </w:p>
          <w:p w14:paraId="0657690C"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=0.070</w:t>
            </w:r>
          </w:p>
          <w:p w14:paraId="6265A7D5"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=0.085</w:t>
            </w:r>
          </w:p>
          <w:p w14:paraId="70E4723D" w14:textId="77777777" w:rsidR="002637C3" w:rsidRPr="00F57F28"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=0.105</w:t>
            </w:r>
          </w:p>
          <w:p w14:paraId="06FF8287"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=0.12</w:t>
            </w:r>
          </w:p>
          <w:p w14:paraId="133F2BF8" w14:textId="77777777" w:rsidR="002637C3" w:rsidRDefault="002637C3" w:rsidP="002637C3">
            <w:pPr>
              <w:snapToGrid w:val="0"/>
              <w:rPr>
                <w:rFonts w:ascii="Times New Roman" w:hAnsi="Times New Roman"/>
                <w:color w:val="000000"/>
                <w:sz w:val="24"/>
                <w:szCs w:val="24"/>
              </w:rPr>
            </w:pPr>
            <w:proofErr w:type="spellStart"/>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proofErr w:type="spellEnd"/>
            <w:r>
              <w:rPr>
                <w:rFonts w:ascii="Times New Roman" w:hAnsi="Times New Roman"/>
                <w:color w:val="000000"/>
                <w:sz w:val="24"/>
                <w:szCs w:val="24"/>
              </w:rPr>
              <w:t>=0.145</w:t>
            </w:r>
          </w:p>
          <w:p w14:paraId="3C51C39B" w14:textId="77777777" w:rsidR="002637C3" w:rsidRPr="002637C3" w:rsidRDefault="002637C3" w:rsidP="002C3972">
            <w:pPr>
              <w:snapToGrid w:val="0"/>
              <w:rPr>
                <w:rFonts w:ascii="Times New Roman" w:hAnsi="Times New Roman"/>
                <w:b/>
                <w:color w:val="000000"/>
                <w:sz w:val="24"/>
                <w:szCs w:val="24"/>
              </w:rPr>
            </w:pPr>
          </w:p>
        </w:tc>
        <w:tc>
          <w:tcPr>
            <w:tcW w:w="1800" w:type="dxa"/>
          </w:tcPr>
          <w:p w14:paraId="2D489356"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544913B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0.87</w:t>
            </w:r>
          </w:p>
          <w:p w14:paraId="1287677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0.27</w:t>
            </w:r>
          </w:p>
          <w:p w14:paraId="6F9A363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2.62</w:t>
            </w:r>
          </w:p>
          <w:p w14:paraId="0A1E0BD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1.45</w:t>
            </w:r>
          </w:p>
          <w:p w14:paraId="3DB7D08D"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0.68</w:t>
            </w:r>
          </w:p>
          <w:p w14:paraId="4FC88E9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0.39</w:t>
            </w:r>
          </w:p>
          <w:p w14:paraId="5C12D06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0.16</w:t>
            </w:r>
          </w:p>
          <w:p w14:paraId="27C9EFF2" w14:textId="77777777" w:rsidR="002637C3" w:rsidRDefault="002637C3" w:rsidP="002C3972">
            <w:pPr>
              <w:snapToGrid w:val="0"/>
              <w:rPr>
                <w:rFonts w:ascii="Times New Roman" w:hAnsi="Times New Roman"/>
                <w:color w:val="000000"/>
                <w:sz w:val="24"/>
                <w:szCs w:val="24"/>
              </w:rPr>
            </w:pPr>
          </w:p>
        </w:tc>
      </w:tr>
      <w:tr w:rsidR="002637C3" w:rsidRPr="00CA0CE4" w14:paraId="3BEFEBBD" w14:textId="77777777" w:rsidTr="002637C3">
        <w:trPr>
          <w:trHeight w:val="683"/>
        </w:trPr>
        <w:tc>
          <w:tcPr>
            <w:tcW w:w="2016" w:type="dxa"/>
          </w:tcPr>
          <w:p w14:paraId="6529BAD2" w14:textId="7CBB6F4B"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4</w:t>
            </w:r>
          </w:p>
        </w:tc>
        <w:tc>
          <w:tcPr>
            <w:tcW w:w="3420" w:type="dxa"/>
          </w:tcPr>
          <w:p w14:paraId="5FCABB6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2</w:t>
            </w:r>
            <w:r w:rsidRPr="00F57F28">
              <w:rPr>
                <w:rFonts w:ascii="Times New Roman" w:hAnsi="Times New Roman"/>
                <w:color w:val="000000"/>
                <w:sz w:val="24"/>
                <w:szCs w:val="24"/>
                <w:vertAlign w:val="superscript"/>
              </w:rPr>
              <w:t>nd</w:t>
            </w:r>
            <w:r>
              <w:rPr>
                <w:rFonts w:ascii="Times New Roman" w:hAnsi="Times New Roman"/>
                <w:color w:val="000000"/>
                <w:sz w:val="24"/>
                <w:szCs w:val="24"/>
              </w:rPr>
              <w:t xml:space="preserve"> year</w:t>
            </w:r>
          </w:p>
          <w:p w14:paraId="7F84E41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4</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282E451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5</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0CF107CC" w14:textId="77777777" w:rsidR="002637C3" w:rsidRDefault="002637C3" w:rsidP="002C3972">
            <w:pPr>
              <w:snapToGrid w:val="0"/>
              <w:rPr>
                <w:rFonts w:ascii="Times New Roman" w:hAnsi="Times New Roman"/>
                <w:color w:val="000000"/>
                <w:sz w:val="24"/>
                <w:szCs w:val="24"/>
              </w:rPr>
            </w:pPr>
          </w:p>
        </w:tc>
        <w:tc>
          <w:tcPr>
            <w:tcW w:w="1800" w:type="dxa"/>
          </w:tcPr>
          <w:p w14:paraId="02321AC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NA</w:t>
            </w:r>
          </w:p>
          <w:p w14:paraId="573A203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BF34C67"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5C4DA1B" w14:textId="77777777" w:rsidR="002637C3" w:rsidRDefault="002637C3" w:rsidP="002C3972">
            <w:pPr>
              <w:snapToGrid w:val="0"/>
              <w:rPr>
                <w:rFonts w:ascii="Times New Roman" w:hAnsi="Times New Roman"/>
                <w:color w:val="000000"/>
                <w:sz w:val="24"/>
                <w:szCs w:val="24"/>
              </w:rPr>
            </w:pPr>
          </w:p>
        </w:tc>
      </w:tr>
      <w:tr w:rsidR="002637C3" w:rsidRPr="00CA0CE4" w14:paraId="3BCE36BE" w14:textId="77777777" w:rsidTr="002637C3">
        <w:trPr>
          <w:trHeight w:val="683"/>
        </w:trPr>
        <w:tc>
          <w:tcPr>
            <w:tcW w:w="2016" w:type="dxa"/>
          </w:tcPr>
          <w:p w14:paraId="7235304B" w14:textId="7116D968"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5</w:t>
            </w:r>
          </w:p>
        </w:tc>
        <w:tc>
          <w:tcPr>
            <w:tcW w:w="3420" w:type="dxa"/>
          </w:tcPr>
          <w:p w14:paraId="1B25F25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5 years</w:t>
            </w:r>
          </w:p>
          <w:p w14:paraId="19CF365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5 years</w:t>
            </w:r>
          </w:p>
          <w:p w14:paraId="3D64AB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20 years</w:t>
            </w:r>
          </w:p>
          <w:p w14:paraId="5A021C4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20 years</w:t>
            </w:r>
          </w:p>
          <w:p w14:paraId="7D8AB205" w14:textId="77777777" w:rsidR="002637C3" w:rsidRDefault="002637C3" w:rsidP="002C3972">
            <w:pPr>
              <w:snapToGrid w:val="0"/>
              <w:rPr>
                <w:rFonts w:ascii="Times New Roman" w:hAnsi="Times New Roman"/>
                <w:color w:val="000000"/>
                <w:sz w:val="24"/>
                <w:szCs w:val="24"/>
              </w:rPr>
            </w:pPr>
          </w:p>
        </w:tc>
        <w:tc>
          <w:tcPr>
            <w:tcW w:w="1800" w:type="dxa"/>
          </w:tcPr>
          <w:p w14:paraId="4206E21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D1CDE1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77808EE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4CDC55A3" w14:textId="19F78532"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bl>
    <w:p w14:paraId="5E3ACBBF" w14:textId="2384A4FE" w:rsidR="00925087" w:rsidRDefault="00925087">
      <w:pPr>
        <w:rPr>
          <w:rFonts w:ascii="Times New Roman" w:hAnsi="Times New Roman"/>
          <w:sz w:val="24"/>
          <w:szCs w:val="24"/>
        </w:rPr>
      </w:pPr>
    </w:p>
    <w:p w14:paraId="545C414E" w14:textId="77777777" w:rsidR="00E82AE3" w:rsidRDefault="00E82AE3">
      <w:pPr>
        <w:rPr>
          <w:rFonts w:ascii="Times New Roman" w:hAnsi="Times New Roman"/>
          <w:sz w:val="24"/>
          <w:szCs w:val="24"/>
        </w:rPr>
      </w:pPr>
      <w:r>
        <w:rPr>
          <w:rFonts w:ascii="Times New Roman" w:hAnsi="Times New Roman"/>
          <w:sz w:val="24"/>
          <w:szCs w:val="24"/>
        </w:rPr>
        <w:br w:type="page"/>
      </w:r>
    </w:p>
    <w:p w14:paraId="10A73A07" w14:textId="3E14638F" w:rsidR="00F57F28" w:rsidRDefault="00F57F28">
      <w:pPr>
        <w:rPr>
          <w:rFonts w:ascii="Times New Roman" w:hAnsi="Times New Roman"/>
          <w:sz w:val="24"/>
          <w:szCs w:val="24"/>
        </w:rPr>
      </w:pPr>
      <w:r>
        <w:rPr>
          <w:rFonts w:ascii="Times New Roman" w:hAnsi="Times New Roman"/>
          <w:sz w:val="24"/>
          <w:szCs w:val="24"/>
        </w:rPr>
        <w:lastRenderedPageBreak/>
        <w:t>Figure legends</w:t>
      </w:r>
    </w:p>
    <w:p w14:paraId="7A69D7A3" w14:textId="77777777" w:rsidR="00F57F28" w:rsidRDefault="00F57F28">
      <w:pPr>
        <w:rPr>
          <w:rFonts w:ascii="Times New Roman" w:hAnsi="Times New Roman"/>
          <w:sz w:val="24"/>
          <w:szCs w:val="24"/>
        </w:rPr>
      </w:pPr>
    </w:p>
    <w:p w14:paraId="3FC9DA09" w14:textId="37E82B28" w:rsidR="00AA5087" w:rsidRDefault="002E6BEC">
      <w:pPr>
        <w:rPr>
          <w:rFonts w:ascii="Times New Roman" w:hAnsi="Times New Roman"/>
          <w:sz w:val="24"/>
          <w:szCs w:val="24"/>
        </w:rPr>
      </w:pPr>
      <w:r w:rsidRPr="00CA0CE4">
        <w:rPr>
          <w:rFonts w:ascii="Times New Roman" w:hAnsi="Times New Roman"/>
          <w:sz w:val="24"/>
          <w:szCs w:val="24"/>
        </w:rPr>
        <w:t>Fi</w:t>
      </w:r>
      <w:r w:rsidR="002C5831" w:rsidRPr="00CA0CE4">
        <w:rPr>
          <w:rFonts w:ascii="Times New Roman" w:hAnsi="Times New Roman"/>
          <w:sz w:val="24"/>
          <w:szCs w:val="24"/>
        </w:rPr>
        <w:t xml:space="preserve">gure </w:t>
      </w:r>
      <w:r w:rsidR="0086030F" w:rsidRPr="00CA0CE4">
        <w:rPr>
          <w:rFonts w:ascii="Times New Roman" w:hAnsi="Times New Roman"/>
          <w:sz w:val="24"/>
          <w:szCs w:val="24"/>
        </w:rPr>
        <w:t>1</w:t>
      </w:r>
      <w:r w:rsidR="003B7527" w:rsidRPr="00CA0CE4">
        <w:rPr>
          <w:rFonts w:ascii="Times New Roman" w:hAnsi="Times New Roman"/>
          <w:sz w:val="24"/>
          <w:szCs w:val="24"/>
        </w:rPr>
        <w:t xml:space="preserve">. </w:t>
      </w:r>
      <w:r w:rsidR="00C30FE9" w:rsidRPr="00CA0CE4">
        <w:rPr>
          <w:rFonts w:ascii="Times New Roman" w:hAnsi="Times New Roman"/>
          <w:sz w:val="24"/>
          <w:szCs w:val="24"/>
        </w:rPr>
        <w:t xml:space="preserve">Apalachicola </w:t>
      </w:r>
      <w:r w:rsidR="00303B4F">
        <w:rPr>
          <w:rFonts w:ascii="Times New Roman" w:hAnsi="Times New Roman"/>
          <w:sz w:val="24"/>
          <w:szCs w:val="24"/>
        </w:rPr>
        <w:t>Gulf Sturgeon</w:t>
      </w:r>
      <w:r w:rsidR="00F9320B" w:rsidRPr="00CA0CE4">
        <w:rPr>
          <w:rFonts w:ascii="Times New Roman" w:hAnsi="Times New Roman"/>
          <w:sz w:val="24"/>
          <w:szCs w:val="24"/>
        </w:rPr>
        <w:t xml:space="preserve"> population </w:t>
      </w:r>
      <w:r w:rsidR="00925087">
        <w:rPr>
          <w:rFonts w:ascii="Times New Roman" w:hAnsi="Times New Roman"/>
          <w:sz w:val="24"/>
          <w:szCs w:val="24"/>
        </w:rPr>
        <w:t>abundance (thousands of sturgeon;</w:t>
      </w:r>
      <w:r w:rsidR="00925087" w:rsidRPr="00CA0CE4">
        <w:rPr>
          <w:rFonts w:ascii="Times New Roman" w:hAnsi="Times New Roman"/>
          <w:sz w:val="24"/>
          <w:szCs w:val="24"/>
        </w:rPr>
        <w:t xml:space="preserve"> </w:t>
      </w:r>
      <w:r w:rsidR="003B7527" w:rsidRPr="00CA0CE4">
        <w:rPr>
          <w:rFonts w:ascii="Times New Roman" w:hAnsi="Times New Roman"/>
          <w:sz w:val="24"/>
          <w:szCs w:val="24"/>
        </w:rPr>
        <w:t>y-axis</w:t>
      </w:r>
      <w:r w:rsidR="00B577C7" w:rsidRPr="00CA0CE4">
        <w:rPr>
          <w:rFonts w:ascii="Times New Roman" w:hAnsi="Times New Roman"/>
          <w:sz w:val="24"/>
          <w:szCs w:val="24"/>
        </w:rPr>
        <w:t>) and</w:t>
      </w:r>
      <w:r w:rsidR="003B7527" w:rsidRPr="00CA0CE4">
        <w:rPr>
          <w:rFonts w:ascii="Times New Roman" w:hAnsi="Times New Roman"/>
          <w:sz w:val="24"/>
          <w:szCs w:val="24"/>
        </w:rPr>
        <w:t xml:space="preserve"> </w:t>
      </w:r>
      <w:r w:rsidR="00B577C7" w:rsidRPr="00CA0CE4">
        <w:rPr>
          <w:rFonts w:ascii="Times New Roman" w:hAnsi="Times New Roman"/>
          <w:sz w:val="24"/>
          <w:szCs w:val="24"/>
        </w:rPr>
        <w:t>y</w:t>
      </w:r>
      <w:r w:rsidR="00A850D2" w:rsidRPr="00CA0CE4">
        <w:rPr>
          <w:rFonts w:ascii="Times New Roman" w:hAnsi="Times New Roman"/>
          <w:sz w:val="24"/>
          <w:szCs w:val="24"/>
        </w:rPr>
        <w:t xml:space="preserve">ear </w:t>
      </w:r>
      <w:r w:rsidR="003B7527" w:rsidRPr="00CA0CE4">
        <w:rPr>
          <w:rFonts w:ascii="Times New Roman" w:hAnsi="Times New Roman"/>
          <w:sz w:val="24"/>
          <w:szCs w:val="24"/>
        </w:rPr>
        <w:t xml:space="preserve">of simulation </w:t>
      </w:r>
      <w:r w:rsidR="00B577C7" w:rsidRPr="00CA0CE4">
        <w:rPr>
          <w:rFonts w:ascii="Times New Roman" w:hAnsi="Times New Roman"/>
          <w:sz w:val="24"/>
          <w:szCs w:val="24"/>
        </w:rPr>
        <w:t>(</w:t>
      </w:r>
      <w:r w:rsidR="003B7527" w:rsidRPr="00CA0CE4">
        <w:rPr>
          <w:rFonts w:ascii="Times New Roman" w:hAnsi="Times New Roman"/>
          <w:sz w:val="24"/>
          <w:szCs w:val="24"/>
        </w:rPr>
        <w:t>x-axis</w:t>
      </w:r>
      <w:r w:rsidR="00B577C7" w:rsidRPr="00CA0CE4">
        <w:rPr>
          <w:rFonts w:ascii="Times New Roman" w:hAnsi="Times New Roman"/>
          <w:sz w:val="24"/>
          <w:szCs w:val="24"/>
        </w:rPr>
        <w:t>)</w:t>
      </w:r>
      <w:r w:rsidR="003B752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Fishery removals are included for the</w:t>
      </w:r>
      <w:r w:rsidR="00925087" w:rsidRPr="00CA0CE4">
        <w:rPr>
          <w:rFonts w:ascii="Times New Roman" w:hAnsi="Times New Roman"/>
          <w:sz w:val="24"/>
          <w:szCs w:val="24"/>
        </w:rPr>
        <w:t xml:space="preserve"> first 25 years to reduce population abundance to levels </w:t>
      </w:r>
      <w:r w:rsidR="00925087">
        <w:rPr>
          <w:rFonts w:ascii="Times New Roman" w:hAnsi="Times New Roman"/>
          <w:sz w:val="24"/>
          <w:szCs w:val="24"/>
        </w:rPr>
        <w:t>estimated at the end of commercial fishing (1984;</w:t>
      </w:r>
      <w:r w:rsidR="00925087" w:rsidRPr="00CA0CE4">
        <w:rPr>
          <w:rFonts w:ascii="Times New Roman" w:hAnsi="Times New Roman"/>
          <w:sz w:val="24"/>
          <w:szCs w:val="24"/>
        </w:rPr>
        <w:t xml:space="preserve"> vertical red dashed line</w:t>
      </w:r>
      <w:r w:rsidR="00925087">
        <w:rPr>
          <w:rFonts w:ascii="Times New Roman" w:hAnsi="Times New Roman"/>
          <w:sz w:val="24"/>
          <w:szCs w:val="24"/>
        </w:rPr>
        <w:t>)</w:t>
      </w:r>
      <w:r w:rsidR="0092508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 xml:space="preserve">Jim Woodruff </w:t>
      </w:r>
      <w:r w:rsidR="00571B58">
        <w:rPr>
          <w:rFonts w:ascii="Times New Roman" w:hAnsi="Times New Roman"/>
          <w:sz w:val="24"/>
          <w:szCs w:val="24"/>
        </w:rPr>
        <w:t xml:space="preserve">Lock and </w:t>
      </w:r>
      <w:r w:rsidR="00925087">
        <w:rPr>
          <w:rFonts w:ascii="Times New Roman" w:hAnsi="Times New Roman"/>
          <w:sz w:val="24"/>
          <w:szCs w:val="24"/>
        </w:rPr>
        <w:t xml:space="preserve">Dam construction (light blue vertical line) </w:t>
      </w:r>
      <w:proofErr w:type="gramStart"/>
      <w:r w:rsidR="00925087">
        <w:rPr>
          <w:rFonts w:ascii="Times New Roman" w:hAnsi="Times New Roman"/>
          <w:sz w:val="24"/>
          <w:szCs w:val="24"/>
        </w:rPr>
        <w:t>is shown</w:t>
      </w:r>
      <w:proofErr w:type="gramEnd"/>
      <w:r w:rsidR="00925087">
        <w:rPr>
          <w:rFonts w:ascii="Times New Roman" w:hAnsi="Times New Roman"/>
          <w:sz w:val="24"/>
          <w:szCs w:val="24"/>
        </w:rPr>
        <w:t xml:space="preserve"> as modeled carrying capacity of river is reduced after this time.</w:t>
      </w:r>
      <w:r w:rsidR="00AA5087">
        <w:rPr>
          <w:rFonts w:ascii="Times New Roman" w:hAnsi="Times New Roman"/>
          <w:sz w:val="24"/>
          <w:szCs w:val="24"/>
        </w:rPr>
        <w:t xml:space="preserve"> </w:t>
      </w:r>
      <w:r w:rsidR="002B069D">
        <w:rPr>
          <w:rFonts w:ascii="Times New Roman" w:hAnsi="Times New Roman"/>
          <w:sz w:val="24"/>
          <w:szCs w:val="24"/>
        </w:rPr>
        <w:t>Target recovery year of 2023 indicated by vertical green line.</w:t>
      </w:r>
      <w:r w:rsidR="00AA5087">
        <w:rPr>
          <w:rFonts w:ascii="Times New Roman" w:hAnsi="Times New Roman"/>
          <w:sz w:val="24"/>
          <w:szCs w:val="24"/>
        </w:rPr>
        <w:t xml:space="preserve"> </w:t>
      </w:r>
      <w:r w:rsidR="00B577C7" w:rsidRPr="00CA0CE4">
        <w:rPr>
          <w:rFonts w:ascii="Times New Roman" w:hAnsi="Times New Roman"/>
          <w:sz w:val="24"/>
          <w:szCs w:val="24"/>
        </w:rPr>
        <w:t xml:space="preserve">Years </w:t>
      </w:r>
      <w:r w:rsidR="00552DB5" w:rsidRPr="00CA0CE4">
        <w:rPr>
          <w:rFonts w:ascii="Times New Roman" w:hAnsi="Times New Roman"/>
          <w:sz w:val="24"/>
          <w:szCs w:val="24"/>
        </w:rPr>
        <w:t>1985</w:t>
      </w:r>
      <w:r w:rsidR="00B577C7" w:rsidRPr="00CA0CE4">
        <w:rPr>
          <w:rFonts w:ascii="Times New Roman" w:hAnsi="Times New Roman"/>
          <w:sz w:val="24"/>
          <w:szCs w:val="24"/>
        </w:rPr>
        <w:t>-</w:t>
      </w:r>
      <w:r w:rsidR="00552DB5" w:rsidRPr="00CA0CE4">
        <w:rPr>
          <w:rFonts w:ascii="Times New Roman" w:hAnsi="Times New Roman"/>
          <w:sz w:val="24"/>
          <w:szCs w:val="24"/>
        </w:rPr>
        <w:t>2084</w:t>
      </w:r>
      <w:r w:rsidR="00B577C7" w:rsidRPr="00CA0CE4">
        <w:rPr>
          <w:rFonts w:ascii="Times New Roman" w:hAnsi="Times New Roman"/>
          <w:sz w:val="24"/>
          <w:szCs w:val="24"/>
        </w:rPr>
        <w:t xml:space="preserve"> </w:t>
      </w:r>
      <w:r w:rsidR="00142E43" w:rsidRPr="00CA0CE4">
        <w:rPr>
          <w:rFonts w:ascii="Times New Roman" w:hAnsi="Times New Roman"/>
          <w:sz w:val="24"/>
          <w:szCs w:val="24"/>
        </w:rPr>
        <w:t xml:space="preserve">demonstrate population </w:t>
      </w:r>
      <w:r w:rsidR="00CA04DD" w:rsidRPr="00CA0CE4">
        <w:rPr>
          <w:rFonts w:ascii="Times New Roman" w:hAnsi="Times New Roman"/>
          <w:sz w:val="24"/>
          <w:szCs w:val="24"/>
        </w:rPr>
        <w:t xml:space="preserve">recovery following </w:t>
      </w:r>
      <w:r w:rsidR="002B069D">
        <w:rPr>
          <w:rFonts w:ascii="Times New Roman" w:hAnsi="Times New Roman"/>
          <w:sz w:val="24"/>
          <w:szCs w:val="24"/>
        </w:rPr>
        <w:t>S</w:t>
      </w:r>
      <w:r w:rsidR="00CA04DD" w:rsidRPr="00CA0CE4">
        <w:rPr>
          <w:rFonts w:ascii="Times New Roman" w:hAnsi="Times New Roman"/>
          <w:sz w:val="24"/>
          <w:szCs w:val="24"/>
        </w:rPr>
        <w:t>cenario 1 where the baseline simulation (</w:t>
      </w:r>
      <w:r w:rsidR="002B069D">
        <w:rPr>
          <w:rFonts w:ascii="Times New Roman" w:hAnsi="Times New Roman"/>
          <w:sz w:val="24"/>
          <w:szCs w:val="24"/>
        </w:rPr>
        <w:t>black line</w:t>
      </w:r>
      <w:r w:rsidR="00CA04DD" w:rsidRPr="00CA0CE4">
        <w:rPr>
          <w:rFonts w:ascii="Times New Roman" w:hAnsi="Times New Roman"/>
          <w:sz w:val="24"/>
          <w:szCs w:val="24"/>
        </w:rPr>
        <w:t xml:space="preserve">) represents population growth starting with the mean </w:t>
      </w:r>
      <w:r w:rsidR="00CA04DD" w:rsidRPr="00CA0CE4">
        <w:rPr>
          <w:rFonts w:ascii="Times New Roman" w:hAnsi="Times New Roman"/>
          <w:i/>
          <w:sz w:val="24"/>
          <w:szCs w:val="24"/>
        </w:rPr>
        <w:t>N</w:t>
      </w:r>
      <w:r w:rsidR="00CA04DD" w:rsidRPr="00CA0CE4">
        <w:rPr>
          <w:rFonts w:ascii="Times New Roman" w:hAnsi="Times New Roman"/>
          <w:i/>
          <w:sz w:val="24"/>
          <w:szCs w:val="24"/>
          <w:vertAlign w:val="subscript"/>
        </w:rPr>
        <w:t>0</w:t>
      </w:r>
      <w:r w:rsidR="00CA04DD" w:rsidRPr="00CA0CE4">
        <w:rPr>
          <w:rFonts w:ascii="Times New Roman" w:hAnsi="Times New Roman"/>
          <w:sz w:val="24"/>
          <w:szCs w:val="24"/>
        </w:rPr>
        <w:t xml:space="preserve"> abundance estimate</w:t>
      </w:r>
      <w:r w:rsidR="002B069D">
        <w:rPr>
          <w:rFonts w:ascii="Times New Roman" w:hAnsi="Times New Roman"/>
          <w:sz w:val="24"/>
          <w:szCs w:val="24"/>
        </w:rPr>
        <w:t xml:space="preserve"> and dashed bl</w:t>
      </w:r>
      <w:r w:rsidR="0078622E">
        <w:rPr>
          <w:rFonts w:ascii="Times New Roman" w:hAnsi="Times New Roman"/>
          <w:sz w:val="24"/>
          <w:szCs w:val="24"/>
        </w:rPr>
        <w:t>ue lines represent starting values at the upper and lower 95% confidence interval of that estimate.</w:t>
      </w:r>
      <w:r w:rsidR="00AA5087">
        <w:rPr>
          <w:rFonts w:ascii="Times New Roman" w:hAnsi="Times New Roman"/>
          <w:sz w:val="24"/>
          <w:szCs w:val="24"/>
        </w:rPr>
        <w:t xml:space="preserve"> </w:t>
      </w:r>
      <w:r w:rsidR="00607972" w:rsidRPr="00CA0CE4">
        <w:rPr>
          <w:rFonts w:ascii="Times New Roman" w:hAnsi="Times New Roman"/>
          <w:sz w:val="24"/>
          <w:szCs w:val="24"/>
        </w:rPr>
        <w:t>Brown</w:t>
      </w:r>
      <w:r w:rsidR="00CA04DD" w:rsidRPr="00CA0CE4">
        <w:rPr>
          <w:rFonts w:ascii="Times New Roman" w:hAnsi="Times New Roman"/>
          <w:sz w:val="24"/>
          <w:szCs w:val="24"/>
        </w:rPr>
        <w:t xml:space="preserve"> dashed line represents post-JWLD carrying capacity estimate</w:t>
      </w:r>
      <w:r w:rsidR="002B069D">
        <w:rPr>
          <w:rFonts w:ascii="Times New Roman" w:hAnsi="Times New Roman"/>
          <w:sz w:val="24"/>
          <w:szCs w:val="24"/>
        </w:rPr>
        <w:t xml:space="preserve"> (</w:t>
      </w:r>
      <w:r w:rsidR="002B069D" w:rsidRPr="00193975">
        <w:rPr>
          <w:rFonts w:ascii="Times New Roman" w:hAnsi="Times New Roman"/>
          <w:i/>
          <w:sz w:val="24"/>
          <w:szCs w:val="24"/>
        </w:rPr>
        <w:t>k</w:t>
      </w:r>
      <w:r w:rsidR="002B069D">
        <w:rPr>
          <w:rFonts w:ascii="Times New Roman" w:hAnsi="Times New Roman"/>
          <w:sz w:val="24"/>
          <w:szCs w:val="24"/>
        </w:rPr>
        <w:t>)</w:t>
      </w:r>
      <w:r w:rsidR="00CA04DD" w:rsidRPr="00CA0CE4">
        <w:rPr>
          <w:rFonts w:ascii="Times New Roman" w:hAnsi="Times New Roman"/>
          <w:sz w:val="24"/>
          <w:szCs w:val="24"/>
        </w:rPr>
        <w:t xml:space="preserve"> </w:t>
      </w:r>
      <w:r w:rsidR="00925087">
        <w:rPr>
          <w:rFonts w:ascii="Times New Roman" w:hAnsi="Times New Roman"/>
          <w:sz w:val="24"/>
          <w:szCs w:val="24"/>
        </w:rPr>
        <w:t xml:space="preserve">of 8,784 </w:t>
      </w:r>
      <w:r w:rsidR="00303B4F">
        <w:rPr>
          <w:rFonts w:ascii="Times New Roman" w:hAnsi="Times New Roman"/>
          <w:sz w:val="24"/>
          <w:szCs w:val="24"/>
        </w:rPr>
        <w:t>Gulf Sturgeon</w:t>
      </w:r>
      <w:r w:rsidR="00925087">
        <w:rPr>
          <w:rFonts w:ascii="Times New Roman" w:hAnsi="Times New Roman"/>
          <w:sz w:val="24"/>
          <w:szCs w:val="24"/>
        </w:rPr>
        <w:t xml:space="preserve"> for comparison based on carrying capacity esti</w:t>
      </w:r>
      <w:r w:rsidR="00233DCB">
        <w:rPr>
          <w:rFonts w:ascii="Times New Roman" w:hAnsi="Times New Roman"/>
          <w:sz w:val="24"/>
          <w:szCs w:val="24"/>
        </w:rPr>
        <w:t>mates from Ahrens and Pine (2014</w:t>
      </w:r>
      <w:r w:rsidR="00925087">
        <w:rPr>
          <w:rFonts w:ascii="Times New Roman" w:hAnsi="Times New Roman"/>
          <w:sz w:val="24"/>
          <w:szCs w:val="24"/>
        </w:rPr>
        <w:t>)</w:t>
      </w:r>
      <w:r w:rsidR="00CA04DD" w:rsidRPr="00CA0CE4">
        <w:rPr>
          <w:rFonts w:ascii="Times New Roman" w:hAnsi="Times New Roman"/>
          <w:sz w:val="24"/>
          <w:szCs w:val="24"/>
        </w:rPr>
        <w:t>.</w:t>
      </w:r>
      <w:r w:rsidR="002C55B9">
        <w:rPr>
          <w:rFonts w:ascii="Times New Roman" w:hAnsi="Times New Roman"/>
          <w:sz w:val="24"/>
          <w:szCs w:val="24"/>
        </w:rPr>
        <w:t xml:space="preserve"> Purple dots represent abundance estimates in 1985 (Wooley and </w:t>
      </w:r>
      <w:proofErr w:type="spellStart"/>
      <w:r w:rsidR="002C55B9">
        <w:rPr>
          <w:rFonts w:ascii="Times New Roman" w:hAnsi="Times New Roman"/>
          <w:sz w:val="24"/>
          <w:szCs w:val="24"/>
        </w:rPr>
        <w:t>Crateau</w:t>
      </w:r>
      <w:proofErr w:type="spellEnd"/>
      <w:r w:rsidR="002C55B9">
        <w:rPr>
          <w:rFonts w:ascii="Times New Roman" w:hAnsi="Times New Roman"/>
          <w:sz w:val="24"/>
          <w:szCs w:val="24"/>
        </w:rPr>
        <w:t xml:space="preserve"> 1985; confidence limits obscured) and 2009 (Ahrens and Pine 2014).</w:t>
      </w:r>
    </w:p>
    <w:p w14:paraId="7373EFFD" w14:textId="77777777" w:rsidR="001270E4" w:rsidRDefault="001270E4">
      <w:pPr>
        <w:rPr>
          <w:rFonts w:ascii="Times New Roman" w:hAnsi="Times New Roman"/>
          <w:sz w:val="24"/>
          <w:szCs w:val="24"/>
        </w:rPr>
      </w:pPr>
    </w:p>
    <w:p w14:paraId="2C5429AD" w14:textId="73452C85" w:rsidR="0078622E" w:rsidRPr="00CA0CE4" w:rsidRDefault="0078622E">
      <w:pPr>
        <w:rPr>
          <w:rFonts w:ascii="Times New Roman" w:hAnsi="Times New Roman"/>
          <w:color w:val="000000"/>
          <w:sz w:val="24"/>
          <w:szCs w:val="24"/>
        </w:rPr>
      </w:pPr>
    </w:p>
    <w:p w14:paraId="4B3CC039" w14:textId="3DDA1B6F" w:rsidR="00AA5087" w:rsidRDefault="00CA04DD" w:rsidP="00607972">
      <w:pPr>
        <w:pStyle w:val="10CaptionFigure"/>
        <w:tabs>
          <w:tab w:val="left" w:pos="900"/>
        </w:tabs>
        <w:ind w:left="0" w:firstLine="0"/>
      </w:pPr>
      <w:r w:rsidRPr="00CA0CE4">
        <w:t xml:space="preserve">Figure </w:t>
      </w:r>
      <w:r w:rsidR="00EB5952" w:rsidRPr="00CA0CE4">
        <w:t>2</w:t>
      </w:r>
      <w:r w:rsidRPr="00CA0CE4">
        <w:t xml:space="preserve">. Model scenario </w:t>
      </w:r>
      <w:r w:rsidR="00EB5952" w:rsidRPr="00CA0CE4">
        <w:t>2</w:t>
      </w:r>
      <w:r w:rsidRPr="00CA0CE4">
        <w:t xml:space="preserve">, Apalachicola </w:t>
      </w:r>
      <w:r w:rsidR="00303B4F">
        <w:t>Gulf Sturgeon</w:t>
      </w:r>
      <w:r w:rsidRPr="00CA0CE4">
        <w:t xml:space="preserve"> population size</w:t>
      </w:r>
      <w:r w:rsidR="00925087">
        <w:t xml:space="preserve"> (y-axis, thousands of sturgeon) and year (x-axis) with different starting values for the population (each color) demonstrating possible</w:t>
      </w:r>
      <w:r w:rsidR="000E7883" w:rsidRPr="00CA0CE4">
        <w:t xml:space="preserve"> levels </w:t>
      </w:r>
      <w:r w:rsidR="00925087">
        <w:t>of recovery to the current carrying capacity (</w:t>
      </w:r>
      <w:r w:rsidR="00925087" w:rsidRPr="00193975">
        <w:rPr>
          <w:i/>
        </w:rPr>
        <w:t>k</w:t>
      </w:r>
      <w:r w:rsidR="00C2170C">
        <w:t>, brown line</w:t>
      </w:r>
      <w:r w:rsidR="00925087">
        <w:t>)</w:t>
      </w:r>
      <w:r w:rsidR="00925087" w:rsidRPr="00CA0CE4">
        <w:t xml:space="preserve"> </w:t>
      </w:r>
      <w:r w:rsidR="00925087">
        <w:t xml:space="preserve">of 8,784 </w:t>
      </w:r>
      <w:r w:rsidR="00303B4F">
        <w:t>Gulf Sturgeon</w:t>
      </w:r>
      <w:r w:rsidR="00925087">
        <w:t xml:space="preserve"> </w:t>
      </w:r>
      <w:r w:rsidRPr="00CA0CE4">
        <w:t>by 2023.</w:t>
      </w:r>
      <w:r w:rsidR="00AA5087">
        <w:t xml:space="preserve"> </w:t>
      </w:r>
      <w:r w:rsidR="00D01B6F" w:rsidRPr="00CA0CE4">
        <w:t>Vertical</w:t>
      </w:r>
      <w:r w:rsidR="00D01B6F">
        <w:t xml:space="preserve"> dashed lines from left to right are Jim Woodruff Lock and Dam construction (reducing carrying capacity),</w:t>
      </w:r>
      <w:r w:rsidR="00D01B6F" w:rsidRPr="00CA0CE4">
        <w:t xml:space="preserve"> </w:t>
      </w:r>
      <w:r w:rsidR="00D01B6F">
        <w:t>the end of commercial fishing,</w:t>
      </w:r>
      <w:r w:rsidR="00D01B6F" w:rsidRPr="00CA0CE4">
        <w:t xml:space="preserve"> </w:t>
      </w:r>
      <w:r w:rsidR="00D01B6F">
        <w:t>and t</w:t>
      </w:r>
      <w:r w:rsidR="00D01B6F" w:rsidRPr="00CA0CE4">
        <w:t>he 2023 target recovery year from the GSRP.</w:t>
      </w:r>
    </w:p>
    <w:p w14:paraId="4DBB834E" w14:textId="54F9CE7F" w:rsidR="00AA5087" w:rsidRDefault="00CA04DD" w:rsidP="00C2170C">
      <w:pPr>
        <w:pStyle w:val="10CaptionFigure"/>
        <w:tabs>
          <w:tab w:val="left" w:pos="900"/>
        </w:tabs>
        <w:ind w:left="0" w:firstLine="0"/>
      </w:pPr>
      <w:r w:rsidRPr="00CA0CE4">
        <w:rPr>
          <w:color w:val="000000"/>
        </w:rPr>
        <w:t xml:space="preserve">Figure </w:t>
      </w:r>
      <w:r w:rsidR="00EB5952" w:rsidRPr="00CA0CE4">
        <w:rPr>
          <w:color w:val="000000"/>
        </w:rPr>
        <w:t>3</w:t>
      </w:r>
      <w:r w:rsidRPr="00CA0CE4">
        <w:rPr>
          <w:color w:val="000000"/>
        </w:rPr>
        <w:t xml:space="preserve">. </w:t>
      </w:r>
      <w:r w:rsidR="00BF3DA1" w:rsidRPr="00CA0CE4">
        <w:t>Model scenario 3, the effect of adding anthropomorphic mortality (</w:t>
      </w:r>
      <w:r w:rsidR="00C2170C">
        <w:rPr>
          <w:i/>
        </w:rPr>
        <w:t>U</w:t>
      </w:r>
      <w:r w:rsidR="00BF3DA1" w:rsidRPr="00CA0CE4">
        <w:t xml:space="preserve">, 3a) or changing natural mortality (M, 3b) </w:t>
      </w:r>
      <w:r w:rsidR="00BF3DA1" w:rsidRPr="00CA0CE4">
        <w:rPr>
          <w:color w:val="000000"/>
        </w:rPr>
        <w:t xml:space="preserve">on </w:t>
      </w:r>
      <w:r w:rsidR="00BF3DA1" w:rsidRPr="00CA0CE4">
        <w:t xml:space="preserve">Apalachicola </w:t>
      </w:r>
      <w:r w:rsidR="00303B4F">
        <w:t>Gulf Sturgeon</w:t>
      </w:r>
      <w:r w:rsidR="00BF3DA1" w:rsidRPr="00CA0CE4">
        <w:t xml:space="preserve"> population recovery</w:t>
      </w:r>
      <w:r w:rsidR="00027629" w:rsidRPr="00CA0CE4">
        <w:t xml:space="preserve"> beginning in 1985</w:t>
      </w:r>
      <w:r w:rsidR="00BF3DA1" w:rsidRPr="00CA0CE4">
        <w:t>.</w:t>
      </w:r>
      <w:r w:rsidR="00AA5087">
        <w:t xml:space="preserve"> </w:t>
      </w:r>
      <w:r w:rsidR="00193975">
        <w:t>Black</w:t>
      </w:r>
      <w:r w:rsidR="00BF3DA1" w:rsidRPr="00CA0CE4">
        <w:t xml:space="preserve"> line represents ba</w:t>
      </w:r>
      <w:r w:rsidR="00C2170C">
        <w:t>seline recovery trajectory,</w:t>
      </w:r>
      <w:r w:rsidR="00BF3DA1" w:rsidRPr="00CA0CE4">
        <w:t xml:space="preserve"> </w:t>
      </w:r>
      <w:r w:rsidR="00D01B6F">
        <w:t xml:space="preserve">brown line is </w:t>
      </w:r>
      <w:r w:rsidR="00C2170C">
        <w:t>current carrying capacity (</w:t>
      </w:r>
      <w:r w:rsidR="00C2170C" w:rsidRPr="00193975">
        <w:rPr>
          <w:i/>
        </w:rPr>
        <w:t>k</w:t>
      </w:r>
      <w:r w:rsidR="00C2170C">
        <w:t xml:space="preserve">, N=8,784 </w:t>
      </w:r>
      <w:r w:rsidR="00303B4F">
        <w:t>Gulf Sturgeon</w:t>
      </w:r>
      <w:r w:rsidR="00C2170C">
        <w:t xml:space="preserve">), </w:t>
      </w:r>
      <w:r w:rsidR="00D01B6F">
        <w:t>v</w:t>
      </w:r>
      <w:r w:rsidR="00D01B6F" w:rsidRPr="00CA0CE4">
        <w:t>ertical</w:t>
      </w:r>
      <w:r w:rsidR="00D01B6F">
        <w:t xml:space="preserve"> dashed lines from left to right are Jim Woodruff Lock and Dam construction (reducing carrying capacity),</w:t>
      </w:r>
      <w:r w:rsidR="00D01B6F" w:rsidRPr="00CA0CE4">
        <w:t xml:space="preserve"> </w:t>
      </w:r>
      <w:r w:rsidR="00D01B6F">
        <w:t>the end of commercial fishing,</w:t>
      </w:r>
      <w:r w:rsidR="00D01B6F" w:rsidRPr="00CA0CE4">
        <w:t xml:space="preserve"> </w:t>
      </w:r>
      <w:r w:rsidR="00D01B6F">
        <w:t>and t</w:t>
      </w:r>
      <w:r w:rsidR="00D01B6F" w:rsidRPr="00CA0CE4">
        <w:t>he 2023 target recovery year from the GSRP.</w:t>
      </w:r>
    </w:p>
    <w:p w14:paraId="4AC12029" w14:textId="04CB770C" w:rsidR="00AA5087" w:rsidRDefault="00027629" w:rsidP="00C2170C">
      <w:pPr>
        <w:pStyle w:val="10CaptionFigure"/>
        <w:tabs>
          <w:tab w:val="left" w:pos="900"/>
        </w:tabs>
        <w:ind w:left="0" w:firstLine="0"/>
      </w:pPr>
      <w:r w:rsidRPr="00CA0CE4">
        <w:rPr>
          <w:color w:val="000000"/>
        </w:rPr>
        <w:t>Figure 4. T</w:t>
      </w:r>
      <w:r w:rsidR="00CA04DD" w:rsidRPr="00CA0CE4">
        <w:rPr>
          <w:color w:val="000000"/>
        </w:rPr>
        <w:t>he effect of variable recruitment, in the form of boom/bust recruitment cycling</w:t>
      </w:r>
      <w:r w:rsidR="000E7883" w:rsidRPr="00CA0CE4">
        <w:rPr>
          <w:color w:val="000000"/>
        </w:rPr>
        <w:t xml:space="preserve"> </w:t>
      </w:r>
      <w:r w:rsidR="00CA04DD" w:rsidRPr="00CA0CE4">
        <w:rPr>
          <w:color w:val="000000"/>
        </w:rPr>
        <w:t xml:space="preserve">on </w:t>
      </w:r>
      <w:r w:rsidR="00CA04DD" w:rsidRPr="00CA0CE4">
        <w:t xml:space="preserve">Apalachicola </w:t>
      </w:r>
      <w:r w:rsidR="00303B4F">
        <w:t>Gulf Sturgeon</w:t>
      </w:r>
      <w:r w:rsidR="00CA04DD" w:rsidRPr="00CA0CE4">
        <w:t xml:space="preserve"> population recovery</w:t>
      </w:r>
      <w:r w:rsidRPr="00CA0CE4">
        <w:t xml:space="preserve"> (left panel, 4a) where boom years of 2x baseline recruitment occur in 1 of 2, 1 of 4, or 1 of 5 years</w:t>
      </w:r>
      <w:r w:rsidR="00CA04DD" w:rsidRPr="00CA0CE4">
        <w:rPr>
          <w:color w:val="000000"/>
        </w:rPr>
        <w:t>.</w:t>
      </w:r>
      <w:r w:rsidR="00AA5087">
        <w:rPr>
          <w:color w:val="000000"/>
        </w:rPr>
        <w:t xml:space="preserve"> </w:t>
      </w:r>
      <w:r w:rsidRPr="00CA0CE4">
        <w:rPr>
          <w:color w:val="000000"/>
        </w:rPr>
        <w:t xml:space="preserve">Scenario 4b (right panel) predicted </w:t>
      </w:r>
      <w:r w:rsidR="00303B4F">
        <w:rPr>
          <w:color w:val="000000"/>
        </w:rPr>
        <w:t>Gulf Sturgeon</w:t>
      </w:r>
      <w:r w:rsidRPr="00CA0CE4">
        <w:rPr>
          <w:color w:val="000000"/>
        </w:rPr>
        <w:t xml:space="preserve"> population recovery with a 25% increase in recruitment beginning in 1985 compared to baseline recruitment (</w:t>
      </w:r>
      <w:r w:rsidR="00193975">
        <w:rPr>
          <w:color w:val="000000"/>
        </w:rPr>
        <w:t>black</w:t>
      </w:r>
      <w:r w:rsidRPr="00CA0CE4">
        <w:rPr>
          <w:color w:val="000000"/>
        </w:rPr>
        <w:t xml:space="preserve"> line).</w:t>
      </w:r>
      <w:r w:rsidR="00AA5087">
        <w:rPr>
          <w:color w:val="000000"/>
        </w:rPr>
        <w:t xml:space="preserve"> </w:t>
      </w:r>
      <w:r w:rsidR="00C2170C">
        <w:t>Black</w:t>
      </w:r>
      <w:r w:rsidR="00C2170C" w:rsidRPr="00CA0CE4">
        <w:t xml:space="preserve"> line represents ba</w:t>
      </w:r>
      <w:r w:rsidR="00C2170C">
        <w:t>seline recovery trajectory,</w:t>
      </w:r>
      <w:r w:rsidR="00C2170C" w:rsidRPr="00CA0CE4">
        <w:t xml:space="preserve"> </w:t>
      </w:r>
      <w:r w:rsidR="00D01B6F">
        <w:t xml:space="preserve">brown line is </w:t>
      </w:r>
      <w:r w:rsidR="00C2170C">
        <w:t>current carrying capacity (</w:t>
      </w:r>
      <w:r w:rsidR="00C2170C" w:rsidRPr="00193975">
        <w:rPr>
          <w:i/>
        </w:rPr>
        <w:t>k</w:t>
      </w:r>
      <w:r w:rsidR="00C2170C">
        <w:t xml:space="preserve">, N=8,784 </w:t>
      </w:r>
      <w:r w:rsidR="00303B4F">
        <w:t>Gulf Sturgeon</w:t>
      </w:r>
      <w:r w:rsidR="00C2170C">
        <w:t xml:space="preserve">), </w:t>
      </w:r>
      <w:r w:rsidR="00D01B6F">
        <w:t>v</w:t>
      </w:r>
      <w:r w:rsidR="00D01B6F" w:rsidRPr="00CA0CE4">
        <w:t>ertical</w:t>
      </w:r>
      <w:r w:rsidR="00D01B6F">
        <w:t xml:space="preserve"> dashed lines from left to right are Jim Woodruff Lock and Dam construction (reducing carrying capacity),</w:t>
      </w:r>
      <w:r w:rsidR="00D01B6F" w:rsidRPr="00CA0CE4">
        <w:t xml:space="preserve"> </w:t>
      </w:r>
      <w:r w:rsidR="00D01B6F">
        <w:t>the end of commercial fishing,</w:t>
      </w:r>
      <w:r w:rsidR="00D01B6F" w:rsidRPr="00CA0CE4">
        <w:t xml:space="preserve"> </w:t>
      </w:r>
      <w:r w:rsidR="00D01B6F">
        <w:t>and t</w:t>
      </w:r>
      <w:r w:rsidR="00D01B6F" w:rsidRPr="00CA0CE4">
        <w:t>he 2023 target recovery year from the GSRP.</w:t>
      </w:r>
    </w:p>
    <w:p w14:paraId="685EAB78" w14:textId="4C67E866" w:rsidR="00AA5087" w:rsidRDefault="00CA04DD" w:rsidP="00C2170C">
      <w:pPr>
        <w:pStyle w:val="10CaptionFigure"/>
        <w:tabs>
          <w:tab w:val="left" w:pos="900"/>
        </w:tabs>
        <w:ind w:left="0" w:firstLine="0"/>
      </w:pPr>
      <w:r w:rsidRPr="00CA0CE4">
        <w:t xml:space="preserve">Figure </w:t>
      </w:r>
      <w:r w:rsidR="00EB5952" w:rsidRPr="00CA0CE4">
        <w:t>5</w:t>
      </w:r>
      <w:r w:rsidRPr="00CA0CE4">
        <w:t xml:space="preserve">. Model </w:t>
      </w:r>
      <w:r w:rsidR="00834FDA" w:rsidRPr="00CA0CE4">
        <w:t xml:space="preserve">Scenario </w:t>
      </w:r>
      <w:r w:rsidR="00803805" w:rsidRPr="00CA0CE4">
        <w:t xml:space="preserve">5a estimated </w:t>
      </w:r>
      <w:r w:rsidR="00303B4F">
        <w:t>Gulf Sturgeon</w:t>
      </w:r>
      <w:r w:rsidR="00803805" w:rsidRPr="00CA0CE4">
        <w:t xml:space="preserve"> population recovery through stock </w:t>
      </w:r>
      <w:r w:rsidR="0009244E">
        <w:t>enhancement</w:t>
      </w:r>
      <w:r w:rsidR="00803805" w:rsidRPr="00CA0CE4">
        <w:t xml:space="preserve"> where stocking occurs at different rates (500 or 2500) per year for either a 5 year (left panel, 5a) or 20 year (right panel, 5b) period beginning in 1985 </w:t>
      </w:r>
      <w:r w:rsidR="00803805" w:rsidRPr="00CA0CE4">
        <w:rPr>
          <w:color w:val="000000"/>
        </w:rPr>
        <w:t>compared to baseline recruitment (</w:t>
      </w:r>
      <w:r w:rsidR="00193975">
        <w:rPr>
          <w:color w:val="000000"/>
        </w:rPr>
        <w:t>black</w:t>
      </w:r>
      <w:r w:rsidR="00803805" w:rsidRPr="00CA0CE4">
        <w:rPr>
          <w:color w:val="000000"/>
        </w:rPr>
        <w:t xml:space="preserve"> line)</w:t>
      </w:r>
      <w:r w:rsidR="00803805" w:rsidRPr="00CA0CE4">
        <w:t>.</w:t>
      </w:r>
      <w:r w:rsidR="00AA5087">
        <w:t xml:space="preserve"> </w:t>
      </w:r>
      <w:r w:rsidR="00803805" w:rsidRPr="00CA0CE4">
        <w:t>For comparison, the predicted response to a 25% increase in spawning is also included (from Scenario 4b)</w:t>
      </w:r>
      <w:r w:rsidRPr="00CA0CE4">
        <w:t>.</w:t>
      </w:r>
      <w:r w:rsidR="00AA5087">
        <w:t xml:space="preserve"> </w:t>
      </w:r>
      <w:r w:rsidR="00C2170C">
        <w:t>Black</w:t>
      </w:r>
      <w:r w:rsidR="00C2170C" w:rsidRPr="00CA0CE4">
        <w:t xml:space="preserve"> line represents ba</w:t>
      </w:r>
      <w:r w:rsidR="00C2170C">
        <w:t>seline recovery trajectory,</w:t>
      </w:r>
      <w:r w:rsidR="00D01B6F">
        <w:t xml:space="preserve"> brown line is</w:t>
      </w:r>
      <w:r w:rsidR="00C2170C" w:rsidRPr="00CA0CE4">
        <w:t xml:space="preserve"> </w:t>
      </w:r>
      <w:r w:rsidR="00C2170C">
        <w:t>current carrying capacity (</w:t>
      </w:r>
      <w:r w:rsidR="00C2170C" w:rsidRPr="00193975">
        <w:rPr>
          <w:i/>
        </w:rPr>
        <w:t>k</w:t>
      </w:r>
      <w:r w:rsidR="00C2170C">
        <w:t xml:space="preserve">, N=8,784 </w:t>
      </w:r>
      <w:r w:rsidR="00303B4F">
        <w:t>Gulf Sturgeon</w:t>
      </w:r>
      <w:r w:rsidR="00C2170C">
        <w:t xml:space="preserve">), </w:t>
      </w:r>
      <w:r w:rsidR="00D01B6F">
        <w:t>v</w:t>
      </w:r>
      <w:r w:rsidR="00D01B6F" w:rsidRPr="00CA0CE4">
        <w:t>ertical</w:t>
      </w:r>
      <w:r w:rsidR="00D01B6F">
        <w:t xml:space="preserve"> dashed lines from left to right are Jim Woodruff Lock and Dam construction (reducing carrying capacity),</w:t>
      </w:r>
      <w:r w:rsidR="00D01B6F" w:rsidRPr="00CA0CE4">
        <w:t xml:space="preserve"> </w:t>
      </w:r>
      <w:r w:rsidR="00D01B6F">
        <w:t>the end of commercial fishing,</w:t>
      </w:r>
      <w:r w:rsidR="00D01B6F" w:rsidRPr="00CA0CE4">
        <w:t xml:space="preserve"> </w:t>
      </w:r>
      <w:r w:rsidR="00D01B6F">
        <w:t>and t</w:t>
      </w:r>
      <w:r w:rsidR="00D01B6F" w:rsidRPr="00CA0CE4">
        <w:t>he 2023 target recovery year from the GSRP.</w:t>
      </w:r>
    </w:p>
    <w:p w14:paraId="70D5248F" w14:textId="4C7BC9AA" w:rsidR="00A52173" w:rsidRPr="00CA0CE4" w:rsidRDefault="00CA04DD" w:rsidP="00B552A4">
      <w:pPr>
        <w:pStyle w:val="10CaptionFigure"/>
        <w:tabs>
          <w:tab w:val="left" w:pos="900"/>
        </w:tabs>
        <w:ind w:left="0" w:firstLine="0"/>
      </w:pPr>
      <w:r w:rsidRPr="00CA0CE4">
        <w:lastRenderedPageBreak/>
        <w:t xml:space="preserve">Figure </w:t>
      </w:r>
      <w:r w:rsidR="007E5F3F" w:rsidRPr="00CA0CE4">
        <w:t>6</w:t>
      </w:r>
      <w:r w:rsidRPr="00CA0CE4">
        <w:t>.</w:t>
      </w:r>
      <w:r w:rsidR="00AA5087">
        <w:t xml:space="preserve"> </w:t>
      </w:r>
      <w:r w:rsidRPr="00CA0CE4">
        <w:t xml:space="preserve">Surface plot representing theoretical </w:t>
      </w:r>
      <w:r w:rsidR="00303B4F">
        <w:t>Gulf Sturgeon</w:t>
      </w:r>
      <w:r w:rsidRPr="00CA0CE4">
        <w:t xml:space="preserve"> population subjected to harvest</w:t>
      </w:r>
      <w:r w:rsidR="003C0E7A">
        <w:t xml:space="preserve"> and then allowed to recovery as predicted by our age-structured model</w:t>
      </w:r>
      <w:r w:rsidRPr="00CA0CE4">
        <w:t>.</w:t>
      </w:r>
      <w:r w:rsidR="00AA5087">
        <w:t xml:space="preserve"> </w:t>
      </w:r>
      <w:r w:rsidRPr="00CA0CE4">
        <w:t>Year of simulation on x-axis, age-class on y-axis.</w:t>
      </w:r>
      <w:r w:rsidR="00AA5087">
        <w:t xml:space="preserve"> </w:t>
      </w:r>
      <w:r w:rsidRPr="00CA0CE4">
        <w:t>Each cell represents an age class in a given year with the color representing numbers of individuals in that age class.</w:t>
      </w:r>
      <w:r w:rsidR="00AA5087">
        <w:t xml:space="preserve"> </w:t>
      </w:r>
      <w:r w:rsidRPr="00CA0CE4">
        <w:t xml:space="preserve"> </w:t>
      </w:r>
      <w:r w:rsidR="00C2170C">
        <w:t xml:space="preserve">Simulated </w:t>
      </w:r>
      <w:r w:rsidR="00303B4F">
        <w:t>Gulf Sturgeon</w:t>
      </w:r>
      <w:r w:rsidR="00C2170C">
        <w:t xml:space="preserve"> p</w:t>
      </w:r>
      <w:r w:rsidRPr="00CA0CE4">
        <w:t xml:space="preserve">opulation </w:t>
      </w:r>
      <w:proofErr w:type="gramStart"/>
      <w:r w:rsidRPr="00CA0CE4">
        <w:t>was harvested for the first 25 years, and then allowed to recover</w:t>
      </w:r>
      <w:proofErr w:type="gramEnd"/>
      <w:r w:rsidRPr="00CA0CE4">
        <w:t>.</w:t>
      </w:r>
      <w:r w:rsidR="00AA5087">
        <w:t xml:space="preserve"> </w:t>
      </w:r>
      <w:r w:rsidR="00DA15C0">
        <w:t>Black v</w:t>
      </w:r>
      <w:r w:rsidR="00DA15C0" w:rsidRPr="00CA0CE4">
        <w:t>ertical</w:t>
      </w:r>
      <w:r w:rsidR="00DA15C0">
        <w:t xml:space="preserve"> </w:t>
      </w:r>
      <w:r w:rsidR="00C2170C">
        <w:t>dashed line</w:t>
      </w:r>
      <w:r w:rsidR="00DA15C0">
        <w:t>s at 1948, 1984</w:t>
      </w:r>
      <w:r w:rsidR="00D01B6F">
        <w:t>,</w:t>
      </w:r>
      <w:r w:rsidR="00DA15C0">
        <w:t xml:space="preserve"> and 2023 represent the </w:t>
      </w:r>
      <w:r w:rsidR="00C2170C">
        <w:t xml:space="preserve">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the year commercial fishing ended</w:t>
      </w:r>
      <w:r w:rsidR="00C2170C">
        <w:t>,</w:t>
      </w:r>
      <w:r w:rsidR="00C2170C" w:rsidRPr="00CA0CE4">
        <w:t xml:space="preserve"> and the 2023 target recovery year from the GSRP</w:t>
      </w:r>
      <w:r w:rsidR="00DA15C0">
        <w:t>, respectively</w:t>
      </w:r>
      <w:r w:rsidR="00C2170C" w:rsidRPr="00CA0CE4">
        <w:t>.</w:t>
      </w:r>
    </w:p>
    <w:p w14:paraId="3BE86DB2" w14:textId="77777777" w:rsidR="00BB27EF" w:rsidRPr="00CA0CE4" w:rsidRDefault="00BB27EF" w:rsidP="00BB27EF">
      <w:pPr>
        <w:rPr>
          <w:rFonts w:ascii="Times New Roman" w:hAnsi="Times New Roman"/>
          <w:sz w:val="24"/>
          <w:szCs w:val="24"/>
        </w:rPr>
      </w:pPr>
      <w:r w:rsidRPr="00CA0CE4">
        <w:rPr>
          <w:sz w:val="24"/>
          <w:szCs w:val="24"/>
        </w:rPr>
        <w:br w:type="page"/>
      </w:r>
      <w:r w:rsidRPr="00CA0CE4">
        <w:rPr>
          <w:rFonts w:ascii="Times New Roman" w:hAnsi="Times New Roman"/>
          <w:sz w:val="24"/>
          <w:szCs w:val="24"/>
        </w:rPr>
        <w:lastRenderedPageBreak/>
        <w:t>Appendix</w:t>
      </w:r>
    </w:p>
    <w:p w14:paraId="5EC5274B" w14:textId="77777777" w:rsidR="00BB27EF" w:rsidRPr="00CA0CE4" w:rsidRDefault="00BB27EF" w:rsidP="00BB27EF">
      <w:pPr>
        <w:spacing w:line="480" w:lineRule="auto"/>
        <w:rPr>
          <w:rFonts w:ascii="Times New Roman" w:hAnsi="Times New Roman"/>
          <w:i/>
          <w:color w:val="000000"/>
          <w:sz w:val="24"/>
          <w:szCs w:val="24"/>
        </w:rPr>
      </w:pPr>
    </w:p>
    <w:p w14:paraId="4C815C16" w14:textId="77777777" w:rsidR="00BB27EF" w:rsidRPr="00CA0CE4" w:rsidRDefault="00BB27EF" w:rsidP="00BB27EF">
      <w:pPr>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Sensitivity</w:t>
      </w:r>
    </w:p>
    <w:p w14:paraId="19B68ACA" w14:textId="5C6A0236" w:rsidR="003B7527" w:rsidRPr="0013415F" w:rsidRDefault="00BB27EF" w:rsidP="00BB27EF">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assessed model results to a range of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(Figure A.1).</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Higher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values allowed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to recover much faster than under the baseline simulations with lower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values.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proofErr w:type="spellStart"/>
      <w:r w:rsidRPr="00CA0CE4">
        <w:rPr>
          <w:rFonts w:ascii="Times New Roman" w:hAnsi="Times New Roman"/>
          <w:i/>
          <w:color w:val="000000"/>
          <w:sz w:val="24"/>
          <w:szCs w:val="24"/>
        </w:rPr>
        <w:t>recK</w:t>
      </w:r>
      <w:proofErr w:type="spellEnd"/>
      <w:r w:rsidRPr="00CA0CE4">
        <w:rPr>
          <w:rFonts w:ascii="Times New Roman" w:hAnsi="Times New Roman"/>
          <w:color w:val="000000"/>
          <w:sz w:val="24"/>
          <w:szCs w:val="24"/>
        </w:rPr>
        <w:t xml:space="preserve"> value used of </w:t>
      </w:r>
      <w:proofErr w:type="gramStart"/>
      <w:r w:rsidRPr="0013415F">
        <w:rPr>
          <w:rFonts w:ascii="Times New Roman" w:hAnsi="Times New Roman"/>
          <w:color w:val="000000"/>
          <w:sz w:val="24"/>
          <w:szCs w:val="24"/>
        </w:rPr>
        <w:t>5</w:t>
      </w:r>
      <w:proofErr w:type="gramEnd"/>
      <w:r w:rsidRPr="0013415F">
        <w:rPr>
          <w:rFonts w:ascii="Times New Roman" w:hAnsi="Times New Roman"/>
          <w:color w:val="000000"/>
          <w:sz w:val="24"/>
          <w:szCs w:val="24"/>
        </w:rPr>
        <w:t xml:space="preserve"> seems to reflect general recovery patterns observed for </w:t>
      </w:r>
      <w:r w:rsidR="00303B4F">
        <w:rPr>
          <w:rFonts w:ascii="Times New Roman" w:hAnsi="Times New Roman"/>
          <w:color w:val="000000"/>
          <w:sz w:val="24"/>
          <w:szCs w:val="24"/>
        </w:rPr>
        <w:t>Gulf Sturgeon</w:t>
      </w:r>
      <w:r w:rsidRPr="0013415F">
        <w:rPr>
          <w:rFonts w:ascii="Times New Roman" w:hAnsi="Times New Roman"/>
          <w:color w:val="000000"/>
          <w:sz w:val="24"/>
          <w:szCs w:val="24"/>
        </w:rPr>
        <w:t xml:space="preserve"> and is likely realistic.</w:t>
      </w:r>
    </w:p>
    <w:p w14:paraId="0AF73636" w14:textId="23B20651" w:rsidR="007E5F3F" w:rsidRPr="0013415F" w:rsidRDefault="007E5F3F" w:rsidP="0013415F">
      <w:pPr>
        <w:rPr>
          <w:rFonts w:ascii="Times New Roman" w:hAnsi="Times New Roman"/>
          <w:sz w:val="24"/>
          <w:szCs w:val="24"/>
        </w:rPr>
      </w:pPr>
      <w:r w:rsidRPr="0013415F">
        <w:rPr>
          <w:rFonts w:ascii="Times New Roman" w:hAnsi="Times New Roman"/>
          <w:sz w:val="24"/>
          <w:szCs w:val="24"/>
        </w:rPr>
        <w:t>Figure A1. An evaluation of model sensitivity to a range of recruitment compensation values (</w:t>
      </w:r>
      <w:proofErr w:type="spellStart"/>
      <w:r w:rsidRPr="0013415F">
        <w:rPr>
          <w:rFonts w:ascii="Times New Roman" w:hAnsi="Times New Roman"/>
          <w:i/>
          <w:sz w:val="24"/>
          <w:szCs w:val="24"/>
        </w:rPr>
        <w:t>recK</w:t>
      </w:r>
      <w:proofErr w:type="spellEnd"/>
      <w:r w:rsidRPr="00D01B6F">
        <w:rPr>
          <w:rFonts w:ascii="Times New Roman" w:hAnsi="Times New Roman"/>
          <w:sz w:val="24"/>
          <w:szCs w:val="24"/>
        </w:rPr>
        <w:t>) compared to baseline predictions (</w:t>
      </w:r>
      <w:r w:rsidR="00193975" w:rsidRPr="00D01B6F">
        <w:rPr>
          <w:rFonts w:ascii="Times New Roman" w:hAnsi="Times New Roman"/>
          <w:sz w:val="24"/>
          <w:szCs w:val="24"/>
        </w:rPr>
        <w:t>black line</w:t>
      </w:r>
      <w:r w:rsidRPr="00D01B6F">
        <w:rPr>
          <w:rFonts w:ascii="Times New Roman" w:hAnsi="Times New Roman"/>
          <w:sz w:val="24"/>
          <w:szCs w:val="24"/>
        </w:rPr>
        <w:t xml:space="preserve">) which used a </w:t>
      </w:r>
      <w:proofErr w:type="spellStart"/>
      <w:r w:rsidRPr="00106918">
        <w:rPr>
          <w:rFonts w:ascii="Times New Roman" w:hAnsi="Times New Roman"/>
          <w:i/>
          <w:sz w:val="24"/>
          <w:szCs w:val="24"/>
        </w:rPr>
        <w:t>r</w:t>
      </w:r>
      <w:r w:rsidRPr="00377B8E">
        <w:rPr>
          <w:rFonts w:ascii="Times New Roman" w:hAnsi="Times New Roman"/>
          <w:i/>
          <w:sz w:val="24"/>
          <w:szCs w:val="24"/>
        </w:rPr>
        <w:t>ecK</w:t>
      </w:r>
      <w:proofErr w:type="spellEnd"/>
      <w:r w:rsidRPr="00D01B6F">
        <w:rPr>
          <w:rFonts w:ascii="Times New Roman" w:hAnsi="Times New Roman"/>
          <w:sz w:val="24"/>
          <w:szCs w:val="24"/>
        </w:rPr>
        <w:t xml:space="preserve"> value =</w:t>
      </w:r>
      <w:proofErr w:type="gramStart"/>
      <w:r w:rsidRPr="00D01B6F">
        <w:rPr>
          <w:rFonts w:ascii="Times New Roman" w:hAnsi="Times New Roman"/>
          <w:sz w:val="24"/>
          <w:szCs w:val="24"/>
        </w:rPr>
        <w:t>5</w:t>
      </w:r>
      <w:proofErr w:type="gramEnd"/>
      <w:r w:rsidRPr="00D01B6F">
        <w:rPr>
          <w:rFonts w:ascii="Times New Roman" w:hAnsi="Times New Roman"/>
          <w:sz w:val="24"/>
          <w:szCs w:val="24"/>
        </w:rPr>
        <w:t xml:space="preserve">. </w:t>
      </w:r>
      <w:r w:rsidR="0013415F" w:rsidRPr="00D01B6F">
        <w:rPr>
          <w:rFonts w:ascii="Times New Roman" w:hAnsi="Times New Roman"/>
          <w:sz w:val="24"/>
          <w:szCs w:val="24"/>
        </w:rPr>
        <w:t xml:space="preserve">Black line represents baseline recovery trajectory, </w:t>
      </w:r>
      <w:r w:rsidR="00D01B6F" w:rsidRPr="00D01B6F">
        <w:rPr>
          <w:rFonts w:ascii="Times New Roman" w:hAnsi="Times New Roman"/>
          <w:sz w:val="24"/>
          <w:szCs w:val="24"/>
        </w:rPr>
        <w:t xml:space="preserve">brown line is </w:t>
      </w:r>
      <w:r w:rsidR="0013415F" w:rsidRPr="00D01B6F">
        <w:rPr>
          <w:rFonts w:ascii="Times New Roman" w:hAnsi="Times New Roman"/>
          <w:sz w:val="24"/>
          <w:szCs w:val="24"/>
        </w:rPr>
        <w:t>current carrying capacity (</w:t>
      </w:r>
      <w:r w:rsidR="0013415F" w:rsidRPr="00D01B6F">
        <w:rPr>
          <w:rFonts w:ascii="Times New Roman" w:hAnsi="Times New Roman"/>
          <w:i/>
          <w:sz w:val="24"/>
          <w:szCs w:val="24"/>
        </w:rPr>
        <w:t>k</w:t>
      </w:r>
      <w:r w:rsidR="0013415F" w:rsidRPr="00D01B6F">
        <w:rPr>
          <w:rFonts w:ascii="Times New Roman" w:hAnsi="Times New Roman"/>
          <w:sz w:val="24"/>
          <w:szCs w:val="24"/>
        </w:rPr>
        <w:t xml:space="preserve">, N=8,784 </w:t>
      </w:r>
      <w:r w:rsidR="00303B4F" w:rsidRPr="00D01B6F">
        <w:rPr>
          <w:rFonts w:ascii="Times New Roman" w:hAnsi="Times New Roman"/>
          <w:sz w:val="24"/>
          <w:szCs w:val="24"/>
        </w:rPr>
        <w:t>Gulf Sturgeon</w:t>
      </w:r>
      <w:r w:rsidR="0013415F" w:rsidRPr="00D01B6F">
        <w:rPr>
          <w:rFonts w:ascii="Times New Roman" w:hAnsi="Times New Roman"/>
          <w:sz w:val="24"/>
          <w:szCs w:val="24"/>
        </w:rPr>
        <w:t xml:space="preserve">), </w:t>
      </w:r>
      <w:r w:rsidR="00D01B6F">
        <w:rPr>
          <w:rFonts w:ascii="Times New Roman" w:hAnsi="Times New Roman"/>
          <w:sz w:val="24"/>
          <w:szCs w:val="24"/>
        </w:rPr>
        <w:t>v</w:t>
      </w:r>
      <w:r w:rsidR="00D01B6F" w:rsidRPr="0020746C">
        <w:rPr>
          <w:rFonts w:ascii="Times New Roman" w:hAnsi="Times New Roman"/>
          <w:sz w:val="24"/>
          <w:szCs w:val="24"/>
        </w:rPr>
        <w:t>ertical dashed lines from left to right are Jim Woodruff Lock and Dam construction (reducing carrying capacity), the end of commercial fishing, and the 2023 target recovery year from the GSRP</w:t>
      </w:r>
      <w:r w:rsidR="00D01B6F" w:rsidRPr="00CA0CE4">
        <w:t>.</w:t>
      </w:r>
    </w:p>
    <w:sectPr w:rsidR="007E5F3F" w:rsidRPr="0013415F" w:rsidSect="00824D56">
      <w:footerReference w:type="default" r:id="rId9"/>
      <w:footnotePr>
        <w:pos w:val="beneathText"/>
      </w:footnotePr>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5424F9" w16cid:durableId="2107542C"/>
  <w16cid:commentId w16cid:paraId="312455A0" w16cid:durableId="21075605"/>
  <w16cid:commentId w16cid:paraId="5B9F5A20" w16cid:durableId="21075B4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D5E1C" w14:textId="77777777" w:rsidR="00F621DB" w:rsidRDefault="00F621DB" w:rsidP="0086030F">
      <w:r>
        <w:separator/>
      </w:r>
    </w:p>
  </w:endnote>
  <w:endnote w:type="continuationSeparator" w:id="0">
    <w:p w14:paraId="216439E3" w14:textId="77777777" w:rsidR="00F621DB" w:rsidRDefault="00F621DB" w:rsidP="0086030F">
      <w:r>
        <w:continuationSeparator/>
      </w:r>
    </w:p>
  </w:endnote>
  <w:endnote w:type="continuationNotice" w:id="1">
    <w:p w14:paraId="28669C39" w14:textId="77777777" w:rsidR="00F621DB" w:rsidRDefault="00F621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de">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TIX-Regular+20">
    <w:altName w:val="MS Goth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524482"/>
      <w:docPartObj>
        <w:docPartGallery w:val="Page Numbers (Bottom of Page)"/>
        <w:docPartUnique/>
      </w:docPartObj>
    </w:sdtPr>
    <w:sdtEndPr>
      <w:rPr>
        <w:rFonts w:ascii="Times New Roman" w:hAnsi="Times New Roman"/>
        <w:noProof/>
      </w:rPr>
    </w:sdtEndPr>
    <w:sdtContent>
      <w:p w14:paraId="563290F7" w14:textId="660AAAA9" w:rsidR="00716EDB" w:rsidRDefault="00716EDB">
        <w:pPr>
          <w:pStyle w:val="Footer"/>
          <w:jc w:val="right"/>
        </w:pPr>
        <w:r w:rsidRPr="00531152">
          <w:rPr>
            <w:rFonts w:ascii="Times New Roman" w:hAnsi="Times New Roman"/>
          </w:rPr>
          <w:fldChar w:fldCharType="begin"/>
        </w:r>
        <w:r w:rsidRPr="00531152">
          <w:rPr>
            <w:rFonts w:ascii="Times New Roman" w:hAnsi="Times New Roman"/>
          </w:rPr>
          <w:instrText xml:space="preserve"> PAGE   \* MERGEFORMAT </w:instrText>
        </w:r>
        <w:r w:rsidRPr="00531152">
          <w:rPr>
            <w:rFonts w:ascii="Times New Roman" w:hAnsi="Times New Roman"/>
          </w:rPr>
          <w:fldChar w:fldCharType="separate"/>
        </w:r>
        <w:r w:rsidR="00DA21DE">
          <w:rPr>
            <w:rFonts w:ascii="Times New Roman" w:hAnsi="Times New Roman"/>
            <w:noProof/>
          </w:rPr>
          <w:t>36</w:t>
        </w:r>
        <w:r w:rsidRPr="00531152">
          <w:rPr>
            <w:rFonts w:ascii="Times New Roman" w:hAnsi="Times New Roman"/>
            <w:noProof/>
          </w:rPr>
          <w:fldChar w:fldCharType="end"/>
        </w:r>
      </w:p>
    </w:sdtContent>
  </w:sdt>
  <w:p w14:paraId="6CF032AA" w14:textId="77777777" w:rsidR="00716EDB" w:rsidRDefault="00716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86F4F" w14:textId="77777777" w:rsidR="00F621DB" w:rsidRDefault="00F621DB" w:rsidP="0086030F">
      <w:r>
        <w:separator/>
      </w:r>
    </w:p>
  </w:footnote>
  <w:footnote w:type="continuationSeparator" w:id="0">
    <w:p w14:paraId="180DD31E" w14:textId="77777777" w:rsidR="00F621DB" w:rsidRDefault="00F621DB" w:rsidP="0086030F">
      <w:r>
        <w:continuationSeparator/>
      </w:r>
    </w:p>
  </w:footnote>
  <w:footnote w:type="continuationNotice" w:id="1">
    <w:p w14:paraId="01B8B171" w14:textId="77777777" w:rsidR="00F621DB" w:rsidRDefault="00F621D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7669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F84D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9AD3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9EFC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8019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48F1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4690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0A69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000D6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708DF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171"/>
    <w:rsid w:val="00000A53"/>
    <w:rsid w:val="0000192F"/>
    <w:rsid w:val="00001F5E"/>
    <w:rsid w:val="00002F33"/>
    <w:rsid w:val="00003278"/>
    <w:rsid w:val="00011FED"/>
    <w:rsid w:val="00012C1F"/>
    <w:rsid w:val="000136B3"/>
    <w:rsid w:val="00014EC2"/>
    <w:rsid w:val="00017144"/>
    <w:rsid w:val="00017B43"/>
    <w:rsid w:val="00020283"/>
    <w:rsid w:val="00021858"/>
    <w:rsid w:val="00022675"/>
    <w:rsid w:val="00025938"/>
    <w:rsid w:val="00027629"/>
    <w:rsid w:val="0003100D"/>
    <w:rsid w:val="00031287"/>
    <w:rsid w:val="00032E02"/>
    <w:rsid w:val="0003677C"/>
    <w:rsid w:val="00036E83"/>
    <w:rsid w:val="00037152"/>
    <w:rsid w:val="00041498"/>
    <w:rsid w:val="00041A7F"/>
    <w:rsid w:val="0005075C"/>
    <w:rsid w:val="0005110C"/>
    <w:rsid w:val="00053B3E"/>
    <w:rsid w:val="00053C80"/>
    <w:rsid w:val="00054D05"/>
    <w:rsid w:val="00055091"/>
    <w:rsid w:val="00055268"/>
    <w:rsid w:val="00065F97"/>
    <w:rsid w:val="00066F11"/>
    <w:rsid w:val="0006722C"/>
    <w:rsid w:val="000673FF"/>
    <w:rsid w:val="0007065D"/>
    <w:rsid w:val="00077615"/>
    <w:rsid w:val="00081ACB"/>
    <w:rsid w:val="00082710"/>
    <w:rsid w:val="0008504C"/>
    <w:rsid w:val="0008648C"/>
    <w:rsid w:val="000906BD"/>
    <w:rsid w:val="0009244E"/>
    <w:rsid w:val="00094973"/>
    <w:rsid w:val="00094C8D"/>
    <w:rsid w:val="00096ADA"/>
    <w:rsid w:val="00096B5C"/>
    <w:rsid w:val="00097827"/>
    <w:rsid w:val="000A19CE"/>
    <w:rsid w:val="000A3B9A"/>
    <w:rsid w:val="000A5242"/>
    <w:rsid w:val="000A67F5"/>
    <w:rsid w:val="000B024F"/>
    <w:rsid w:val="000B042D"/>
    <w:rsid w:val="000B3766"/>
    <w:rsid w:val="000B62D0"/>
    <w:rsid w:val="000B7BA4"/>
    <w:rsid w:val="000C05EB"/>
    <w:rsid w:val="000C0FD2"/>
    <w:rsid w:val="000C15AE"/>
    <w:rsid w:val="000C3D5B"/>
    <w:rsid w:val="000C48B5"/>
    <w:rsid w:val="000C5059"/>
    <w:rsid w:val="000C6085"/>
    <w:rsid w:val="000D499E"/>
    <w:rsid w:val="000D5253"/>
    <w:rsid w:val="000D56AB"/>
    <w:rsid w:val="000E1721"/>
    <w:rsid w:val="000E5FA5"/>
    <w:rsid w:val="000E6D1A"/>
    <w:rsid w:val="000E7883"/>
    <w:rsid w:val="000F0724"/>
    <w:rsid w:val="000F110A"/>
    <w:rsid w:val="000F438B"/>
    <w:rsid w:val="000F5484"/>
    <w:rsid w:val="0010034D"/>
    <w:rsid w:val="0010063C"/>
    <w:rsid w:val="00100878"/>
    <w:rsid w:val="00103C47"/>
    <w:rsid w:val="001062B6"/>
    <w:rsid w:val="00106616"/>
    <w:rsid w:val="00106918"/>
    <w:rsid w:val="00112112"/>
    <w:rsid w:val="00115C29"/>
    <w:rsid w:val="00115C2E"/>
    <w:rsid w:val="00116A4F"/>
    <w:rsid w:val="0011740A"/>
    <w:rsid w:val="00120992"/>
    <w:rsid w:val="001218B8"/>
    <w:rsid w:val="00122EC2"/>
    <w:rsid w:val="00123BC7"/>
    <w:rsid w:val="00123DBB"/>
    <w:rsid w:val="00125158"/>
    <w:rsid w:val="001270E4"/>
    <w:rsid w:val="00132BFD"/>
    <w:rsid w:val="00133A94"/>
    <w:rsid w:val="0013415F"/>
    <w:rsid w:val="00136BDA"/>
    <w:rsid w:val="00141B34"/>
    <w:rsid w:val="00142E43"/>
    <w:rsid w:val="00142F3D"/>
    <w:rsid w:val="00145E3F"/>
    <w:rsid w:val="00146BD6"/>
    <w:rsid w:val="001470A5"/>
    <w:rsid w:val="001503F3"/>
    <w:rsid w:val="00150499"/>
    <w:rsid w:val="00150D31"/>
    <w:rsid w:val="00151300"/>
    <w:rsid w:val="00156430"/>
    <w:rsid w:val="0016178E"/>
    <w:rsid w:val="001624C7"/>
    <w:rsid w:val="00165DBF"/>
    <w:rsid w:val="00166A27"/>
    <w:rsid w:val="0016714E"/>
    <w:rsid w:val="00170B13"/>
    <w:rsid w:val="00173B8A"/>
    <w:rsid w:val="001823E4"/>
    <w:rsid w:val="0018292F"/>
    <w:rsid w:val="0018326D"/>
    <w:rsid w:val="0018462A"/>
    <w:rsid w:val="00184B6B"/>
    <w:rsid w:val="00185E54"/>
    <w:rsid w:val="00190E27"/>
    <w:rsid w:val="001933DB"/>
    <w:rsid w:val="00193975"/>
    <w:rsid w:val="00194689"/>
    <w:rsid w:val="0019485B"/>
    <w:rsid w:val="001950BC"/>
    <w:rsid w:val="001954C0"/>
    <w:rsid w:val="001961D8"/>
    <w:rsid w:val="001A1A0B"/>
    <w:rsid w:val="001A6CD8"/>
    <w:rsid w:val="001A785D"/>
    <w:rsid w:val="001B4058"/>
    <w:rsid w:val="001B4299"/>
    <w:rsid w:val="001B60AC"/>
    <w:rsid w:val="001B76A8"/>
    <w:rsid w:val="001C09BA"/>
    <w:rsid w:val="001C1A17"/>
    <w:rsid w:val="001D069C"/>
    <w:rsid w:val="001E19F8"/>
    <w:rsid w:val="001E45C3"/>
    <w:rsid w:val="001E514A"/>
    <w:rsid w:val="001E5628"/>
    <w:rsid w:val="001F02CF"/>
    <w:rsid w:val="001F3321"/>
    <w:rsid w:val="001F4C5E"/>
    <w:rsid w:val="001F4D90"/>
    <w:rsid w:val="001F7BEA"/>
    <w:rsid w:val="00200E5F"/>
    <w:rsid w:val="00203697"/>
    <w:rsid w:val="00203CFE"/>
    <w:rsid w:val="00204D1F"/>
    <w:rsid w:val="00207430"/>
    <w:rsid w:val="0020746C"/>
    <w:rsid w:val="00207C7C"/>
    <w:rsid w:val="00207DFF"/>
    <w:rsid w:val="00211C65"/>
    <w:rsid w:val="002138A5"/>
    <w:rsid w:val="00217C9F"/>
    <w:rsid w:val="00221932"/>
    <w:rsid w:val="00224B10"/>
    <w:rsid w:val="00226CFD"/>
    <w:rsid w:val="0022715A"/>
    <w:rsid w:val="00232D34"/>
    <w:rsid w:val="002331F9"/>
    <w:rsid w:val="00233436"/>
    <w:rsid w:val="00233DCB"/>
    <w:rsid w:val="002344E0"/>
    <w:rsid w:val="0023520A"/>
    <w:rsid w:val="00240275"/>
    <w:rsid w:val="00240CFA"/>
    <w:rsid w:val="00240E3D"/>
    <w:rsid w:val="00243461"/>
    <w:rsid w:val="002457FD"/>
    <w:rsid w:val="0024757A"/>
    <w:rsid w:val="002532B5"/>
    <w:rsid w:val="002541F2"/>
    <w:rsid w:val="00255287"/>
    <w:rsid w:val="0026055E"/>
    <w:rsid w:val="00261EBE"/>
    <w:rsid w:val="00262705"/>
    <w:rsid w:val="002637C3"/>
    <w:rsid w:val="00267852"/>
    <w:rsid w:val="0027001C"/>
    <w:rsid w:val="00272A24"/>
    <w:rsid w:val="0027391B"/>
    <w:rsid w:val="0027560D"/>
    <w:rsid w:val="00275EC3"/>
    <w:rsid w:val="0027718E"/>
    <w:rsid w:val="00277224"/>
    <w:rsid w:val="002772CB"/>
    <w:rsid w:val="00280843"/>
    <w:rsid w:val="00280C11"/>
    <w:rsid w:val="00285183"/>
    <w:rsid w:val="0028672D"/>
    <w:rsid w:val="00287BB6"/>
    <w:rsid w:val="002901CB"/>
    <w:rsid w:val="00290438"/>
    <w:rsid w:val="0029358E"/>
    <w:rsid w:val="00296CE5"/>
    <w:rsid w:val="002A24EE"/>
    <w:rsid w:val="002A7409"/>
    <w:rsid w:val="002B069D"/>
    <w:rsid w:val="002B1ECC"/>
    <w:rsid w:val="002B638B"/>
    <w:rsid w:val="002B77FE"/>
    <w:rsid w:val="002C2F76"/>
    <w:rsid w:val="002C3972"/>
    <w:rsid w:val="002C55B9"/>
    <w:rsid w:val="002C5831"/>
    <w:rsid w:val="002C7D94"/>
    <w:rsid w:val="002D249F"/>
    <w:rsid w:val="002D3AC4"/>
    <w:rsid w:val="002D4EEC"/>
    <w:rsid w:val="002E65C3"/>
    <w:rsid w:val="002E6B6E"/>
    <w:rsid w:val="002E6BEC"/>
    <w:rsid w:val="002F05C0"/>
    <w:rsid w:val="002F1161"/>
    <w:rsid w:val="002F1561"/>
    <w:rsid w:val="002F1CA3"/>
    <w:rsid w:val="002F50E6"/>
    <w:rsid w:val="002F5239"/>
    <w:rsid w:val="003018C2"/>
    <w:rsid w:val="00301DA4"/>
    <w:rsid w:val="00303B4F"/>
    <w:rsid w:val="0030451D"/>
    <w:rsid w:val="00305EA3"/>
    <w:rsid w:val="0030653B"/>
    <w:rsid w:val="003068BA"/>
    <w:rsid w:val="0030769F"/>
    <w:rsid w:val="00307F1B"/>
    <w:rsid w:val="003104C1"/>
    <w:rsid w:val="00316441"/>
    <w:rsid w:val="00325D7C"/>
    <w:rsid w:val="00330330"/>
    <w:rsid w:val="003324F3"/>
    <w:rsid w:val="00334022"/>
    <w:rsid w:val="00335486"/>
    <w:rsid w:val="00341A9A"/>
    <w:rsid w:val="003447B1"/>
    <w:rsid w:val="00346B80"/>
    <w:rsid w:val="0035054C"/>
    <w:rsid w:val="00357614"/>
    <w:rsid w:val="00360403"/>
    <w:rsid w:val="00361488"/>
    <w:rsid w:val="003727AC"/>
    <w:rsid w:val="0037695F"/>
    <w:rsid w:val="00377B8E"/>
    <w:rsid w:val="00380794"/>
    <w:rsid w:val="00385651"/>
    <w:rsid w:val="00391DC7"/>
    <w:rsid w:val="00394346"/>
    <w:rsid w:val="00395890"/>
    <w:rsid w:val="003A0207"/>
    <w:rsid w:val="003A1A5B"/>
    <w:rsid w:val="003A38B6"/>
    <w:rsid w:val="003A7E11"/>
    <w:rsid w:val="003A7FB4"/>
    <w:rsid w:val="003B01F8"/>
    <w:rsid w:val="003B1AD7"/>
    <w:rsid w:val="003B2A8E"/>
    <w:rsid w:val="003B3492"/>
    <w:rsid w:val="003B5B37"/>
    <w:rsid w:val="003B7337"/>
    <w:rsid w:val="003B7527"/>
    <w:rsid w:val="003B7D4A"/>
    <w:rsid w:val="003C0E56"/>
    <w:rsid w:val="003C0E7A"/>
    <w:rsid w:val="003C20FD"/>
    <w:rsid w:val="003C3A55"/>
    <w:rsid w:val="003C4FE3"/>
    <w:rsid w:val="003C592B"/>
    <w:rsid w:val="003C756B"/>
    <w:rsid w:val="003D0D0C"/>
    <w:rsid w:val="003D24E5"/>
    <w:rsid w:val="003D4AF2"/>
    <w:rsid w:val="003D4C50"/>
    <w:rsid w:val="003D5FCE"/>
    <w:rsid w:val="003D61D9"/>
    <w:rsid w:val="003D6891"/>
    <w:rsid w:val="003E0D3B"/>
    <w:rsid w:val="003E14D2"/>
    <w:rsid w:val="003E1923"/>
    <w:rsid w:val="003E1B4B"/>
    <w:rsid w:val="003E6E2F"/>
    <w:rsid w:val="003F0C67"/>
    <w:rsid w:val="003F2CF8"/>
    <w:rsid w:val="003F2FF0"/>
    <w:rsid w:val="003F757A"/>
    <w:rsid w:val="003F76B6"/>
    <w:rsid w:val="00400271"/>
    <w:rsid w:val="00401399"/>
    <w:rsid w:val="00401EC7"/>
    <w:rsid w:val="004029A7"/>
    <w:rsid w:val="00402AC5"/>
    <w:rsid w:val="004052A1"/>
    <w:rsid w:val="00405E61"/>
    <w:rsid w:val="004071C7"/>
    <w:rsid w:val="004075CF"/>
    <w:rsid w:val="004120FA"/>
    <w:rsid w:val="00412F72"/>
    <w:rsid w:val="00413C4E"/>
    <w:rsid w:val="004155AE"/>
    <w:rsid w:val="004158D3"/>
    <w:rsid w:val="00420129"/>
    <w:rsid w:val="004209DC"/>
    <w:rsid w:val="004245DB"/>
    <w:rsid w:val="004254AA"/>
    <w:rsid w:val="0042657D"/>
    <w:rsid w:val="00426A5A"/>
    <w:rsid w:val="00427704"/>
    <w:rsid w:val="00427B9A"/>
    <w:rsid w:val="00431684"/>
    <w:rsid w:val="00432BEE"/>
    <w:rsid w:val="004364D3"/>
    <w:rsid w:val="00437FC1"/>
    <w:rsid w:val="00440CC5"/>
    <w:rsid w:val="0044325C"/>
    <w:rsid w:val="004433CC"/>
    <w:rsid w:val="0044584E"/>
    <w:rsid w:val="004517C7"/>
    <w:rsid w:val="00455227"/>
    <w:rsid w:val="00456DE5"/>
    <w:rsid w:val="004574CE"/>
    <w:rsid w:val="00460EC8"/>
    <w:rsid w:val="00464524"/>
    <w:rsid w:val="00465BC5"/>
    <w:rsid w:val="00466148"/>
    <w:rsid w:val="00467928"/>
    <w:rsid w:val="00470F3E"/>
    <w:rsid w:val="0047160C"/>
    <w:rsid w:val="004719C1"/>
    <w:rsid w:val="00472307"/>
    <w:rsid w:val="004728E9"/>
    <w:rsid w:val="00473F27"/>
    <w:rsid w:val="004761D0"/>
    <w:rsid w:val="00476B23"/>
    <w:rsid w:val="00486A56"/>
    <w:rsid w:val="00491564"/>
    <w:rsid w:val="00491BB9"/>
    <w:rsid w:val="00491BC3"/>
    <w:rsid w:val="00495F3F"/>
    <w:rsid w:val="004A6083"/>
    <w:rsid w:val="004B251A"/>
    <w:rsid w:val="004B2B05"/>
    <w:rsid w:val="004B359A"/>
    <w:rsid w:val="004B4FB7"/>
    <w:rsid w:val="004B7327"/>
    <w:rsid w:val="004B79B3"/>
    <w:rsid w:val="004C0600"/>
    <w:rsid w:val="004C5C38"/>
    <w:rsid w:val="004C5F82"/>
    <w:rsid w:val="004C666E"/>
    <w:rsid w:val="004D0A4C"/>
    <w:rsid w:val="004D189B"/>
    <w:rsid w:val="004D616B"/>
    <w:rsid w:val="004D6371"/>
    <w:rsid w:val="004E3589"/>
    <w:rsid w:val="004E43F3"/>
    <w:rsid w:val="004E485E"/>
    <w:rsid w:val="004E4A40"/>
    <w:rsid w:val="004E6B19"/>
    <w:rsid w:val="004F2D63"/>
    <w:rsid w:val="004F52DD"/>
    <w:rsid w:val="004F6B8C"/>
    <w:rsid w:val="004F7D45"/>
    <w:rsid w:val="0050059D"/>
    <w:rsid w:val="00505849"/>
    <w:rsid w:val="00506E66"/>
    <w:rsid w:val="00511266"/>
    <w:rsid w:val="00512199"/>
    <w:rsid w:val="00512C5E"/>
    <w:rsid w:val="005174BF"/>
    <w:rsid w:val="005207A7"/>
    <w:rsid w:val="005211F5"/>
    <w:rsid w:val="005212D4"/>
    <w:rsid w:val="00522C6B"/>
    <w:rsid w:val="005245A9"/>
    <w:rsid w:val="00525957"/>
    <w:rsid w:val="00531152"/>
    <w:rsid w:val="00531A24"/>
    <w:rsid w:val="00533EE6"/>
    <w:rsid w:val="005346A3"/>
    <w:rsid w:val="00536F13"/>
    <w:rsid w:val="0054089E"/>
    <w:rsid w:val="005440EE"/>
    <w:rsid w:val="005467AA"/>
    <w:rsid w:val="00552DB5"/>
    <w:rsid w:val="00552EE9"/>
    <w:rsid w:val="005541E9"/>
    <w:rsid w:val="005612BB"/>
    <w:rsid w:val="00562041"/>
    <w:rsid w:val="005620D6"/>
    <w:rsid w:val="005621AB"/>
    <w:rsid w:val="00562767"/>
    <w:rsid w:val="00571A25"/>
    <w:rsid w:val="00571B58"/>
    <w:rsid w:val="00572C32"/>
    <w:rsid w:val="005733A9"/>
    <w:rsid w:val="00575F10"/>
    <w:rsid w:val="005807B3"/>
    <w:rsid w:val="00580CD0"/>
    <w:rsid w:val="005815E6"/>
    <w:rsid w:val="0058316C"/>
    <w:rsid w:val="0058327A"/>
    <w:rsid w:val="00583718"/>
    <w:rsid w:val="00587EA9"/>
    <w:rsid w:val="00590171"/>
    <w:rsid w:val="00591414"/>
    <w:rsid w:val="00592818"/>
    <w:rsid w:val="00594CA9"/>
    <w:rsid w:val="005951BC"/>
    <w:rsid w:val="00597A7F"/>
    <w:rsid w:val="005A2581"/>
    <w:rsid w:val="005A7AB8"/>
    <w:rsid w:val="005B324D"/>
    <w:rsid w:val="005B49E8"/>
    <w:rsid w:val="005B6CA9"/>
    <w:rsid w:val="005C0FBF"/>
    <w:rsid w:val="005C605A"/>
    <w:rsid w:val="005D0273"/>
    <w:rsid w:val="005D3879"/>
    <w:rsid w:val="005E0497"/>
    <w:rsid w:val="005E2E83"/>
    <w:rsid w:val="005E48B7"/>
    <w:rsid w:val="005E4DAE"/>
    <w:rsid w:val="005E52FF"/>
    <w:rsid w:val="005E5300"/>
    <w:rsid w:val="005E74F7"/>
    <w:rsid w:val="005E75FE"/>
    <w:rsid w:val="005F2241"/>
    <w:rsid w:val="005F506D"/>
    <w:rsid w:val="005F61E3"/>
    <w:rsid w:val="005F71F7"/>
    <w:rsid w:val="00600CE5"/>
    <w:rsid w:val="00601452"/>
    <w:rsid w:val="00601690"/>
    <w:rsid w:val="00604F33"/>
    <w:rsid w:val="006055F3"/>
    <w:rsid w:val="00607972"/>
    <w:rsid w:val="00611231"/>
    <w:rsid w:val="00611633"/>
    <w:rsid w:val="00611F0B"/>
    <w:rsid w:val="006135F5"/>
    <w:rsid w:val="00613C07"/>
    <w:rsid w:val="006167CB"/>
    <w:rsid w:val="00616F83"/>
    <w:rsid w:val="0061705F"/>
    <w:rsid w:val="00617549"/>
    <w:rsid w:val="00617A14"/>
    <w:rsid w:val="0062122D"/>
    <w:rsid w:val="00625857"/>
    <w:rsid w:val="006309C2"/>
    <w:rsid w:val="00631DE4"/>
    <w:rsid w:val="00641599"/>
    <w:rsid w:val="00641EE1"/>
    <w:rsid w:val="006446D7"/>
    <w:rsid w:val="00644BF3"/>
    <w:rsid w:val="00645288"/>
    <w:rsid w:val="00646459"/>
    <w:rsid w:val="006475EC"/>
    <w:rsid w:val="006509C8"/>
    <w:rsid w:val="00651A03"/>
    <w:rsid w:val="00651CA9"/>
    <w:rsid w:val="006606C0"/>
    <w:rsid w:val="00660804"/>
    <w:rsid w:val="006609F4"/>
    <w:rsid w:val="00670E03"/>
    <w:rsid w:val="006737AF"/>
    <w:rsid w:val="006752D4"/>
    <w:rsid w:val="00680802"/>
    <w:rsid w:val="00680919"/>
    <w:rsid w:val="00682E57"/>
    <w:rsid w:val="00683179"/>
    <w:rsid w:val="006840F4"/>
    <w:rsid w:val="00684EE6"/>
    <w:rsid w:val="00684FDD"/>
    <w:rsid w:val="006919CC"/>
    <w:rsid w:val="00691B98"/>
    <w:rsid w:val="00692278"/>
    <w:rsid w:val="006943A0"/>
    <w:rsid w:val="00695833"/>
    <w:rsid w:val="006964B1"/>
    <w:rsid w:val="00697EF4"/>
    <w:rsid w:val="006A0E3E"/>
    <w:rsid w:val="006A3178"/>
    <w:rsid w:val="006A5DC8"/>
    <w:rsid w:val="006A605E"/>
    <w:rsid w:val="006A6533"/>
    <w:rsid w:val="006A6CB3"/>
    <w:rsid w:val="006B0DEB"/>
    <w:rsid w:val="006B6E91"/>
    <w:rsid w:val="006C14C1"/>
    <w:rsid w:val="006C398D"/>
    <w:rsid w:val="006C42B6"/>
    <w:rsid w:val="006D176C"/>
    <w:rsid w:val="006D3F68"/>
    <w:rsid w:val="006D5E83"/>
    <w:rsid w:val="006D709D"/>
    <w:rsid w:val="006D7559"/>
    <w:rsid w:val="006E111B"/>
    <w:rsid w:val="006E16A3"/>
    <w:rsid w:val="006E22D0"/>
    <w:rsid w:val="006E2DB1"/>
    <w:rsid w:val="006E725F"/>
    <w:rsid w:val="006E7519"/>
    <w:rsid w:val="006F132E"/>
    <w:rsid w:val="006F1666"/>
    <w:rsid w:val="006F2D4C"/>
    <w:rsid w:val="006F31A7"/>
    <w:rsid w:val="006F32A5"/>
    <w:rsid w:val="006F3436"/>
    <w:rsid w:val="006F3848"/>
    <w:rsid w:val="006F3D13"/>
    <w:rsid w:val="006F4A66"/>
    <w:rsid w:val="006F713B"/>
    <w:rsid w:val="0070177A"/>
    <w:rsid w:val="0070197F"/>
    <w:rsid w:val="00703152"/>
    <w:rsid w:val="00705ED2"/>
    <w:rsid w:val="00710A10"/>
    <w:rsid w:val="00710D08"/>
    <w:rsid w:val="007112AA"/>
    <w:rsid w:val="00711F19"/>
    <w:rsid w:val="00712286"/>
    <w:rsid w:val="00712CAB"/>
    <w:rsid w:val="00713BF1"/>
    <w:rsid w:val="007159D5"/>
    <w:rsid w:val="00716EDB"/>
    <w:rsid w:val="0072210E"/>
    <w:rsid w:val="0073049B"/>
    <w:rsid w:val="00732ED0"/>
    <w:rsid w:val="00734CFB"/>
    <w:rsid w:val="0073619D"/>
    <w:rsid w:val="00741052"/>
    <w:rsid w:val="0074124F"/>
    <w:rsid w:val="00741772"/>
    <w:rsid w:val="00741B17"/>
    <w:rsid w:val="007437F9"/>
    <w:rsid w:val="00743B86"/>
    <w:rsid w:val="00745C7C"/>
    <w:rsid w:val="00746BD5"/>
    <w:rsid w:val="00746F0E"/>
    <w:rsid w:val="00747D1B"/>
    <w:rsid w:val="00754CEA"/>
    <w:rsid w:val="00755579"/>
    <w:rsid w:val="007564BB"/>
    <w:rsid w:val="007564FB"/>
    <w:rsid w:val="00757BB5"/>
    <w:rsid w:val="00761D32"/>
    <w:rsid w:val="0076200B"/>
    <w:rsid w:val="0076270F"/>
    <w:rsid w:val="007631BA"/>
    <w:rsid w:val="007634CD"/>
    <w:rsid w:val="00764503"/>
    <w:rsid w:val="00770FAF"/>
    <w:rsid w:val="00771240"/>
    <w:rsid w:val="007735AC"/>
    <w:rsid w:val="00774DBA"/>
    <w:rsid w:val="0077584C"/>
    <w:rsid w:val="00777297"/>
    <w:rsid w:val="00777FC3"/>
    <w:rsid w:val="00781049"/>
    <w:rsid w:val="00781212"/>
    <w:rsid w:val="00782276"/>
    <w:rsid w:val="0078622E"/>
    <w:rsid w:val="007865B2"/>
    <w:rsid w:val="00787F69"/>
    <w:rsid w:val="007911DE"/>
    <w:rsid w:val="00795169"/>
    <w:rsid w:val="00795642"/>
    <w:rsid w:val="00795D78"/>
    <w:rsid w:val="00795E16"/>
    <w:rsid w:val="00797358"/>
    <w:rsid w:val="007A1A81"/>
    <w:rsid w:val="007A4065"/>
    <w:rsid w:val="007A44AB"/>
    <w:rsid w:val="007A5EFE"/>
    <w:rsid w:val="007A6672"/>
    <w:rsid w:val="007A6E73"/>
    <w:rsid w:val="007B024D"/>
    <w:rsid w:val="007B2A50"/>
    <w:rsid w:val="007B3357"/>
    <w:rsid w:val="007B4C5E"/>
    <w:rsid w:val="007B5F70"/>
    <w:rsid w:val="007B63FA"/>
    <w:rsid w:val="007C1FB0"/>
    <w:rsid w:val="007C2032"/>
    <w:rsid w:val="007C2430"/>
    <w:rsid w:val="007D0FAF"/>
    <w:rsid w:val="007D131C"/>
    <w:rsid w:val="007D3301"/>
    <w:rsid w:val="007D442D"/>
    <w:rsid w:val="007D47F4"/>
    <w:rsid w:val="007D57BC"/>
    <w:rsid w:val="007E1CA6"/>
    <w:rsid w:val="007E3DC8"/>
    <w:rsid w:val="007E5839"/>
    <w:rsid w:val="007E5F3F"/>
    <w:rsid w:val="007E7C8E"/>
    <w:rsid w:val="007F088E"/>
    <w:rsid w:val="007F2B10"/>
    <w:rsid w:val="007F45D3"/>
    <w:rsid w:val="007F5E29"/>
    <w:rsid w:val="008005AC"/>
    <w:rsid w:val="00803026"/>
    <w:rsid w:val="0080340B"/>
    <w:rsid w:val="00803642"/>
    <w:rsid w:val="00803805"/>
    <w:rsid w:val="008038D4"/>
    <w:rsid w:val="008156A7"/>
    <w:rsid w:val="008159CF"/>
    <w:rsid w:val="00815AEB"/>
    <w:rsid w:val="00817C5B"/>
    <w:rsid w:val="00817E57"/>
    <w:rsid w:val="0082333D"/>
    <w:rsid w:val="008243FB"/>
    <w:rsid w:val="00824D56"/>
    <w:rsid w:val="00825D8A"/>
    <w:rsid w:val="00831535"/>
    <w:rsid w:val="00834FDA"/>
    <w:rsid w:val="0083623A"/>
    <w:rsid w:val="00841891"/>
    <w:rsid w:val="008420C5"/>
    <w:rsid w:val="0084338C"/>
    <w:rsid w:val="00843674"/>
    <w:rsid w:val="00844AFF"/>
    <w:rsid w:val="00850FB3"/>
    <w:rsid w:val="00856B25"/>
    <w:rsid w:val="00856D24"/>
    <w:rsid w:val="008578CA"/>
    <w:rsid w:val="0086030F"/>
    <w:rsid w:val="0086678C"/>
    <w:rsid w:val="00866A2C"/>
    <w:rsid w:val="008674EC"/>
    <w:rsid w:val="00870868"/>
    <w:rsid w:val="00870F1D"/>
    <w:rsid w:val="00872463"/>
    <w:rsid w:val="008739DC"/>
    <w:rsid w:val="00876DB7"/>
    <w:rsid w:val="00880CC1"/>
    <w:rsid w:val="00881161"/>
    <w:rsid w:val="00882D19"/>
    <w:rsid w:val="00883B21"/>
    <w:rsid w:val="00890BB2"/>
    <w:rsid w:val="00893BC8"/>
    <w:rsid w:val="00896164"/>
    <w:rsid w:val="00897BB1"/>
    <w:rsid w:val="008A31B6"/>
    <w:rsid w:val="008A3AF9"/>
    <w:rsid w:val="008A4043"/>
    <w:rsid w:val="008A46F4"/>
    <w:rsid w:val="008A6D2A"/>
    <w:rsid w:val="008A72BC"/>
    <w:rsid w:val="008B338E"/>
    <w:rsid w:val="008B5487"/>
    <w:rsid w:val="008B64A9"/>
    <w:rsid w:val="008B6CB6"/>
    <w:rsid w:val="008C1956"/>
    <w:rsid w:val="008C1B27"/>
    <w:rsid w:val="008C48E3"/>
    <w:rsid w:val="008C4AC8"/>
    <w:rsid w:val="008C5D0D"/>
    <w:rsid w:val="008C618A"/>
    <w:rsid w:val="008C6ECE"/>
    <w:rsid w:val="008D0BD1"/>
    <w:rsid w:val="008D1FE1"/>
    <w:rsid w:val="008D32F7"/>
    <w:rsid w:val="008D4E90"/>
    <w:rsid w:val="008D673D"/>
    <w:rsid w:val="008D6B93"/>
    <w:rsid w:val="008E1C54"/>
    <w:rsid w:val="008E3881"/>
    <w:rsid w:val="008E4BAE"/>
    <w:rsid w:val="008E7069"/>
    <w:rsid w:val="008E7E7F"/>
    <w:rsid w:val="008F019D"/>
    <w:rsid w:val="008F0EE9"/>
    <w:rsid w:val="008F45C7"/>
    <w:rsid w:val="008F46D7"/>
    <w:rsid w:val="00902D55"/>
    <w:rsid w:val="00902F00"/>
    <w:rsid w:val="00903495"/>
    <w:rsid w:val="00903A9B"/>
    <w:rsid w:val="00904509"/>
    <w:rsid w:val="00904A04"/>
    <w:rsid w:val="009052E2"/>
    <w:rsid w:val="00907519"/>
    <w:rsid w:val="00910CB8"/>
    <w:rsid w:val="00913185"/>
    <w:rsid w:val="00914430"/>
    <w:rsid w:val="00915460"/>
    <w:rsid w:val="00915E7A"/>
    <w:rsid w:val="0091633B"/>
    <w:rsid w:val="0092037F"/>
    <w:rsid w:val="00921638"/>
    <w:rsid w:val="0092303B"/>
    <w:rsid w:val="00923466"/>
    <w:rsid w:val="00923500"/>
    <w:rsid w:val="00925087"/>
    <w:rsid w:val="00926ED9"/>
    <w:rsid w:val="00927B2B"/>
    <w:rsid w:val="0093014A"/>
    <w:rsid w:val="00931ADD"/>
    <w:rsid w:val="00932489"/>
    <w:rsid w:val="0093249D"/>
    <w:rsid w:val="0093364C"/>
    <w:rsid w:val="00934938"/>
    <w:rsid w:val="0094229C"/>
    <w:rsid w:val="0094389D"/>
    <w:rsid w:val="00951D20"/>
    <w:rsid w:val="009530EC"/>
    <w:rsid w:val="009534E8"/>
    <w:rsid w:val="00954719"/>
    <w:rsid w:val="009564B1"/>
    <w:rsid w:val="00957343"/>
    <w:rsid w:val="00957680"/>
    <w:rsid w:val="009621E4"/>
    <w:rsid w:val="009630BE"/>
    <w:rsid w:val="0096476F"/>
    <w:rsid w:val="00965EC3"/>
    <w:rsid w:val="00967F81"/>
    <w:rsid w:val="00970167"/>
    <w:rsid w:val="00973C10"/>
    <w:rsid w:val="00975F91"/>
    <w:rsid w:val="0098098A"/>
    <w:rsid w:val="00980B2B"/>
    <w:rsid w:val="00987738"/>
    <w:rsid w:val="00990DAA"/>
    <w:rsid w:val="00990FF9"/>
    <w:rsid w:val="009910C1"/>
    <w:rsid w:val="009970B4"/>
    <w:rsid w:val="0099778C"/>
    <w:rsid w:val="0099795D"/>
    <w:rsid w:val="009A01AA"/>
    <w:rsid w:val="009A1AFF"/>
    <w:rsid w:val="009A24D2"/>
    <w:rsid w:val="009A623E"/>
    <w:rsid w:val="009A62F9"/>
    <w:rsid w:val="009A6494"/>
    <w:rsid w:val="009B0DF5"/>
    <w:rsid w:val="009B1CDB"/>
    <w:rsid w:val="009B1CE2"/>
    <w:rsid w:val="009B1E44"/>
    <w:rsid w:val="009B1F1D"/>
    <w:rsid w:val="009B20BF"/>
    <w:rsid w:val="009C0100"/>
    <w:rsid w:val="009C16EB"/>
    <w:rsid w:val="009C5068"/>
    <w:rsid w:val="009C6D91"/>
    <w:rsid w:val="009C6E9A"/>
    <w:rsid w:val="009D0A73"/>
    <w:rsid w:val="009D3F0C"/>
    <w:rsid w:val="009D7845"/>
    <w:rsid w:val="009E0BC8"/>
    <w:rsid w:val="009E39EC"/>
    <w:rsid w:val="009E3F77"/>
    <w:rsid w:val="009E48C5"/>
    <w:rsid w:val="009E6DC8"/>
    <w:rsid w:val="009F50D0"/>
    <w:rsid w:val="009F687B"/>
    <w:rsid w:val="009F7395"/>
    <w:rsid w:val="00A01061"/>
    <w:rsid w:val="00A02A90"/>
    <w:rsid w:val="00A10732"/>
    <w:rsid w:val="00A11D71"/>
    <w:rsid w:val="00A23A07"/>
    <w:rsid w:val="00A23BB0"/>
    <w:rsid w:val="00A244F6"/>
    <w:rsid w:val="00A258B3"/>
    <w:rsid w:val="00A260A6"/>
    <w:rsid w:val="00A273DF"/>
    <w:rsid w:val="00A27601"/>
    <w:rsid w:val="00A3125D"/>
    <w:rsid w:val="00A31D2D"/>
    <w:rsid w:val="00A32D4B"/>
    <w:rsid w:val="00A333A7"/>
    <w:rsid w:val="00A33667"/>
    <w:rsid w:val="00A345EE"/>
    <w:rsid w:val="00A36B64"/>
    <w:rsid w:val="00A400A2"/>
    <w:rsid w:val="00A4213C"/>
    <w:rsid w:val="00A4338A"/>
    <w:rsid w:val="00A46224"/>
    <w:rsid w:val="00A52173"/>
    <w:rsid w:val="00A5240D"/>
    <w:rsid w:val="00A52423"/>
    <w:rsid w:val="00A528AC"/>
    <w:rsid w:val="00A554F9"/>
    <w:rsid w:val="00A57A1F"/>
    <w:rsid w:val="00A60B16"/>
    <w:rsid w:val="00A64186"/>
    <w:rsid w:val="00A64417"/>
    <w:rsid w:val="00A64D0E"/>
    <w:rsid w:val="00A67806"/>
    <w:rsid w:val="00A7240B"/>
    <w:rsid w:val="00A7281D"/>
    <w:rsid w:val="00A729F0"/>
    <w:rsid w:val="00A733E1"/>
    <w:rsid w:val="00A77245"/>
    <w:rsid w:val="00A77B4E"/>
    <w:rsid w:val="00A77E5B"/>
    <w:rsid w:val="00A82F71"/>
    <w:rsid w:val="00A84E6D"/>
    <w:rsid w:val="00A850D2"/>
    <w:rsid w:val="00A86B40"/>
    <w:rsid w:val="00A90586"/>
    <w:rsid w:val="00A908FE"/>
    <w:rsid w:val="00A92D25"/>
    <w:rsid w:val="00A976D6"/>
    <w:rsid w:val="00A978C8"/>
    <w:rsid w:val="00A97912"/>
    <w:rsid w:val="00AA3B4F"/>
    <w:rsid w:val="00AA4A07"/>
    <w:rsid w:val="00AA5087"/>
    <w:rsid w:val="00AB2876"/>
    <w:rsid w:val="00AB36C3"/>
    <w:rsid w:val="00AB4992"/>
    <w:rsid w:val="00AB4C12"/>
    <w:rsid w:val="00AB7126"/>
    <w:rsid w:val="00AC2846"/>
    <w:rsid w:val="00AC5FF6"/>
    <w:rsid w:val="00AC6C3F"/>
    <w:rsid w:val="00AD213B"/>
    <w:rsid w:val="00AD39B7"/>
    <w:rsid w:val="00AD60E6"/>
    <w:rsid w:val="00AD62D6"/>
    <w:rsid w:val="00AD67EB"/>
    <w:rsid w:val="00AD745A"/>
    <w:rsid w:val="00AD74E0"/>
    <w:rsid w:val="00AE1312"/>
    <w:rsid w:val="00AE40EF"/>
    <w:rsid w:val="00AF0DB0"/>
    <w:rsid w:val="00AF1AF3"/>
    <w:rsid w:val="00AF1CEE"/>
    <w:rsid w:val="00AF620B"/>
    <w:rsid w:val="00AF636C"/>
    <w:rsid w:val="00AF7390"/>
    <w:rsid w:val="00B01691"/>
    <w:rsid w:val="00B0428A"/>
    <w:rsid w:val="00B0507A"/>
    <w:rsid w:val="00B055C3"/>
    <w:rsid w:val="00B07AEC"/>
    <w:rsid w:val="00B1016E"/>
    <w:rsid w:val="00B11081"/>
    <w:rsid w:val="00B137FF"/>
    <w:rsid w:val="00B142D1"/>
    <w:rsid w:val="00B14867"/>
    <w:rsid w:val="00B14CBF"/>
    <w:rsid w:val="00B15FFE"/>
    <w:rsid w:val="00B1710E"/>
    <w:rsid w:val="00B171D5"/>
    <w:rsid w:val="00B21C64"/>
    <w:rsid w:val="00B21E30"/>
    <w:rsid w:val="00B23D0A"/>
    <w:rsid w:val="00B24DC6"/>
    <w:rsid w:val="00B258AE"/>
    <w:rsid w:val="00B2697E"/>
    <w:rsid w:val="00B277BA"/>
    <w:rsid w:val="00B330D8"/>
    <w:rsid w:val="00B34A4E"/>
    <w:rsid w:val="00B42ED0"/>
    <w:rsid w:val="00B437E4"/>
    <w:rsid w:val="00B50331"/>
    <w:rsid w:val="00B50B37"/>
    <w:rsid w:val="00B5116B"/>
    <w:rsid w:val="00B53079"/>
    <w:rsid w:val="00B5397D"/>
    <w:rsid w:val="00B541EF"/>
    <w:rsid w:val="00B544CC"/>
    <w:rsid w:val="00B552A4"/>
    <w:rsid w:val="00B553E8"/>
    <w:rsid w:val="00B5547F"/>
    <w:rsid w:val="00B56416"/>
    <w:rsid w:val="00B577C7"/>
    <w:rsid w:val="00B57825"/>
    <w:rsid w:val="00B606CB"/>
    <w:rsid w:val="00B624AF"/>
    <w:rsid w:val="00B64C03"/>
    <w:rsid w:val="00B651B1"/>
    <w:rsid w:val="00B66301"/>
    <w:rsid w:val="00B72030"/>
    <w:rsid w:val="00B730FA"/>
    <w:rsid w:val="00B75CE3"/>
    <w:rsid w:val="00B75F8D"/>
    <w:rsid w:val="00B76E42"/>
    <w:rsid w:val="00B82BD5"/>
    <w:rsid w:val="00B85284"/>
    <w:rsid w:val="00B908D7"/>
    <w:rsid w:val="00B93224"/>
    <w:rsid w:val="00B93952"/>
    <w:rsid w:val="00B95CD0"/>
    <w:rsid w:val="00BA03A4"/>
    <w:rsid w:val="00BA286E"/>
    <w:rsid w:val="00BA397C"/>
    <w:rsid w:val="00BA4EF4"/>
    <w:rsid w:val="00BA6F16"/>
    <w:rsid w:val="00BB27EF"/>
    <w:rsid w:val="00BB3E98"/>
    <w:rsid w:val="00BC5310"/>
    <w:rsid w:val="00BC5398"/>
    <w:rsid w:val="00BC6E47"/>
    <w:rsid w:val="00BC6F48"/>
    <w:rsid w:val="00BD415E"/>
    <w:rsid w:val="00BD43B1"/>
    <w:rsid w:val="00BD7DA0"/>
    <w:rsid w:val="00BE1863"/>
    <w:rsid w:val="00BE3D00"/>
    <w:rsid w:val="00BE4271"/>
    <w:rsid w:val="00BE4A7B"/>
    <w:rsid w:val="00BE762C"/>
    <w:rsid w:val="00BF1DC9"/>
    <w:rsid w:val="00BF3DA1"/>
    <w:rsid w:val="00BF4C36"/>
    <w:rsid w:val="00BF4EFA"/>
    <w:rsid w:val="00C009B1"/>
    <w:rsid w:val="00C037CA"/>
    <w:rsid w:val="00C03DB1"/>
    <w:rsid w:val="00C0676E"/>
    <w:rsid w:val="00C06C47"/>
    <w:rsid w:val="00C0798E"/>
    <w:rsid w:val="00C110FA"/>
    <w:rsid w:val="00C12898"/>
    <w:rsid w:val="00C143DE"/>
    <w:rsid w:val="00C15006"/>
    <w:rsid w:val="00C151ED"/>
    <w:rsid w:val="00C2170C"/>
    <w:rsid w:val="00C23221"/>
    <w:rsid w:val="00C24494"/>
    <w:rsid w:val="00C2525A"/>
    <w:rsid w:val="00C26E65"/>
    <w:rsid w:val="00C30FE9"/>
    <w:rsid w:val="00C32663"/>
    <w:rsid w:val="00C3681F"/>
    <w:rsid w:val="00C37603"/>
    <w:rsid w:val="00C40A86"/>
    <w:rsid w:val="00C440BC"/>
    <w:rsid w:val="00C445C1"/>
    <w:rsid w:val="00C50ABA"/>
    <w:rsid w:val="00C50D8A"/>
    <w:rsid w:val="00C52F95"/>
    <w:rsid w:val="00C560BD"/>
    <w:rsid w:val="00C57713"/>
    <w:rsid w:val="00C578BD"/>
    <w:rsid w:val="00C60B4A"/>
    <w:rsid w:val="00C63887"/>
    <w:rsid w:val="00C65845"/>
    <w:rsid w:val="00C75163"/>
    <w:rsid w:val="00C77C6C"/>
    <w:rsid w:val="00C813C4"/>
    <w:rsid w:val="00C91CAC"/>
    <w:rsid w:val="00C91CBC"/>
    <w:rsid w:val="00C921B5"/>
    <w:rsid w:val="00C92512"/>
    <w:rsid w:val="00C93D3F"/>
    <w:rsid w:val="00C95492"/>
    <w:rsid w:val="00CA0488"/>
    <w:rsid w:val="00CA04DD"/>
    <w:rsid w:val="00CA0CE4"/>
    <w:rsid w:val="00CA4331"/>
    <w:rsid w:val="00CA5C66"/>
    <w:rsid w:val="00CA5D9D"/>
    <w:rsid w:val="00CA6943"/>
    <w:rsid w:val="00CB138C"/>
    <w:rsid w:val="00CB3226"/>
    <w:rsid w:val="00CB47FB"/>
    <w:rsid w:val="00CB4E81"/>
    <w:rsid w:val="00CB7E0E"/>
    <w:rsid w:val="00CC1FD0"/>
    <w:rsid w:val="00CC2C4F"/>
    <w:rsid w:val="00CC4180"/>
    <w:rsid w:val="00CC58F1"/>
    <w:rsid w:val="00CC66EA"/>
    <w:rsid w:val="00CC6CEE"/>
    <w:rsid w:val="00CD3984"/>
    <w:rsid w:val="00CD5077"/>
    <w:rsid w:val="00CD7B73"/>
    <w:rsid w:val="00CE39C6"/>
    <w:rsid w:val="00CE41F3"/>
    <w:rsid w:val="00CE5773"/>
    <w:rsid w:val="00CE7D35"/>
    <w:rsid w:val="00CF060D"/>
    <w:rsid w:val="00CF11F1"/>
    <w:rsid w:val="00CF11FB"/>
    <w:rsid w:val="00CF2037"/>
    <w:rsid w:val="00CF24E1"/>
    <w:rsid w:val="00CF5303"/>
    <w:rsid w:val="00CF77CC"/>
    <w:rsid w:val="00CF78BD"/>
    <w:rsid w:val="00D01B6F"/>
    <w:rsid w:val="00D05EDF"/>
    <w:rsid w:val="00D06253"/>
    <w:rsid w:val="00D11758"/>
    <w:rsid w:val="00D129FA"/>
    <w:rsid w:val="00D13A59"/>
    <w:rsid w:val="00D16845"/>
    <w:rsid w:val="00D23A58"/>
    <w:rsid w:val="00D402DE"/>
    <w:rsid w:val="00D41B60"/>
    <w:rsid w:val="00D53B39"/>
    <w:rsid w:val="00D55E26"/>
    <w:rsid w:val="00D564D8"/>
    <w:rsid w:val="00D575E6"/>
    <w:rsid w:val="00D63968"/>
    <w:rsid w:val="00D64E41"/>
    <w:rsid w:val="00D662B5"/>
    <w:rsid w:val="00D67140"/>
    <w:rsid w:val="00D67CF1"/>
    <w:rsid w:val="00D71BC7"/>
    <w:rsid w:val="00D73692"/>
    <w:rsid w:val="00D75556"/>
    <w:rsid w:val="00D7581F"/>
    <w:rsid w:val="00D76A91"/>
    <w:rsid w:val="00D77B2C"/>
    <w:rsid w:val="00D80362"/>
    <w:rsid w:val="00D80DE5"/>
    <w:rsid w:val="00D80E4F"/>
    <w:rsid w:val="00D81528"/>
    <w:rsid w:val="00D82A18"/>
    <w:rsid w:val="00D90020"/>
    <w:rsid w:val="00D917CC"/>
    <w:rsid w:val="00DA05E4"/>
    <w:rsid w:val="00DA15C0"/>
    <w:rsid w:val="00DA171D"/>
    <w:rsid w:val="00DA21DE"/>
    <w:rsid w:val="00DA368A"/>
    <w:rsid w:val="00DA3FD8"/>
    <w:rsid w:val="00DB3633"/>
    <w:rsid w:val="00DB545E"/>
    <w:rsid w:val="00DB549C"/>
    <w:rsid w:val="00DB6F9E"/>
    <w:rsid w:val="00DB7D73"/>
    <w:rsid w:val="00DC189B"/>
    <w:rsid w:val="00DC1A6A"/>
    <w:rsid w:val="00DC2915"/>
    <w:rsid w:val="00DC2F9D"/>
    <w:rsid w:val="00DC34F3"/>
    <w:rsid w:val="00DC443C"/>
    <w:rsid w:val="00DC4979"/>
    <w:rsid w:val="00DC5242"/>
    <w:rsid w:val="00DD0798"/>
    <w:rsid w:val="00DD2617"/>
    <w:rsid w:val="00DD46A0"/>
    <w:rsid w:val="00DD6B1B"/>
    <w:rsid w:val="00DD78A5"/>
    <w:rsid w:val="00DE520A"/>
    <w:rsid w:val="00DE6831"/>
    <w:rsid w:val="00DE6B1A"/>
    <w:rsid w:val="00DE7A78"/>
    <w:rsid w:val="00DE7AD5"/>
    <w:rsid w:val="00DF1C50"/>
    <w:rsid w:val="00DF25C4"/>
    <w:rsid w:val="00DF4DAF"/>
    <w:rsid w:val="00DF5213"/>
    <w:rsid w:val="00DF71EB"/>
    <w:rsid w:val="00E00A8D"/>
    <w:rsid w:val="00E0688D"/>
    <w:rsid w:val="00E07958"/>
    <w:rsid w:val="00E10BFE"/>
    <w:rsid w:val="00E127CC"/>
    <w:rsid w:val="00E12CEF"/>
    <w:rsid w:val="00E1446D"/>
    <w:rsid w:val="00E21401"/>
    <w:rsid w:val="00E22724"/>
    <w:rsid w:val="00E24F0D"/>
    <w:rsid w:val="00E262BC"/>
    <w:rsid w:val="00E266B0"/>
    <w:rsid w:val="00E2678A"/>
    <w:rsid w:val="00E26903"/>
    <w:rsid w:val="00E3159E"/>
    <w:rsid w:val="00E34002"/>
    <w:rsid w:val="00E352E9"/>
    <w:rsid w:val="00E3680E"/>
    <w:rsid w:val="00E36EFA"/>
    <w:rsid w:val="00E416D5"/>
    <w:rsid w:val="00E43C79"/>
    <w:rsid w:val="00E466A7"/>
    <w:rsid w:val="00E46B5B"/>
    <w:rsid w:val="00E50054"/>
    <w:rsid w:val="00E510DA"/>
    <w:rsid w:val="00E512EC"/>
    <w:rsid w:val="00E52512"/>
    <w:rsid w:val="00E546A3"/>
    <w:rsid w:val="00E62122"/>
    <w:rsid w:val="00E621F4"/>
    <w:rsid w:val="00E70950"/>
    <w:rsid w:val="00E73B98"/>
    <w:rsid w:val="00E7671E"/>
    <w:rsid w:val="00E81B9F"/>
    <w:rsid w:val="00E82AE3"/>
    <w:rsid w:val="00E86791"/>
    <w:rsid w:val="00E872C0"/>
    <w:rsid w:val="00E935AF"/>
    <w:rsid w:val="00E96794"/>
    <w:rsid w:val="00E97262"/>
    <w:rsid w:val="00EA4B1A"/>
    <w:rsid w:val="00EA5EBA"/>
    <w:rsid w:val="00EA7F6F"/>
    <w:rsid w:val="00EB293A"/>
    <w:rsid w:val="00EB3EDD"/>
    <w:rsid w:val="00EB5952"/>
    <w:rsid w:val="00EB63C3"/>
    <w:rsid w:val="00EC7961"/>
    <w:rsid w:val="00ED0A06"/>
    <w:rsid w:val="00ED1817"/>
    <w:rsid w:val="00ED2E4F"/>
    <w:rsid w:val="00ED338C"/>
    <w:rsid w:val="00ED4B0A"/>
    <w:rsid w:val="00ED7418"/>
    <w:rsid w:val="00EE0EEB"/>
    <w:rsid w:val="00EE29D2"/>
    <w:rsid w:val="00EE3BEF"/>
    <w:rsid w:val="00EF4638"/>
    <w:rsid w:val="00EF50F2"/>
    <w:rsid w:val="00EF7AD9"/>
    <w:rsid w:val="00F004E0"/>
    <w:rsid w:val="00F02548"/>
    <w:rsid w:val="00F043D9"/>
    <w:rsid w:val="00F1303F"/>
    <w:rsid w:val="00F22221"/>
    <w:rsid w:val="00F226E9"/>
    <w:rsid w:val="00F228B3"/>
    <w:rsid w:val="00F23916"/>
    <w:rsid w:val="00F2656A"/>
    <w:rsid w:val="00F312A1"/>
    <w:rsid w:val="00F31523"/>
    <w:rsid w:val="00F315DF"/>
    <w:rsid w:val="00F325B3"/>
    <w:rsid w:val="00F327E1"/>
    <w:rsid w:val="00F32B6A"/>
    <w:rsid w:val="00F33B61"/>
    <w:rsid w:val="00F3442A"/>
    <w:rsid w:val="00F36FEE"/>
    <w:rsid w:val="00F40CE2"/>
    <w:rsid w:val="00F430D9"/>
    <w:rsid w:val="00F457CE"/>
    <w:rsid w:val="00F45BBD"/>
    <w:rsid w:val="00F5061A"/>
    <w:rsid w:val="00F5191C"/>
    <w:rsid w:val="00F53761"/>
    <w:rsid w:val="00F5392E"/>
    <w:rsid w:val="00F54135"/>
    <w:rsid w:val="00F57F28"/>
    <w:rsid w:val="00F604B3"/>
    <w:rsid w:val="00F621DB"/>
    <w:rsid w:val="00F67098"/>
    <w:rsid w:val="00F71AD0"/>
    <w:rsid w:val="00F72047"/>
    <w:rsid w:val="00F8054F"/>
    <w:rsid w:val="00F85749"/>
    <w:rsid w:val="00F90C2C"/>
    <w:rsid w:val="00F90F23"/>
    <w:rsid w:val="00F90F36"/>
    <w:rsid w:val="00F92EB3"/>
    <w:rsid w:val="00F9320B"/>
    <w:rsid w:val="00F94F89"/>
    <w:rsid w:val="00FA09EF"/>
    <w:rsid w:val="00FA1D74"/>
    <w:rsid w:val="00FA2B90"/>
    <w:rsid w:val="00FA3B2F"/>
    <w:rsid w:val="00FB01D8"/>
    <w:rsid w:val="00FB036D"/>
    <w:rsid w:val="00FB0C53"/>
    <w:rsid w:val="00FB3C7A"/>
    <w:rsid w:val="00FB5377"/>
    <w:rsid w:val="00FB69EA"/>
    <w:rsid w:val="00FB7946"/>
    <w:rsid w:val="00FC0031"/>
    <w:rsid w:val="00FC2107"/>
    <w:rsid w:val="00FC2FC0"/>
    <w:rsid w:val="00FC4EB3"/>
    <w:rsid w:val="00FC6173"/>
    <w:rsid w:val="00FD104E"/>
    <w:rsid w:val="00FD30C5"/>
    <w:rsid w:val="00FD33CA"/>
    <w:rsid w:val="00FD35F8"/>
    <w:rsid w:val="00FD3718"/>
    <w:rsid w:val="00FD3E2B"/>
    <w:rsid w:val="00FD5526"/>
    <w:rsid w:val="00FD553F"/>
    <w:rsid w:val="00FD6384"/>
    <w:rsid w:val="00FD714F"/>
    <w:rsid w:val="00FE035E"/>
    <w:rsid w:val="00FE05DE"/>
    <w:rsid w:val="00FE1635"/>
    <w:rsid w:val="00FE3074"/>
    <w:rsid w:val="00FE37AB"/>
    <w:rsid w:val="00FE57E5"/>
    <w:rsid w:val="00FE5850"/>
    <w:rsid w:val="00FE5B80"/>
    <w:rsid w:val="00FE6829"/>
    <w:rsid w:val="00FE7514"/>
    <w:rsid w:val="00FF0E2C"/>
    <w:rsid w:val="00FF2E41"/>
    <w:rsid w:val="00FF34D3"/>
    <w:rsid w:val="00FF6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549C3"/>
  <w15:docId w15:val="{C694ED76-2A94-4E7A-AAA7-BEABBFA3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6EA"/>
  </w:style>
  <w:style w:type="paragraph" w:styleId="Heading1">
    <w:name w:val="heading 1"/>
    <w:basedOn w:val="Normal"/>
    <w:next w:val="Normal"/>
    <w:link w:val="Heading1Char"/>
    <w:uiPriority w:val="9"/>
    <w:qFormat/>
    <w:rsid w:val="00CC66EA"/>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CC66EA"/>
    <w:p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CC66EA"/>
    <w:p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CC66EA"/>
    <w:pPr>
      <w:spacing w:before="200"/>
      <w:outlineLvl w:val="3"/>
    </w:pPr>
    <w:rPr>
      <w:rFonts w:ascii="Cambria" w:hAnsi="Cambria"/>
      <w:b/>
      <w:bCs/>
      <w:i/>
      <w:iCs/>
    </w:rPr>
  </w:style>
  <w:style w:type="paragraph" w:styleId="Heading5">
    <w:name w:val="heading 5"/>
    <w:basedOn w:val="Normal"/>
    <w:next w:val="Normal"/>
    <w:link w:val="Heading5Char"/>
    <w:uiPriority w:val="9"/>
    <w:qFormat/>
    <w:rsid w:val="00CC66EA"/>
    <w:p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CC66EA"/>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CC66EA"/>
    <w:pPr>
      <w:outlineLvl w:val="6"/>
    </w:pPr>
    <w:rPr>
      <w:rFonts w:ascii="Cambria" w:hAnsi="Cambria"/>
      <w:i/>
      <w:iCs/>
    </w:rPr>
  </w:style>
  <w:style w:type="paragraph" w:styleId="Heading8">
    <w:name w:val="heading 8"/>
    <w:basedOn w:val="Normal"/>
    <w:next w:val="Normal"/>
    <w:link w:val="Heading8Char"/>
    <w:uiPriority w:val="9"/>
    <w:qFormat/>
    <w:rsid w:val="00CC66EA"/>
    <w:pPr>
      <w:outlineLvl w:val="7"/>
    </w:pPr>
    <w:rPr>
      <w:rFonts w:ascii="Cambria" w:hAnsi="Cambria"/>
    </w:rPr>
  </w:style>
  <w:style w:type="paragraph" w:styleId="Heading9">
    <w:name w:val="heading 9"/>
    <w:basedOn w:val="Normal"/>
    <w:next w:val="Normal"/>
    <w:link w:val="Heading9Char"/>
    <w:uiPriority w:val="9"/>
    <w:qFormat/>
    <w:rsid w:val="00CC66EA"/>
    <w:pPr>
      <w:outlineLvl w:val="8"/>
    </w:pPr>
    <w:rPr>
      <w:rFonts w:ascii="Cambria"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824D56"/>
  </w:style>
  <w:style w:type="character" w:customStyle="1" w:styleId="Absatz-Standardschriftart">
    <w:name w:val="Absatz-Standardschriftart"/>
    <w:rsid w:val="00824D56"/>
  </w:style>
  <w:style w:type="character" w:customStyle="1" w:styleId="WW-DefaultParagraphFont">
    <w:name w:val="WW-Default Paragraph Font"/>
    <w:rsid w:val="00824D56"/>
  </w:style>
  <w:style w:type="character" w:customStyle="1" w:styleId="WW-DefaultParagraphFont1">
    <w:name w:val="WW-Default Paragraph Font1"/>
    <w:rsid w:val="00824D56"/>
  </w:style>
  <w:style w:type="character" w:customStyle="1" w:styleId="WW-Absatz-Standardschriftart">
    <w:name w:val="WW-Absatz-Standardschriftart"/>
    <w:rsid w:val="00824D56"/>
  </w:style>
  <w:style w:type="character" w:customStyle="1" w:styleId="WW-DefaultParagraphFont11">
    <w:name w:val="WW-Default Paragraph Font11"/>
    <w:rsid w:val="00824D56"/>
  </w:style>
  <w:style w:type="character" w:customStyle="1" w:styleId="CharChar">
    <w:name w:val="Char Char"/>
    <w:rsid w:val="00824D56"/>
    <w:rPr>
      <w:rFonts w:ascii="Courier New" w:eastAsia="Times New Roman" w:hAnsi="Courier New" w:cs="Courier New"/>
    </w:rPr>
  </w:style>
  <w:style w:type="character" w:styleId="Emphasis">
    <w:name w:val="Emphasis"/>
    <w:uiPriority w:val="20"/>
    <w:qFormat/>
    <w:rsid w:val="00CC66EA"/>
    <w:rPr>
      <w:b/>
      <w:bCs/>
      <w:i/>
      <w:iCs/>
      <w:spacing w:val="10"/>
      <w:bdr w:val="none" w:sz="0" w:space="0" w:color="auto"/>
      <w:shd w:val="clear" w:color="auto" w:fill="auto"/>
    </w:rPr>
  </w:style>
  <w:style w:type="character" w:customStyle="1" w:styleId="journal2">
    <w:name w:val="journal2"/>
    <w:rsid w:val="00824D56"/>
    <w:rPr>
      <w:color w:val="333333"/>
    </w:rPr>
  </w:style>
  <w:style w:type="character" w:styleId="HTMLCite">
    <w:name w:val="HTML Cite"/>
    <w:rsid w:val="00824D56"/>
    <w:rPr>
      <w:i w:val="0"/>
      <w:iCs w:val="0"/>
    </w:rPr>
  </w:style>
  <w:style w:type="character" w:customStyle="1" w:styleId="z3988">
    <w:name w:val="z3988"/>
    <w:basedOn w:val="WW-DefaultParagraphFont11"/>
    <w:rsid w:val="00824D56"/>
  </w:style>
  <w:style w:type="character" w:styleId="LineNumber">
    <w:name w:val="line number"/>
    <w:basedOn w:val="WW-DefaultParagraphFont11"/>
    <w:semiHidden/>
    <w:rsid w:val="00824D56"/>
  </w:style>
  <w:style w:type="character" w:styleId="Hyperlink">
    <w:name w:val="Hyperlink"/>
    <w:semiHidden/>
    <w:rsid w:val="00824D56"/>
    <w:rPr>
      <w:color w:val="000080"/>
      <w:u w:val="single"/>
    </w:rPr>
  </w:style>
  <w:style w:type="paragraph" w:customStyle="1" w:styleId="Heading">
    <w:name w:val="Heading"/>
    <w:basedOn w:val="Normal"/>
    <w:next w:val="BodyText"/>
    <w:rsid w:val="00824D56"/>
    <w:pPr>
      <w:keepNext/>
      <w:spacing w:before="240" w:after="120"/>
    </w:pPr>
    <w:rPr>
      <w:rFonts w:ascii="Arial" w:eastAsia="Lucida Sans Unicode" w:hAnsi="Arial" w:cs="Tahoma"/>
      <w:sz w:val="28"/>
      <w:szCs w:val="28"/>
    </w:rPr>
  </w:style>
  <w:style w:type="paragraph" w:styleId="BodyText">
    <w:name w:val="Body Text"/>
    <w:basedOn w:val="Normal"/>
    <w:link w:val="BodyTextChar"/>
    <w:semiHidden/>
    <w:rsid w:val="00824D56"/>
    <w:pPr>
      <w:spacing w:after="120"/>
    </w:pPr>
  </w:style>
  <w:style w:type="paragraph" w:styleId="List">
    <w:name w:val="List"/>
    <w:basedOn w:val="BodyText"/>
    <w:semiHidden/>
    <w:rsid w:val="00824D56"/>
    <w:rPr>
      <w:rFonts w:cs="Tahoma"/>
    </w:rPr>
  </w:style>
  <w:style w:type="paragraph" w:styleId="Caption">
    <w:name w:val="caption"/>
    <w:basedOn w:val="Normal"/>
    <w:qFormat/>
    <w:rsid w:val="00824D56"/>
    <w:pPr>
      <w:suppressLineNumbers/>
      <w:spacing w:before="120" w:after="120"/>
    </w:pPr>
    <w:rPr>
      <w:rFonts w:cs="Tahoma"/>
      <w:i/>
      <w:iCs/>
      <w:sz w:val="24"/>
      <w:szCs w:val="24"/>
    </w:rPr>
  </w:style>
  <w:style w:type="paragraph" w:customStyle="1" w:styleId="Index">
    <w:name w:val="Index"/>
    <w:basedOn w:val="Normal"/>
    <w:rsid w:val="00824D56"/>
    <w:pPr>
      <w:suppressLineNumbers/>
    </w:pPr>
    <w:rPr>
      <w:rFonts w:cs="Tahoma"/>
    </w:rPr>
  </w:style>
  <w:style w:type="paragraph" w:customStyle="1" w:styleId="01ChapterTitle">
    <w:name w:val="01 ChapterTitle"/>
    <w:basedOn w:val="Normal"/>
    <w:next w:val="05BodyText"/>
    <w:rsid w:val="00824D56"/>
    <w:pPr>
      <w:spacing w:after="240"/>
      <w:jc w:val="center"/>
    </w:pPr>
    <w:rPr>
      <w:rFonts w:ascii="Times New Roman" w:hAnsi="Times New Roman"/>
      <w:caps/>
      <w:sz w:val="24"/>
      <w:szCs w:val="24"/>
    </w:rPr>
  </w:style>
  <w:style w:type="paragraph" w:customStyle="1" w:styleId="05BodyText">
    <w:name w:val="05 BodyText"/>
    <w:basedOn w:val="Normal"/>
    <w:rsid w:val="00824D56"/>
    <w:pPr>
      <w:spacing w:line="480" w:lineRule="auto"/>
      <w:ind w:firstLine="576"/>
    </w:pPr>
    <w:rPr>
      <w:rFonts w:ascii="Times New Roman" w:hAnsi="Times New Roman"/>
      <w:sz w:val="24"/>
      <w:szCs w:val="24"/>
    </w:rPr>
  </w:style>
  <w:style w:type="paragraph" w:customStyle="1" w:styleId="02First-LevelSubheadingBOLD">
    <w:name w:val="02 First-Level Subheading BOLD"/>
    <w:basedOn w:val="Normal"/>
    <w:next w:val="05BodyText"/>
    <w:rsid w:val="00824D56"/>
    <w:pPr>
      <w:keepNext/>
      <w:spacing w:after="240"/>
      <w:jc w:val="center"/>
    </w:pPr>
    <w:rPr>
      <w:rFonts w:ascii="Times New Roman" w:hAnsi="Times New Roman"/>
      <w:b/>
      <w:sz w:val="24"/>
      <w:szCs w:val="24"/>
    </w:rPr>
  </w:style>
  <w:style w:type="paragraph" w:customStyle="1" w:styleId="11CaptionTable">
    <w:name w:val="11 Caption Table"/>
    <w:basedOn w:val="Normal"/>
    <w:next w:val="05BodyText"/>
    <w:rsid w:val="00824D56"/>
    <w:pPr>
      <w:keepNext/>
      <w:ind w:left="1080" w:hanging="1080"/>
    </w:pPr>
    <w:rPr>
      <w:rFonts w:ascii="Times New Roman" w:hAnsi="Times New Roman"/>
      <w:sz w:val="24"/>
      <w:szCs w:val="24"/>
    </w:rPr>
  </w:style>
  <w:style w:type="paragraph" w:customStyle="1" w:styleId="03Second-LevelSubheadingBOLD">
    <w:name w:val="03 Second-Level Subheading BOLD"/>
    <w:basedOn w:val="Normal"/>
    <w:next w:val="05BodyText"/>
    <w:rsid w:val="00824D56"/>
    <w:pPr>
      <w:keepNext/>
      <w:spacing w:after="240"/>
      <w:ind w:left="288" w:hanging="288"/>
    </w:pPr>
    <w:rPr>
      <w:rFonts w:ascii="Times New Roman" w:hAnsi="Times New Roman"/>
      <w:b/>
      <w:sz w:val="24"/>
      <w:szCs w:val="24"/>
    </w:rPr>
  </w:style>
  <w:style w:type="paragraph" w:customStyle="1" w:styleId="10CaptionFigure">
    <w:name w:val="10 Caption Figure"/>
    <w:basedOn w:val="Normal"/>
    <w:next w:val="05BodyText"/>
    <w:rsid w:val="00824D56"/>
    <w:pPr>
      <w:spacing w:after="240"/>
      <w:ind w:left="1080" w:hanging="1080"/>
    </w:pPr>
    <w:rPr>
      <w:rFonts w:ascii="Times New Roman" w:hAnsi="Times New Roman"/>
      <w:sz w:val="24"/>
      <w:szCs w:val="24"/>
    </w:rPr>
  </w:style>
  <w:style w:type="paragraph" w:styleId="HTMLPreformatted">
    <w:name w:val="HTML Preformatted"/>
    <w:basedOn w:val="Normal"/>
    <w:link w:val="HTMLPreformattedChar"/>
    <w:uiPriority w:val="99"/>
    <w:rsid w:val="00824D56"/>
    <w:rPr>
      <w:rFonts w:ascii="Courier New" w:hAnsi="Courier New" w:cs="Courier New"/>
    </w:rPr>
  </w:style>
  <w:style w:type="paragraph" w:customStyle="1" w:styleId="TableContents">
    <w:name w:val="Table Contents"/>
    <w:basedOn w:val="Normal"/>
    <w:rsid w:val="00824D56"/>
    <w:pPr>
      <w:suppressLineNumbers/>
    </w:pPr>
  </w:style>
  <w:style w:type="paragraph" w:customStyle="1" w:styleId="TableHeading">
    <w:name w:val="Table Heading"/>
    <w:basedOn w:val="TableContents"/>
    <w:rsid w:val="00824D56"/>
    <w:pPr>
      <w:jc w:val="center"/>
    </w:pPr>
    <w:rPr>
      <w:b/>
      <w:bCs/>
    </w:rPr>
  </w:style>
  <w:style w:type="character" w:customStyle="1" w:styleId="08BodyTextChar">
    <w:name w:val="08 BodyText Char"/>
    <w:rsid w:val="00CD5077"/>
    <w:rPr>
      <w:sz w:val="24"/>
      <w:szCs w:val="24"/>
      <w:lang w:val="en-US" w:eastAsia="ar-SA" w:bidi="ar-SA"/>
    </w:rPr>
  </w:style>
  <w:style w:type="paragraph" w:customStyle="1" w:styleId="08BodyText">
    <w:name w:val="08 BodyText"/>
    <w:rsid w:val="00CD5077"/>
    <w:pPr>
      <w:suppressAutoHyphens/>
      <w:spacing w:line="480" w:lineRule="auto"/>
      <w:ind w:firstLine="576"/>
    </w:pPr>
    <w:rPr>
      <w:rFonts w:eastAsia="Arial"/>
      <w:sz w:val="24"/>
      <w:szCs w:val="24"/>
      <w:lang w:eastAsia="ar-SA"/>
    </w:rPr>
  </w:style>
  <w:style w:type="character" w:customStyle="1" w:styleId="Heading1Char">
    <w:name w:val="Heading 1 Char"/>
    <w:link w:val="Heading1"/>
    <w:uiPriority w:val="9"/>
    <w:rsid w:val="00CC66EA"/>
    <w:rPr>
      <w:rFonts w:ascii="Cambria" w:eastAsia="Times New Roman" w:hAnsi="Cambria" w:cs="Times New Roman"/>
      <w:b/>
      <w:bCs/>
      <w:sz w:val="28"/>
      <w:szCs w:val="28"/>
    </w:rPr>
  </w:style>
  <w:style w:type="character" w:customStyle="1" w:styleId="Heading2Char">
    <w:name w:val="Heading 2 Char"/>
    <w:link w:val="Heading2"/>
    <w:uiPriority w:val="9"/>
    <w:semiHidden/>
    <w:rsid w:val="00CC66EA"/>
    <w:rPr>
      <w:rFonts w:ascii="Cambria" w:eastAsia="Times New Roman" w:hAnsi="Cambria" w:cs="Times New Roman"/>
      <w:b/>
      <w:bCs/>
      <w:sz w:val="26"/>
      <w:szCs w:val="26"/>
    </w:rPr>
  </w:style>
  <w:style w:type="character" w:customStyle="1" w:styleId="Heading3Char">
    <w:name w:val="Heading 3 Char"/>
    <w:link w:val="Heading3"/>
    <w:uiPriority w:val="9"/>
    <w:rsid w:val="00CC66EA"/>
    <w:rPr>
      <w:rFonts w:ascii="Cambria" w:eastAsia="Times New Roman" w:hAnsi="Cambria" w:cs="Times New Roman"/>
      <w:b/>
      <w:bCs/>
    </w:rPr>
  </w:style>
  <w:style w:type="character" w:customStyle="1" w:styleId="Heading4Char">
    <w:name w:val="Heading 4 Char"/>
    <w:link w:val="Heading4"/>
    <w:uiPriority w:val="9"/>
    <w:semiHidden/>
    <w:rsid w:val="00CC66EA"/>
    <w:rPr>
      <w:rFonts w:ascii="Cambria" w:eastAsia="Times New Roman" w:hAnsi="Cambria" w:cs="Times New Roman"/>
      <w:b/>
      <w:bCs/>
      <w:i/>
      <w:iCs/>
    </w:rPr>
  </w:style>
  <w:style w:type="character" w:customStyle="1" w:styleId="Heading5Char">
    <w:name w:val="Heading 5 Char"/>
    <w:link w:val="Heading5"/>
    <w:uiPriority w:val="9"/>
    <w:semiHidden/>
    <w:rsid w:val="00CC66EA"/>
    <w:rPr>
      <w:rFonts w:ascii="Cambria" w:eastAsia="Times New Roman" w:hAnsi="Cambria" w:cs="Times New Roman"/>
      <w:b/>
      <w:bCs/>
      <w:color w:val="7F7F7F"/>
    </w:rPr>
  </w:style>
  <w:style w:type="character" w:customStyle="1" w:styleId="Heading6Char">
    <w:name w:val="Heading 6 Char"/>
    <w:link w:val="Heading6"/>
    <w:uiPriority w:val="9"/>
    <w:semiHidden/>
    <w:rsid w:val="00CC66EA"/>
    <w:rPr>
      <w:rFonts w:ascii="Cambria" w:eastAsia="Times New Roman" w:hAnsi="Cambria" w:cs="Times New Roman"/>
      <w:b/>
      <w:bCs/>
      <w:i/>
      <w:iCs/>
      <w:color w:val="7F7F7F"/>
    </w:rPr>
  </w:style>
  <w:style w:type="character" w:customStyle="1" w:styleId="Heading7Char">
    <w:name w:val="Heading 7 Char"/>
    <w:link w:val="Heading7"/>
    <w:uiPriority w:val="9"/>
    <w:semiHidden/>
    <w:rsid w:val="00CC66EA"/>
    <w:rPr>
      <w:rFonts w:ascii="Cambria" w:eastAsia="Times New Roman" w:hAnsi="Cambria" w:cs="Times New Roman"/>
      <w:i/>
      <w:iCs/>
    </w:rPr>
  </w:style>
  <w:style w:type="character" w:customStyle="1" w:styleId="Heading8Char">
    <w:name w:val="Heading 8 Char"/>
    <w:link w:val="Heading8"/>
    <w:uiPriority w:val="9"/>
    <w:semiHidden/>
    <w:rsid w:val="00CC66EA"/>
    <w:rPr>
      <w:rFonts w:ascii="Cambria" w:eastAsia="Times New Roman" w:hAnsi="Cambria" w:cs="Times New Roman"/>
      <w:sz w:val="20"/>
      <w:szCs w:val="20"/>
    </w:rPr>
  </w:style>
  <w:style w:type="character" w:customStyle="1" w:styleId="Heading9Char">
    <w:name w:val="Heading 9 Char"/>
    <w:link w:val="Heading9"/>
    <w:uiPriority w:val="9"/>
    <w:semiHidden/>
    <w:rsid w:val="00CC66EA"/>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CC66E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CC66EA"/>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CC66EA"/>
    <w:pPr>
      <w:spacing w:after="600"/>
    </w:pPr>
    <w:rPr>
      <w:rFonts w:ascii="Cambria" w:hAnsi="Cambria"/>
      <w:i/>
      <w:iCs/>
      <w:spacing w:val="13"/>
      <w:sz w:val="24"/>
      <w:szCs w:val="24"/>
    </w:rPr>
  </w:style>
  <w:style w:type="character" w:customStyle="1" w:styleId="SubtitleChar">
    <w:name w:val="Subtitle Char"/>
    <w:link w:val="Subtitle"/>
    <w:uiPriority w:val="11"/>
    <w:rsid w:val="00CC66EA"/>
    <w:rPr>
      <w:rFonts w:ascii="Cambria" w:eastAsia="Times New Roman" w:hAnsi="Cambria" w:cs="Times New Roman"/>
      <w:i/>
      <w:iCs/>
      <w:spacing w:val="13"/>
      <w:sz w:val="24"/>
      <w:szCs w:val="24"/>
    </w:rPr>
  </w:style>
  <w:style w:type="character" w:styleId="Strong">
    <w:name w:val="Strong"/>
    <w:uiPriority w:val="22"/>
    <w:qFormat/>
    <w:rsid w:val="00CC66EA"/>
    <w:rPr>
      <w:b/>
      <w:bCs/>
    </w:rPr>
  </w:style>
  <w:style w:type="paragraph" w:styleId="NoSpacing">
    <w:name w:val="No Spacing"/>
    <w:basedOn w:val="Normal"/>
    <w:uiPriority w:val="1"/>
    <w:qFormat/>
    <w:rsid w:val="00CC66EA"/>
  </w:style>
  <w:style w:type="paragraph" w:styleId="ListParagraph">
    <w:name w:val="List Paragraph"/>
    <w:basedOn w:val="Normal"/>
    <w:uiPriority w:val="34"/>
    <w:qFormat/>
    <w:rsid w:val="00CC66EA"/>
    <w:pPr>
      <w:ind w:left="720"/>
      <w:contextualSpacing/>
    </w:pPr>
  </w:style>
  <w:style w:type="paragraph" w:styleId="Quote">
    <w:name w:val="Quote"/>
    <w:basedOn w:val="Normal"/>
    <w:next w:val="Normal"/>
    <w:link w:val="QuoteChar"/>
    <w:uiPriority w:val="29"/>
    <w:qFormat/>
    <w:rsid w:val="00CC66EA"/>
    <w:pPr>
      <w:spacing w:before="200"/>
      <w:ind w:left="360" w:right="360"/>
    </w:pPr>
    <w:rPr>
      <w:i/>
      <w:iCs/>
    </w:rPr>
  </w:style>
  <w:style w:type="character" w:customStyle="1" w:styleId="QuoteChar">
    <w:name w:val="Quote Char"/>
    <w:link w:val="Quote"/>
    <w:uiPriority w:val="29"/>
    <w:rsid w:val="00CC66EA"/>
    <w:rPr>
      <w:i/>
      <w:iCs/>
    </w:rPr>
  </w:style>
  <w:style w:type="paragraph" w:styleId="IntenseQuote">
    <w:name w:val="Intense Quote"/>
    <w:basedOn w:val="Normal"/>
    <w:next w:val="Normal"/>
    <w:link w:val="IntenseQuoteChar"/>
    <w:uiPriority w:val="30"/>
    <w:qFormat/>
    <w:rsid w:val="00CC66EA"/>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C66EA"/>
    <w:rPr>
      <w:b/>
      <w:bCs/>
      <w:i/>
      <w:iCs/>
    </w:rPr>
  </w:style>
  <w:style w:type="character" w:styleId="SubtleEmphasis">
    <w:name w:val="Subtle Emphasis"/>
    <w:uiPriority w:val="19"/>
    <w:qFormat/>
    <w:rsid w:val="00CC66EA"/>
    <w:rPr>
      <w:i/>
      <w:iCs/>
    </w:rPr>
  </w:style>
  <w:style w:type="character" w:styleId="IntenseEmphasis">
    <w:name w:val="Intense Emphasis"/>
    <w:uiPriority w:val="21"/>
    <w:qFormat/>
    <w:rsid w:val="00CC66EA"/>
    <w:rPr>
      <w:b/>
      <w:bCs/>
    </w:rPr>
  </w:style>
  <w:style w:type="character" w:styleId="SubtleReference">
    <w:name w:val="Subtle Reference"/>
    <w:uiPriority w:val="31"/>
    <w:qFormat/>
    <w:rsid w:val="00CC66EA"/>
    <w:rPr>
      <w:smallCaps/>
    </w:rPr>
  </w:style>
  <w:style w:type="character" w:styleId="IntenseReference">
    <w:name w:val="Intense Reference"/>
    <w:uiPriority w:val="32"/>
    <w:qFormat/>
    <w:rsid w:val="00CC66EA"/>
    <w:rPr>
      <w:smallCaps/>
      <w:spacing w:val="5"/>
      <w:u w:val="single"/>
    </w:rPr>
  </w:style>
  <w:style w:type="character" w:styleId="BookTitle">
    <w:name w:val="Book Title"/>
    <w:uiPriority w:val="33"/>
    <w:qFormat/>
    <w:rsid w:val="00CC66EA"/>
    <w:rPr>
      <w:i/>
      <w:iCs/>
      <w:smallCaps/>
      <w:spacing w:val="5"/>
    </w:rPr>
  </w:style>
  <w:style w:type="paragraph" w:styleId="TOCHeading">
    <w:name w:val="TOC Heading"/>
    <w:basedOn w:val="Heading1"/>
    <w:next w:val="Normal"/>
    <w:uiPriority w:val="39"/>
    <w:qFormat/>
    <w:rsid w:val="00CC66EA"/>
    <w:pPr>
      <w:outlineLvl w:val="9"/>
    </w:pPr>
  </w:style>
  <w:style w:type="paragraph" w:styleId="BalloonText">
    <w:name w:val="Balloon Text"/>
    <w:basedOn w:val="Normal"/>
    <w:semiHidden/>
    <w:rsid w:val="00385651"/>
    <w:rPr>
      <w:rFonts w:ascii="Tahoma" w:hAnsi="Tahoma" w:cs="Tahoma"/>
      <w:sz w:val="16"/>
      <w:szCs w:val="16"/>
    </w:rPr>
  </w:style>
  <w:style w:type="character" w:styleId="CommentReference">
    <w:name w:val="annotation reference"/>
    <w:semiHidden/>
    <w:rsid w:val="00A850D2"/>
    <w:rPr>
      <w:sz w:val="16"/>
      <w:szCs w:val="16"/>
    </w:rPr>
  </w:style>
  <w:style w:type="paragraph" w:styleId="CommentText">
    <w:name w:val="annotation text"/>
    <w:basedOn w:val="Normal"/>
    <w:link w:val="CommentTextChar"/>
    <w:semiHidden/>
    <w:rsid w:val="00A850D2"/>
  </w:style>
  <w:style w:type="paragraph" w:styleId="CommentSubject">
    <w:name w:val="annotation subject"/>
    <w:basedOn w:val="CommentText"/>
    <w:next w:val="CommentText"/>
    <w:semiHidden/>
    <w:rsid w:val="00A850D2"/>
    <w:rPr>
      <w:b/>
      <w:bCs/>
    </w:rPr>
  </w:style>
  <w:style w:type="paragraph" w:styleId="Revision">
    <w:name w:val="Revision"/>
    <w:hidden/>
    <w:uiPriority w:val="99"/>
    <w:semiHidden/>
    <w:rsid w:val="00AE1312"/>
  </w:style>
  <w:style w:type="paragraph" w:customStyle="1" w:styleId="Default">
    <w:name w:val="Default"/>
    <w:rsid w:val="00AF636C"/>
    <w:pPr>
      <w:autoSpaceDE w:val="0"/>
      <w:autoSpaceDN w:val="0"/>
      <w:adjustRightInd w:val="0"/>
    </w:pPr>
    <w:rPr>
      <w:rFonts w:ascii="Code" w:hAnsi="Code" w:cs="Code"/>
      <w:color w:val="000000"/>
      <w:sz w:val="24"/>
      <w:szCs w:val="24"/>
    </w:rPr>
  </w:style>
  <w:style w:type="paragraph" w:styleId="Header">
    <w:name w:val="header"/>
    <w:basedOn w:val="Normal"/>
    <w:link w:val="HeaderChar"/>
    <w:uiPriority w:val="99"/>
    <w:unhideWhenUsed/>
    <w:rsid w:val="0086030F"/>
    <w:pPr>
      <w:tabs>
        <w:tab w:val="center" w:pos="4680"/>
        <w:tab w:val="right" w:pos="9360"/>
      </w:tabs>
    </w:pPr>
  </w:style>
  <w:style w:type="character" w:customStyle="1" w:styleId="HeaderChar">
    <w:name w:val="Header Char"/>
    <w:basedOn w:val="DefaultParagraphFont"/>
    <w:link w:val="Header"/>
    <w:uiPriority w:val="99"/>
    <w:rsid w:val="0086030F"/>
  </w:style>
  <w:style w:type="paragraph" w:styleId="Footer">
    <w:name w:val="footer"/>
    <w:basedOn w:val="Normal"/>
    <w:link w:val="FooterChar"/>
    <w:uiPriority w:val="99"/>
    <w:unhideWhenUsed/>
    <w:rsid w:val="0086030F"/>
    <w:pPr>
      <w:tabs>
        <w:tab w:val="center" w:pos="4680"/>
        <w:tab w:val="right" w:pos="9360"/>
      </w:tabs>
    </w:pPr>
  </w:style>
  <w:style w:type="character" w:customStyle="1" w:styleId="FooterChar">
    <w:name w:val="Footer Char"/>
    <w:basedOn w:val="DefaultParagraphFont"/>
    <w:link w:val="Footer"/>
    <w:uiPriority w:val="99"/>
    <w:rsid w:val="0086030F"/>
  </w:style>
  <w:style w:type="character" w:styleId="PlaceholderText">
    <w:name w:val="Placeholder Text"/>
    <w:basedOn w:val="DefaultParagraphFont"/>
    <w:uiPriority w:val="99"/>
    <w:semiHidden/>
    <w:rsid w:val="00E2678A"/>
    <w:rPr>
      <w:color w:val="808080"/>
    </w:rPr>
  </w:style>
  <w:style w:type="character" w:customStyle="1" w:styleId="title-text">
    <w:name w:val="title-text"/>
    <w:basedOn w:val="DefaultParagraphFont"/>
    <w:rsid w:val="00255287"/>
  </w:style>
  <w:style w:type="character" w:customStyle="1" w:styleId="BodyTextChar">
    <w:name w:val="Body Text Char"/>
    <w:basedOn w:val="DefaultParagraphFont"/>
    <w:link w:val="BodyText"/>
    <w:semiHidden/>
    <w:rsid w:val="006E7519"/>
  </w:style>
  <w:style w:type="character" w:customStyle="1" w:styleId="CommentTextChar">
    <w:name w:val="Comment Text Char"/>
    <w:basedOn w:val="DefaultParagraphFont"/>
    <w:link w:val="CommentText"/>
    <w:semiHidden/>
    <w:rsid w:val="006E7519"/>
  </w:style>
  <w:style w:type="character" w:customStyle="1" w:styleId="UnresolvedMention1">
    <w:name w:val="Unresolved Mention1"/>
    <w:basedOn w:val="DefaultParagraphFont"/>
    <w:uiPriority w:val="99"/>
    <w:semiHidden/>
    <w:unhideWhenUsed/>
    <w:rsid w:val="002F1161"/>
    <w:rPr>
      <w:color w:val="605E5C"/>
      <w:shd w:val="clear" w:color="auto" w:fill="E1DFDD"/>
    </w:rPr>
  </w:style>
  <w:style w:type="character" w:customStyle="1" w:styleId="HTMLPreformattedChar">
    <w:name w:val="HTML Preformatted Char"/>
    <w:basedOn w:val="DefaultParagraphFont"/>
    <w:link w:val="HTMLPreformatted"/>
    <w:uiPriority w:val="99"/>
    <w:rsid w:val="002F1161"/>
    <w:rPr>
      <w:rFonts w:ascii="Courier New" w:hAnsi="Courier New" w:cs="Courier New"/>
    </w:rPr>
  </w:style>
  <w:style w:type="character" w:customStyle="1" w:styleId="gnkrckgcgsb">
    <w:name w:val="gnkrckgcgsb"/>
    <w:basedOn w:val="DefaultParagraphFont"/>
    <w:rsid w:val="002F1161"/>
  </w:style>
  <w:style w:type="paragraph" w:styleId="PlainText">
    <w:name w:val="Plain Text"/>
    <w:basedOn w:val="Normal"/>
    <w:link w:val="PlainTextChar"/>
    <w:uiPriority w:val="99"/>
    <w:semiHidden/>
    <w:unhideWhenUsed/>
    <w:rsid w:val="00341A9A"/>
    <w:rPr>
      <w:rFonts w:eastAsiaTheme="minorHAnsi" w:cstheme="minorBidi"/>
      <w:sz w:val="22"/>
      <w:szCs w:val="21"/>
    </w:rPr>
  </w:style>
  <w:style w:type="character" w:customStyle="1" w:styleId="PlainTextChar">
    <w:name w:val="Plain Text Char"/>
    <w:basedOn w:val="DefaultParagraphFont"/>
    <w:link w:val="PlainText"/>
    <w:uiPriority w:val="99"/>
    <w:semiHidden/>
    <w:rsid w:val="00341A9A"/>
    <w:rPr>
      <w:rFonts w:eastAsiaTheme="minorHAnsi" w:cstheme="minorBidi"/>
      <w:sz w:val="22"/>
      <w:szCs w:val="21"/>
    </w:rPr>
  </w:style>
  <w:style w:type="character" w:customStyle="1" w:styleId="UnresolvedMention2">
    <w:name w:val="Unresolved Mention2"/>
    <w:basedOn w:val="DefaultParagraphFont"/>
    <w:uiPriority w:val="99"/>
    <w:semiHidden/>
    <w:unhideWhenUsed/>
    <w:rsid w:val="00572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0061">
      <w:bodyDiv w:val="1"/>
      <w:marLeft w:val="0"/>
      <w:marRight w:val="0"/>
      <w:marTop w:val="0"/>
      <w:marBottom w:val="0"/>
      <w:divBdr>
        <w:top w:val="none" w:sz="0" w:space="0" w:color="auto"/>
        <w:left w:val="none" w:sz="0" w:space="0" w:color="auto"/>
        <w:bottom w:val="none" w:sz="0" w:space="0" w:color="auto"/>
        <w:right w:val="none" w:sz="0" w:space="0" w:color="auto"/>
      </w:divBdr>
    </w:div>
    <w:div w:id="313798715">
      <w:bodyDiv w:val="1"/>
      <w:marLeft w:val="0"/>
      <w:marRight w:val="0"/>
      <w:marTop w:val="0"/>
      <w:marBottom w:val="0"/>
      <w:divBdr>
        <w:top w:val="none" w:sz="0" w:space="0" w:color="auto"/>
        <w:left w:val="none" w:sz="0" w:space="0" w:color="auto"/>
        <w:bottom w:val="none" w:sz="0" w:space="0" w:color="auto"/>
        <w:right w:val="none" w:sz="0" w:space="0" w:color="auto"/>
      </w:divBdr>
    </w:div>
    <w:div w:id="1042828167">
      <w:bodyDiv w:val="1"/>
      <w:marLeft w:val="0"/>
      <w:marRight w:val="0"/>
      <w:marTop w:val="0"/>
      <w:marBottom w:val="0"/>
      <w:divBdr>
        <w:top w:val="none" w:sz="0" w:space="0" w:color="auto"/>
        <w:left w:val="none" w:sz="0" w:space="0" w:color="auto"/>
        <w:bottom w:val="none" w:sz="0" w:space="0" w:color="auto"/>
        <w:right w:val="none" w:sz="0" w:space="0" w:color="auto"/>
      </w:divBdr>
    </w:div>
    <w:div w:id="1286885873">
      <w:bodyDiv w:val="1"/>
      <w:marLeft w:val="0"/>
      <w:marRight w:val="0"/>
      <w:marTop w:val="0"/>
      <w:marBottom w:val="0"/>
      <w:divBdr>
        <w:top w:val="none" w:sz="0" w:space="0" w:color="auto"/>
        <w:left w:val="none" w:sz="0" w:space="0" w:color="auto"/>
        <w:bottom w:val="none" w:sz="0" w:space="0" w:color="auto"/>
        <w:right w:val="none" w:sz="0" w:space="0" w:color="auto"/>
      </w:divBdr>
    </w:div>
    <w:div w:id="17997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17B79-7B4A-4660-86C4-DF35DAD0A4E4}">
  <ds:schemaRefs>
    <ds:schemaRef ds:uri="http://schemas.openxmlformats.org/officeDocument/2006/bibliography"/>
  </ds:schemaRefs>
</ds:datastoreItem>
</file>

<file path=customXml/itemProps2.xml><?xml version="1.0" encoding="utf-8"?>
<ds:datastoreItem xmlns:ds="http://schemas.openxmlformats.org/officeDocument/2006/customXml" ds:itemID="{BED8FBC2-321A-44E7-B033-C13D6C03A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37</Pages>
  <Words>10688</Words>
  <Characters>60928</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Evaluating Population Recovery Characteristics of Gulf Sturgeon in the Apalachicola River, Florida</vt:lpstr>
    </vt:vector>
  </TitlesOfParts>
  <Company>NCSU</Company>
  <LinksUpToDate>false</LinksUpToDate>
  <CharactersWithSpaces>71474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Population Recovery Characteristics of Gulf Sturgeon in the Apalachicola River, Florida</dc:title>
  <dc:subject/>
  <dc:creator>bp</dc:creator>
  <cp:keywords/>
  <dc:description/>
  <cp:lastModifiedBy>Bill Pine</cp:lastModifiedBy>
  <cp:revision>6</cp:revision>
  <cp:lastPrinted>2018-12-21T19:40:00Z</cp:lastPrinted>
  <dcterms:created xsi:type="dcterms:W3CDTF">2019-08-22T09:41:00Z</dcterms:created>
  <dcterms:modified xsi:type="dcterms:W3CDTF">2019-08-23T00:06:00Z</dcterms:modified>
</cp:coreProperties>
</file>